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3FC955" w14:textId="1D93A998" w:rsidR="00CE55A8" w:rsidRPr="00CE55A8" w:rsidRDefault="007934FA" w:rsidP="00F846CC">
      <w:pPr>
        <w:pStyle w:val="Heading1"/>
      </w:pPr>
      <w:r w:rsidRPr="00E24861">
        <w:rPr>
          <w:highlight w:val="yellow"/>
        </w:rPr>
        <w:t>Competition is king:</w:t>
      </w:r>
      <w:r w:rsidR="00191716" w:rsidRPr="00E24861">
        <w:rPr>
          <w:highlight w:val="yellow"/>
        </w:rPr>
        <w:t xml:space="preserve"> tradeoffs between increasing marine mammal predation and </w:t>
      </w:r>
      <w:r w:rsidRPr="00E24861">
        <w:rPr>
          <w:highlight w:val="yellow"/>
        </w:rPr>
        <w:t xml:space="preserve">fisheries </w:t>
      </w:r>
      <w:r w:rsidR="00191716" w:rsidRPr="00E24861">
        <w:rPr>
          <w:highlight w:val="yellow"/>
        </w:rPr>
        <w:t>harvest</w:t>
      </w:r>
      <w:r w:rsidRPr="00E24861">
        <w:rPr>
          <w:highlight w:val="yellow"/>
        </w:rPr>
        <w:t xml:space="preserve"> of Chinook salmon</w:t>
      </w:r>
    </w:p>
    <w:p w14:paraId="6359362A" w14:textId="6A500CEC" w:rsidR="00371391" w:rsidRDefault="00371391" w:rsidP="00AD60BA"/>
    <w:p w14:paraId="2DD532EA" w14:textId="6D597AE8" w:rsidR="00CA2DF0" w:rsidRDefault="00CA2DF0" w:rsidP="00CA2DF0">
      <w:pPr>
        <w:pStyle w:val="Heading1"/>
        <w:rPr>
          <w:highlight w:val="yellow"/>
        </w:rPr>
      </w:pPr>
      <w:r w:rsidRPr="00CA2DF0">
        <w:rPr>
          <w:highlight w:val="yellow"/>
        </w:rPr>
        <w:t xml:space="preserve">Target journal: Scientific Reports   </w:t>
      </w:r>
      <w:hyperlink r:id="rId8" w:history="1">
        <w:r w:rsidRPr="00CA2DF0">
          <w:rPr>
            <w:rStyle w:val="Hyperlink"/>
            <w:highlight w:val="yellow"/>
          </w:rPr>
          <w:t>http://www.nature.com/srep/</w:t>
        </w:r>
      </w:hyperlink>
    </w:p>
    <w:p w14:paraId="111D3210" w14:textId="73DE2F9B" w:rsidR="00CA2DF0" w:rsidRPr="00B41BE4" w:rsidRDefault="00CA2DF0" w:rsidP="00CA2DF0">
      <w:pPr>
        <w:pStyle w:val="Heading1"/>
        <w:rPr>
          <w:sz w:val="24"/>
          <w:szCs w:val="24"/>
          <w:highlight w:val="yellow"/>
        </w:rPr>
      </w:pPr>
      <w:r w:rsidRPr="00B41BE4">
        <w:rPr>
          <w:sz w:val="24"/>
          <w:szCs w:val="24"/>
          <w:highlight w:val="yellow"/>
        </w:rPr>
        <w:t xml:space="preserve">Note this journal places Methods </w:t>
      </w:r>
      <w:r w:rsidRPr="00B41BE4">
        <w:rPr>
          <w:i/>
          <w:sz w:val="24"/>
          <w:szCs w:val="24"/>
          <w:highlight w:val="yellow"/>
        </w:rPr>
        <w:t>after</w:t>
      </w:r>
      <w:r w:rsidRPr="00B41BE4">
        <w:rPr>
          <w:sz w:val="24"/>
          <w:szCs w:val="24"/>
          <w:highlight w:val="yellow"/>
        </w:rPr>
        <w:t xml:space="preserve"> Discussion</w:t>
      </w:r>
    </w:p>
    <w:p w14:paraId="3A71849F" w14:textId="77777777" w:rsidR="00CA2DF0" w:rsidRDefault="00CA2DF0" w:rsidP="00637AB6">
      <w:pPr>
        <w:pStyle w:val="Heading1"/>
      </w:pPr>
    </w:p>
    <w:p w14:paraId="19AF37E5" w14:textId="74D4AD5F" w:rsidR="000B2B94" w:rsidRDefault="00E60626" w:rsidP="00A252B7">
      <w:pPr>
        <w:spacing w:line="240" w:lineRule="auto"/>
        <w:rPr>
          <w:bCs/>
          <w:i/>
        </w:rPr>
      </w:pPr>
      <w:r w:rsidRPr="00E60626">
        <w:rPr>
          <w:bCs/>
        </w:rPr>
        <w:t>Brandon Chasco</w:t>
      </w:r>
      <w:r w:rsidR="00A252B7" w:rsidRPr="00A252B7">
        <w:rPr>
          <w:bCs/>
          <w:vertAlign w:val="superscript"/>
        </w:rPr>
        <w:t>1</w:t>
      </w:r>
      <w:r w:rsidR="00FD4CDA">
        <w:rPr>
          <w:bCs/>
          <w:vertAlign w:val="superscript"/>
        </w:rPr>
        <w:t>,9</w:t>
      </w:r>
      <w:r w:rsidRPr="00E60626">
        <w:rPr>
          <w:bCs/>
        </w:rPr>
        <w:t>, Isaac C. Kaplan</w:t>
      </w:r>
      <w:r w:rsidR="00A252B7" w:rsidRPr="00A252B7">
        <w:rPr>
          <w:bCs/>
          <w:vertAlign w:val="superscript"/>
        </w:rPr>
        <w:t>2</w:t>
      </w:r>
      <w:r w:rsidRPr="00E60626">
        <w:t>, Austen Thomas</w:t>
      </w:r>
      <w:r w:rsidR="00A252B7" w:rsidRPr="00A252B7">
        <w:rPr>
          <w:vertAlign w:val="superscript"/>
        </w:rPr>
        <w:t>3</w:t>
      </w:r>
      <w:r w:rsidRPr="00E60626">
        <w:t xml:space="preserve">, </w:t>
      </w:r>
      <w:r w:rsidRPr="00E60626">
        <w:rPr>
          <w:bCs/>
        </w:rPr>
        <w:t>Alejandro Acevedo-Gutiérrez</w:t>
      </w:r>
      <w:r w:rsidR="00A252B7" w:rsidRPr="00A252B7">
        <w:rPr>
          <w:bCs/>
          <w:vertAlign w:val="superscript"/>
        </w:rPr>
        <w:t>4</w:t>
      </w:r>
      <w:r w:rsidRPr="00E60626">
        <w:t xml:space="preserve">, </w:t>
      </w:r>
      <w:r w:rsidRPr="00E60626">
        <w:rPr>
          <w:bCs/>
        </w:rPr>
        <w:t>Dawn Noren</w:t>
      </w:r>
      <w:r w:rsidR="00A252B7" w:rsidRPr="00A252B7">
        <w:rPr>
          <w:bCs/>
          <w:vertAlign w:val="superscript"/>
        </w:rPr>
        <w:t>2</w:t>
      </w:r>
      <w:r w:rsidRPr="00E60626">
        <w:t>, Michael J. Ford</w:t>
      </w:r>
      <w:r w:rsidR="00A252B7" w:rsidRPr="00A252B7">
        <w:rPr>
          <w:bCs/>
          <w:vertAlign w:val="superscript"/>
        </w:rPr>
        <w:t>2</w:t>
      </w:r>
      <w:r w:rsidRPr="00E60626">
        <w:t xml:space="preserve">, </w:t>
      </w:r>
      <w:r w:rsidRPr="00E60626">
        <w:rPr>
          <w:bCs/>
        </w:rPr>
        <w:t>M. Bradley Hanson</w:t>
      </w:r>
      <w:r w:rsidR="00A252B7" w:rsidRPr="00A252B7">
        <w:rPr>
          <w:bCs/>
          <w:vertAlign w:val="superscript"/>
        </w:rPr>
        <w:t>2</w:t>
      </w:r>
      <w:r w:rsidRPr="00E60626">
        <w:t>, Jonathan Scordino</w:t>
      </w:r>
      <w:r w:rsidR="0092496A" w:rsidRPr="0092496A">
        <w:rPr>
          <w:vertAlign w:val="superscript"/>
        </w:rPr>
        <w:t>5</w:t>
      </w:r>
      <w:r w:rsidRPr="00E60626">
        <w:t>, Steve Jeffries</w:t>
      </w:r>
      <w:r w:rsidR="00A252B7" w:rsidRPr="00A252B7">
        <w:rPr>
          <w:vertAlign w:val="superscript"/>
        </w:rPr>
        <w:t>6</w:t>
      </w:r>
      <w:r w:rsidRPr="00E60626">
        <w:t>, Kristin N. Marshall</w:t>
      </w:r>
      <w:r w:rsidR="0074273B" w:rsidRPr="00CE55A8">
        <w:rPr>
          <w:vertAlign w:val="superscript"/>
        </w:rPr>
        <w:t>8</w:t>
      </w:r>
      <w:r w:rsidRPr="00E60626">
        <w:t xml:space="preserve">, </w:t>
      </w:r>
      <w:r w:rsidRPr="00E60626">
        <w:rPr>
          <w:bCs/>
        </w:rPr>
        <w:t>Andrew Ole Shelton, Laurie Weitkamp</w:t>
      </w:r>
      <w:r w:rsidR="009D07EC" w:rsidRPr="00A252B7">
        <w:rPr>
          <w:bCs/>
          <w:vertAlign w:val="superscript"/>
        </w:rPr>
        <w:t>2</w:t>
      </w:r>
      <w:r w:rsidRPr="00E60626">
        <w:rPr>
          <w:bCs/>
        </w:rPr>
        <w:t>, Craig Matkin, Brian Burke</w:t>
      </w:r>
      <w:r w:rsidR="00CD4BF3" w:rsidRPr="00CD4BF3">
        <w:rPr>
          <w:bCs/>
          <w:vertAlign w:val="superscript"/>
        </w:rPr>
        <w:t>7</w:t>
      </w:r>
      <w:r>
        <w:rPr>
          <w:bCs/>
        </w:rPr>
        <w:t xml:space="preserve">, </w:t>
      </w:r>
      <w:r w:rsidR="00CF2D3E" w:rsidRPr="00E60626">
        <w:rPr>
          <w:bCs/>
        </w:rPr>
        <w:t>Eric J. Ward</w:t>
      </w:r>
      <w:r w:rsidR="00CF2D3E" w:rsidRPr="00A252B7">
        <w:rPr>
          <w:bCs/>
          <w:vertAlign w:val="superscript"/>
        </w:rPr>
        <w:t>2</w:t>
      </w:r>
      <w:r w:rsidR="00CF2D3E">
        <w:rPr>
          <w:bCs/>
          <w:vertAlign w:val="superscript"/>
        </w:rPr>
        <w:t xml:space="preserve"> </w:t>
      </w:r>
      <w:r w:rsidRPr="00E60626">
        <w:rPr>
          <w:bCs/>
          <w:i/>
        </w:rPr>
        <w:t>add your name</w:t>
      </w:r>
      <w:r w:rsidR="00893271">
        <w:rPr>
          <w:bCs/>
          <w:i/>
        </w:rPr>
        <w:t xml:space="preserve"> and affiliation</w:t>
      </w:r>
    </w:p>
    <w:p w14:paraId="4D1B45C3" w14:textId="77777777" w:rsidR="00A252B7" w:rsidRPr="00E60626" w:rsidRDefault="00A252B7" w:rsidP="00A252B7">
      <w:pPr>
        <w:spacing w:line="240" w:lineRule="auto"/>
      </w:pPr>
    </w:p>
    <w:p w14:paraId="4A94C17E" w14:textId="77777777" w:rsidR="00A252B7" w:rsidRPr="00A252B7" w:rsidRDefault="00A252B7" w:rsidP="00A252B7">
      <w:pPr>
        <w:spacing w:line="240" w:lineRule="auto"/>
        <w:rPr>
          <w:rStyle w:val="KeywordTok"/>
          <w:rFonts w:ascii="Times New Roman" w:hAnsi="Times New Roman" w:cs="Times New Roman"/>
          <w:b w:val="0"/>
          <w:color w:val="auto"/>
          <w:sz w:val="24"/>
          <w:szCs w:val="24"/>
        </w:rPr>
      </w:pPr>
      <w:r w:rsidRPr="00A252B7">
        <w:rPr>
          <w:rFonts w:cs="Times New Roman"/>
          <w:szCs w:val="24"/>
          <w:vertAlign w:val="superscript"/>
        </w:rPr>
        <w:t>1</w:t>
      </w:r>
      <w:r w:rsidRPr="00A252B7">
        <w:rPr>
          <w:rFonts w:cs="Times New Roman"/>
          <w:szCs w:val="24"/>
        </w:rPr>
        <w:t xml:space="preserve"> Contractor to </w:t>
      </w:r>
      <w:r w:rsidRPr="00A252B7">
        <w:rPr>
          <w:rStyle w:val="KeywordTok"/>
          <w:rFonts w:ascii="Times New Roman" w:hAnsi="Times New Roman" w:cs="Times New Roman"/>
          <w:b w:val="0"/>
          <w:color w:val="auto"/>
          <w:sz w:val="24"/>
          <w:szCs w:val="24"/>
        </w:rPr>
        <w:t>Conservation Biology Division, NOAA NMFS Northwest Fisheries Science Center, National Marine Fisheries Service, National Oceanic and Atmospheric Administration, 2725 Montlake Blvd. East, Seattle, WA 98117, U.S.</w:t>
      </w:r>
    </w:p>
    <w:p w14:paraId="47CFE9D9" w14:textId="77777777" w:rsidR="00A252B7" w:rsidRPr="00A252B7" w:rsidRDefault="00A252B7" w:rsidP="00A252B7">
      <w:pPr>
        <w:spacing w:line="240" w:lineRule="auto"/>
        <w:rPr>
          <w:rStyle w:val="KeywordTok"/>
          <w:rFonts w:ascii="Times New Roman" w:hAnsi="Times New Roman" w:cs="Times New Roman"/>
          <w:b w:val="0"/>
          <w:color w:val="auto"/>
          <w:sz w:val="24"/>
          <w:szCs w:val="24"/>
        </w:rPr>
      </w:pPr>
      <w:r w:rsidRPr="00A252B7">
        <w:rPr>
          <w:rStyle w:val="KeywordTok"/>
          <w:rFonts w:ascii="Times New Roman" w:hAnsi="Times New Roman" w:cs="Times New Roman"/>
          <w:b w:val="0"/>
          <w:color w:val="auto"/>
          <w:sz w:val="24"/>
          <w:szCs w:val="24"/>
          <w:vertAlign w:val="superscript"/>
        </w:rPr>
        <w:t>2</w:t>
      </w:r>
      <w:r w:rsidRPr="00A252B7">
        <w:rPr>
          <w:rStyle w:val="KeywordTok"/>
          <w:rFonts w:ascii="Times New Roman" w:hAnsi="Times New Roman" w:cs="Times New Roman"/>
          <w:b w:val="0"/>
          <w:color w:val="auto"/>
          <w:sz w:val="24"/>
          <w:szCs w:val="24"/>
        </w:rPr>
        <w:t xml:space="preserve"> Conservation Biology Division, NOAA NMFS Northwest Fisheries Science Center, National Marine Fisheries Service, National Oceanic and Atmospheric Administration, 2725 Montlake Blvd. East, Seattle, WA 98117, U.S.</w:t>
      </w:r>
    </w:p>
    <w:p w14:paraId="0E4AF2F7" w14:textId="77777777" w:rsidR="00A252B7" w:rsidRPr="00A252B7" w:rsidRDefault="00A252B7" w:rsidP="00A252B7">
      <w:pPr>
        <w:spacing w:line="240" w:lineRule="auto"/>
        <w:rPr>
          <w:rFonts w:cs="Times New Roman"/>
          <w:szCs w:val="24"/>
          <w:shd w:val="clear" w:color="auto" w:fill="F8F8F8"/>
        </w:rPr>
      </w:pPr>
      <w:r w:rsidRPr="00A252B7">
        <w:rPr>
          <w:rFonts w:cs="Times New Roman"/>
          <w:szCs w:val="24"/>
          <w:vertAlign w:val="superscript"/>
        </w:rPr>
        <w:t>3</w:t>
      </w:r>
      <w:r w:rsidRPr="00A252B7">
        <w:rPr>
          <w:rFonts w:cs="Times New Roman"/>
          <w:szCs w:val="24"/>
        </w:rPr>
        <w:t xml:space="preserve"> Smith-Root, Vancouver WA 98686, U.S.</w:t>
      </w:r>
    </w:p>
    <w:p w14:paraId="6C57ABFE" w14:textId="77777777" w:rsidR="00A252B7" w:rsidRPr="00A252B7" w:rsidRDefault="00A252B7" w:rsidP="00A252B7">
      <w:pPr>
        <w:pStyle w:val="Author"/>
        <w:jc w:val="left"/>
        <w:rPr>
          <w:rFonts w:ascii="Times New Roman" w:hAnsi="Times New Roman"/>
        </w:rPr>
      </w:pPr>
      <w:r w:rsidRPr="00A252B7">
        <w:rPr>
          <w:rStyle w:val="KeywordTok"/>
          <w:rFonts w:ascii="Times New Roman" w:hAnsi="Times New Roman"/>
          <w:b w:val="0"/>
          <w:color w:val="auto"/>
          <w:sz w:val="24"/>
          <w:vertAlign w:val="superscript"/>
        </w:rPr>
        <w:t>4</w:t>
      </w:r>
      <w:r w:rsidRPr="00A252B7">
        <w:rPr>
          <w:rStyle w:val="KeywordTok"/>
          <w:rFonts w:ascii="Times New Roman" w:hAnsi="Times New Roman"/>
          <w:b w:val="0"/>
          <w:color w:val="auto"/>
          <w:sz w:val="24"/>
        </w:rPr>
        <w:t xml:space="preserve"> </w:t>
      </w:r>
      <w:r w:rsidRPr="00A252B7">
        <w:rPr>
          <w:rFonts w:ascii="Times New Roman" w:hAnsi="Times New Roman"/>
        </w:rPr>
        <w:t>Department of Biology, Western Washington University, Bellingham WA 98225, U.S.</w:t>
      </w:r>
    </w:p>
    <w:p w14:paraId="7A6E2D4D" w14:textId="77777777" w:rsidR="00A252B7" w:rsidRPr="00A252B7" w:rsidRDefault="00A252B7" w:rsidP="00A252B7">
      <w:pPr>
        <w:pStyle w:val="Author"/>
        <w:jc w:val="left"/>
        <w:rPr>
          <w:rStyle w:val="KeywordTok"/>
          <w:rFonts w:ascii="Times New Roman" w:hAnsi="Times New Roman"/>
          <w:b w:val="0"/>
          <w:color w:val="auto"/>
          <w:sz w:val="24"/>
        </w:rPr>
      </w:pPr>
      <w:r w:rsidRPr="00A252B7">
        <w:rPr>
          <w:rStyle w:val="KeywordTok"/>
          <w:rFonts w:ascii="Times New Roman" w:hAnsi="Times New Roman"/>
          <w:b w:val="0"/>
          <w:color w:val="auto"/>
          <w:sz w:val="24"/>
          <w:vertAlign w:val="superscript"/>
        </w:rPr>
        <w:t>5</w:t>
      </w:r>
      <w:r w:rsidRPr="00A252B7">
        <w:rPr>
          <w:rStyle w:val="KeywordTok"/>
          <w:rFonts w:ascii="Times New Roman" w:hAnsi="Times New Roman"/>
          <w:b w:val="0"/>
          <w:color w:val="auto"/>
          <w:sz w:val="24"/>
        </w:rPr>
        <w:t xml:space="preserve"> Makah Fisheries Management, Neah Bay WA 98357, U.S.</w:t>
      </w:r>
    </w:p>
    <w:p w14:paraId="6FCCD0E4" w14:textId="0C188641" w:rsidR="00A252B7" w:rsidRDefault="00A252B7" w:rsidP="00A252B7">
      <w:pPr>
        <w:spacing w:line="240" w:lineRule="auto"/>
        <w:rPr>
          <w:rFonts w:cs="Times New Roman"/>
          <w:szCs w:val="24"/>
        </w:rPr>
      </w:pPr>
      <w:r w:rsidRPr="00A252B7">
        <w:rPr>
          <w:rFonts w:cs="Times New Roman"/>
          <w:szCs w:val="24"/>
          <w:vertAlign w:val="superscript"/>
        </w:rPr>
        <w:t>6</w:t>
      </w:r>
      <w:r w:rsidRPr="00A252B7">
        <w:rPr>
          <w:rFonts w:cs="Times New Roman"/>
          <w:szCs w:val="24"/>
        </w:rPr>
        <w:t xml:space="preserve"> Washington Department of Fish and Wildlife, Olympia WA 98501, U.S.</w:t>
      </w:r>
    </w:p>
    <w:p w14:paraId="7ADF3EF7" w14:textId="07B44EB8" w:rsidR="00DF5F8A" w:rsidRDefault="00DF5F8A" w:rsidP="00DF5F8A">
      <w:pPr>
        <w:spacing w:line="240" w:lineRule="auto"/>
        <w:rPr>
          <w:rStyle w:val="KeywordTok"/>
          <w:rFonts w:ascii="Times New Roman" w:hAnsi="Times New Roman" w:cs="Times New Roman"/>
          <w:b w:val="0"/>
          <w:color w:val="auto"/>
          <w:sz w:val="24"/>
          <w:szCs w:val="24"/>
        </w:rPr>
      </w:pPr>
      <w:r>
        <w:rPr>
          <w:rStyle w:val="KeywordTok"/>
          <w:rFonts w:ascii="Times New Roman" w:hAnsi="Times New Roman" w:cs="Times New Roman"/>
          <w:b w:val="0"/>
          <w:color w:val="auto"/>
          <w:sz w:val="24"/>
          <w:szCs w:val="24"/>
          <w:vertAlign w:val="superscript"/>
        </w:rPr>
        <w:t>7</w:t>
      </w:r>
      <w:r>
        <w:rPr>
          <w:rStyle w:val="KeywordTok"/>
          <w:rFonts w:ascii="Times New Roman" w:hAnsi="Times New Roman" w:cs="Times New Roman"/>
          <w:b w:val="0"/>
          <w:color w:val="auto"/>
          <w:sz w:val="24"/>
          <w:szCs w:val="24"/>
        </w:rPr>
        <w:t xml:space="preserve"> Fish Ecology</w:t>
      </w:r>
      <w:r w:rsidRPr="00A252B7">
        <w:rPr>
          <w:rStyle w:val="KeywordTok"/>
          <w:rFonts w:ascii="Times New Roman" w:hAnsi="Times New Roman" w:cs="Times New Roman"/>
          <w:b w:val="0"/>
          <w:color w:val="auto"/>
          <w:sz w:val="24"/>
          <w:szCs w:val="24"/>
        </w:rPr>
        <w:t xml:space="preserve"> Division, NOAA NMFS Northwest Fisheries Science Center, National Marine Fisheries Service, National Oceanic and Atmospheric Administration, 2725 Montlake Blvd. East, Seattle, WA 98117, U.S.</w:t>
      </w:r>
    </w:p>
    <w:p w14:paraId="609CAE18" w14:textId="30FFB15E" w:rsidR="0074273B" w:rsidRPr="00A252B7" w:rsidRDefault="0074273B" w:rsidP="00DF5F8A">
      <w:pPr>
        <w:spacing w:line="240" w:lineRule="auto"/>
        <w:rPr>
          <w:rStyle w:val="KeywordTok"/>
          <w:rFonts w:ascii="Times New Roman" w:hAnsi="Times New Roman" w:cs="Times New Roman"/>
          <w:b w:val="0"/>
          <w:color w:val="auto"/>
          <w:sz w:val="24"/>
          <w:szCs w:val="24"/>
        </w:rPr>
      </w:pPr>
      <w:r w:rsidRPr="00CE55A8">
        <w:rPr>
          <w:rStyle w:val="KeywordTok"/>
          <w:rFonts w:ascii="Times New Roman" w:hAnsi="Times New Roman" w:cs="Times New Roman"/>
          <w:b w:val="0"/>
          <w:color w:val="auto"/>
          <w:sz w:val="24"/>
          <w:szCs w:val="24"/>
          <w:vertAlign w:val="superscript"/>
        </w:rPr>
        <w:t>8</w:t>
      </w:r>
      <w:r>
        <w:rPr>
          <w:rStyle w:val="KeywordTok"/>
          <w:rFonts w:ascii="Times New Roman" w:hAnsi="Times New Roman" w:cs="Times New Roman"/>
          <w:b w:val="0"/>
          <w:color w:val="auto"/>
          <w:sz w:val="24"/>
          <w:szCs w:val="24"/>
        </w:rPr>
        <w:t xml:space="preserve"> Cascade Ecology LLC, P.O. Box 25104, Seattle, WA 98165, U.S.</w:t>
      </w:r>
    </w:p>
    <w:p w14:paraId="460EC27B" w14:textId="6A2A2919" w:rsidR="00FD4CDA" w:rsidRPr="00A252B7" w:rsidRDefault="00FD4CDA" w:rsidP="00FD4CDA">
      <w:pPr>
        <w:spacing w:line="240" w:lineRule="auto"/>
        <w:rPr>
          <w:rStyle w:val="KeywordTok"/>
          <w:rFonts w:ascii="Times New Roman" w:hAnsi="Times New Roman" w:cs="Times New Roman"/>
          <w:b w:val="0"/>
          <w:color w:val="auto"/>
          <w:sz w:val="24"/>
          <w:szCs w:val="24"/>
        </w:rPr>
      </w:pPr>
      <w:r>
        <w:rPr>
          <w:rStyle w:val="KeywordTok"/>
          <w:rFonts w:ascii="Times New Roman" w:hAnsi="Times New Roman" w:cs="Times New Roman"/>
          <w:b w:val="0"/>
          <w:color w:val="auto"/>
          <w:sz w:val="24"/>
          <w:szCs w:val="24"/>
          <w:vertAlign w:val="superscript"/>
        </w:rPr>
        <w:t>9</w:t>
      </w:r>
      <w:r>
        <w:rPr>
          <w:rStyle w:val="KeywordTok"/>
          <w:rFonts w:ascii="Times New Roman" w:hAnsi="Times New Roman" w:cs="Times New Roman"/>
          <w:b w:val="0"/>
          <w:color w:val="auto"/>
          <w:sz w:val="24"/>
          <w:szCs w:val="24"/>
        </w:rPr>
        <w:t xml:space="preserve"> Department of Fisheries and Wildlife, Oregon State University, Corvallis, OR 97331, U.S.</w:t>
      </w:r>
    </w:p>
    <w:p w14:paraId="23E32D07" w14:textId="77777777" w:rsidR="00DF5F8A" w:rsidRDefault="00DF5F8A" w:rsidP="00A252B7">
      <w:pPr>
        <w:spacing w:line="240" w:lineRule="auto"/>
        <w:rPr>
          <w:rFonts w:cs="Times New Roman"/>
          <w:szCs w:val="24"/>
        </w:rPr>
      </w:pPr>
    </w:p>
    <w:p w14:paraId="7977A5A9" w14:textId="0C941878" w:rsidR="00DF5F8A" w:rsidRPr="00A252B7" w:rsidRDefault="00DF5F8A" w:rsidP="00A252B7">
      <w:pPr>
        <w:spacing w:line="240" w:lineRule="auto"/>
        <w:rPr>
          <w:rFonts w:cs="Times New Roman"/>
          <w:szCs w:val="24"/>
        </w:rPr>
      </w:pPr>
    </w:p>
    <w:p w14:paraId="0BDF8845" w14:textId="77777777" w:rsidR="00E60626" w:rsidRPr="000B2B94" w:rsidRDefault="00E60626" w:rsidP="003E5820"/>
    <w:p w14:paraId="26B998EE" w14:textId="4851CC6A" w:rsidR="003D563A" w:rsidRDefault="003D563A" w:rsidP="00D24E8D">
      <w:pPr>
        <w:pStyle w:val="Heading1"/>
      </w:pPr>
      <w:r>
        <w:t>Abstract</w:t>
      </w:r>
    </w:p>
    <w:p w14:paraId="051BCACA" w14:textId="16471986" w:rsidR="00F578C3" w:rsidRDefault="00F578C3" w:rsidP="003E5820"/>
    <w:p w14:paraId="1887A55C" w14:textId="77777777" w:rsidR="00FD4CDA" w:rsidRDefault="00FD4CDA" w:rsidP="006B5718">
      <w:r>
        <w:t>Many marine mammal predators, particularly pinnipeds, have increased in abundance in recent decades, generating new challenges for balancing human uses with recovery goals via ecosystem-based management. We used a spatio-temporal bioenergetics model of the Northeast Pacific Ocean to quantify how predation by three species of pinnipeds and killer whales (</w:t>
      </w:r>
      <w:r w:rsidRPr="006B5718">
        <w:rPr>
          <w:i/>
        </w:rPr>
        <w:t>Orcinus orca</w:t>
      </w:r>
      <w:r>
        <w:t>) on Chinook salmon (</w:t>
      </w:r>
      <w:r w:rsidRPr="006B5718">
        <w:rPr>
          <w:i/>
        </w:rPr>
        <w:t>Oncorhynchus tshawytscha</w:t>
      </w:r>
      <w:r>
        <w:t>) has changed since the 1970s along the west coast of North America, and how this compares to salmon caught by commercial and recreational fisheries. We find that from 1975 to 2015, biomass of Chinook salmon consumed by pinnipeds and killer whales increased from 5,700 to 14,400 metric tons (from 4.9 to 31.2 million individual salmon). Though there is variation across the seven regions in our model, overall, killer whales consume the largest biomass of Chinook salmon, but harbor seals (</w:t>
      </w:r>
      <w:r w:rsidRPr="006B5718">
        <w:rPr>
          <w:i/>
        </w:rPr>
        <w:t>Phoca vitulina</w:t>
      </w:r>
      <w:r>
        <w:t>) consume the largest number of individuals. The decrease in adult Chinook salmon harvest from 1975-2015 was 16,400 to 9,600 metric tons. Thus, Chinook salmon mortality increased in the past 30 years despite catch reductions by fisheries, due to consumption by recovering pinnipeds and endangered killer whales. Long-term management strategies for Chinook salmon may need to consider potential conflicts between rebounding predators or endangered predators and prey.</w:t>
      </w:r>
    </w:p>
    <w:p w14:paraId="40AAE672" w14:textId="28AD7EFE" w:rsidR="00F578C3" w:rsidRDefault="00B1027D" w:rsidP="003E5820">
      <w:r>
        <w:t xml:space="preserve"> </w:t>
      </w:r>
    </w:p>
    <w:p w14:paraId="5069008F" w14:textId="65DDD38A" w:rsidR="00B1027D" w:rsidRDefault="00E11FA9" w:rsidP="003E5820">
      <w:r>
        <w:t xml:space="preserve">[200 words] </w:t>
      </w:r>
      <w:r w:rsidR="00FE54EE">
        <w:t>[200 words max]</w:t>
      </w:r>
    </w:p>
    <w:p w14:paraId="1AC71918" w14:textId="757D98CE" w:rsidR="00E73265" w:rsidRDefault="00D24E8D" w:rsidP="00D24E8D">
      <w:pPr>
        <w:pStyle w:val="Heading1"/>
      </w:pPr>
      <w:r>
        <w:lastRenderedPageBreak/>
        <w:t>Introduction</w:t>
      </w:r>
    </w:p>
    <w:p w14:paraId="3DD67276" w14:textId="375864CA" w:rsidR="00383D81" w:rsidRPr="00302025" w:rsidRDefault="00383D81" w:rsidP="00383D81">
      <w:pPr>
        <w:pStyle w:val="Heading2"/>
        <w:rPr>
          <w:rFonts w:ascii="Times New Roman" w:hAnsi="Times New Roman" w:cs="Times New Roman"/>
          <w:color w:val="auto"/>
          <w:sz w:val="24"/>
          <w:szCs w:val="24"/>
        </w:rPr>
      </w:pPr>
      <w:r>
        <w:rPr>
          <w:rFonts w:ascii="Times New Roman" w:hAnsi="Times New Roman" w:cs="Times New Roman"/>
          <w:sz w:val="24"/>
          <w:szCs w:val="24"/>
        </w:rPr>
        <w:tab/>
      </w:r>
      <w:r>
        <w:rPr>
          <w:rFonts w:ascii="Times New Roman" w:hAnsi="Times New Roman" w:cs="Times New Roman"/>
          <w:color w:val="auto"/>
          <w:sz w:val="24"/>
          <w:szCs w:val="24"/>
        </w:rPr>
        <w:t>Since the mid-20</w:t>
      </w:r>
      <w:r w:rsidRPr="005A638F">
        <w:rPr>
          <w:rFonts w:ascii="Times New Roman" w:hAnsi="Times New Roman" w:cs="Times New Roman"/>
          <w:color w:val="auto"/>
          <w:sz w:val="24"/>
          <w:szCs w:val="24"/>
          <w:vertAlign w:val="superscript"/>
        </w:rPr>
        <w:t>th</w:t>
      </w:r>
      <w:r>
        <w:rPr>
          <w:rFonts w:ascii="Times New Roman" w:hAnsi="Times New Roman" w:cs="Times New Roman"/>
          <w:color w:val="auto"/>
          <w:sz w:val="24"/>
          <w:szCs w:val="24"/>
        </w:rPr>
        <w:t xml:space="preserve"> century, many populations of marine mammals have increased in the coastal waters of North America. These recoveries followed the passage of the US Marine Mammal Protection Act (MMPA) in 1972, which protected </w:t>
      </w:r>
      <w:r w:rsidR="007233C5">
        <w:rPr>
          <w:rFonts w:ascii="Times New Roman" w:hAnsi="Times New Roman" w:cs="Times New Roman"/>
          <w:color w:val="auto"/>
          <w:sz w:val="24"/>
          <w:szCs w:val="24"/>
        </w:rPr>
        <w:t>these</w:t>
      </w:r>
      <w:r>
        <w:rPr>
          <w:rFonts w:ascii="Times New Roman" w:hAnsi="Times New Roman" w:cs="Times New Roman"/>
          <w:color w:val="auto"/>
          <w:sz w:val="24"/>
          <w:szCs w:val="24"/>
        </w:rPr>
        <w:t xml:space="preserve"> species from hunting</w:t>
      </w:r>
      <w:r w:rsidR="007233C5">
        <w:rPr>
          <w:rFonts w:ascii="Times New Roman" w:hAnsi="Times New Roman" w:cs="Times New Roman"/>
          <w:color w:val="auto"/>
          <w:sz w:val="24"/>
          <w:szCs w:val="24"/>
        </w:rPr>
        <w:t>, harassment,</w:t>
      </w:r>
      <w:r>
        <w:rPr>
          <w:rFonts w:ascii="Times New Roman" w:hAnsi="Times New Roman" w:cs="Times New Roman"/>
          <w:color w:val="auto"/>
          <w:sz w:val="24"/>
          <w:szCs w:val="24"/>
        </w:rPr>
        <w:t xml:space="preserve"> and sub-lethal effects of </w:t>
      </w:r>
      <w:r w:rsidR="00B2693C">
        <w:rPr>
          <w:rFonts w:ascii="Times New Roman" w:hAnsi="Times New Roman" w:cs="Times New Roman"/>
          <w:color w:val="auto"/>
          <w:sz w:val="24"/>
          <w:szCs w:val="24"/>
        </w:rPr>
        <w:t xml:space="preserve">some </w:t>
      </w:r>
      <w:r>
        <w:rPr>
          <w:rFonts w:ascii="Times New Roman" w:hAnsi="Times New Roman" w:cs="Times New Roman"/>
          <w:color w:val="auto"/>
          <w:sz w:val="24"/>
          <w:szCs w:val="24"/>
        </w:rPr>
        <w:t xml:space="preserve">human activities. </w:t>
      </w:r>
      <w:r w:rsidR="002C1860">
        <w:rPr>
          <w:rFonts w:ascii="Times New Roman" w:hAnsi="Times New Roman" w:cs="Times New Roman"/>
          <w:color w:val="auto"/>
          <w:sz w:val="24"/>
          <w:szCs w:val="24"/>
        </w:rPr>
        <w:t>For some marine mammal</w:t>
      </w:r>
      <w:r w:rsidR="009C754C">
        <w:rPr>
          <w:rFonts w:ascii="Times New Roman" w:hAnsi="Times New Roman" w:cs="Times New Roman"/>
          <w:color w:val="auto"/>
          <w:sz w:val="24"/>
          <w:szCs w:val="24"/>
        </w:rPr>
        <w:t xml:space="preserve"> population</w:t>
      </w:r>
      <w:r w:rsidR="002C1860">
        <w:rPr>
          <w:rFonts w:ascii="Times New Roman" w:hAnsi="Times New Roman" w:cs="Times New Roman"/>
          <w:color w:val="auto"/>
          <w:sz w:val="24"/>
          <w:szCs w:val="24"/>
        </w:rPr>
        <w:t xml:space="preserve">s, further protections were added </w:t>
      </w:r>
      <w:r>
        <w:rPr>
          <w:rFonts w:ascii="Times New Roman" w:hAnsi="Times New Roman" w:cs="Times New Roman"/>
          <w:color w:val="auto"/>
          <w:sz w:val="24"/>
          <w:szCs w:val="24"/>
        </w:rPr>
        <w:t xml:space="preserve">under the US Endangered Species Act </w:t>
      </w:r>
      <w:r w:rsidR="004057D2">
        <w:rPr>
          <w:rFonts w:ascii="Times New Roman" w:hAnsi="Times New Roman" w:cs="Times New Roman"/>
          <w:color w:val="auto"/>
          <w:sz w:val="24"/>
          <w:szCs w:val="24"/>
        </w:rPr>
        <w:t>(ESA)</w:t>
      </w:r>
      <w:r w:rsidR="002C1860">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2C1860">
        <w:rPr>
          <w:rFonts w:ascii="Times New Roman" w:hAnsi="Times New Roman" w:cs="Times New Roman"/>
          <w:color w:val="auto"/>
          <w:sz w:val="24"/>
          <w:szCs w:val="24"/>
        </w:rPr>
        <w:t>E</w:t>
      </w:r>
      <w:r>
        <w:rPr>
          <w:rFonts w:ascii="Times New Roman" w:hAnsi="Times New Roman" w:cs="Times New Roman"/>
          <w:color w:val="auto"/>
          <w:sz w:val="24"/>
          <w:szCs w:val="24"/>
        </w:rPr>
        <w:t xml:space="preserve">xamples </w:t>
      </w:r>
      <w:r w:rsidR="002C1860">
        <w:rPr>
          <w:rFonts w:ascii="Times New Roman" w:hAnsi="Times New Roman" w:cs="Times New Roman"/>
          <w:color w:val="auto"/>
          <w:sz w:val="24"/>
          <w:szCs w:val="24"/>
        </w:rPr>
        <w:t xml:space="preserve">of species recoveries since the implementation of these acts </w:t>
      </w:r>
      <w:r>
        <w:rPr>
          <w:rFonts w:ascii="Times New Roman" w:hAnsi="Times New Roman" w:cs="Times New Roman"/>
          <w:color w:val="auto"/>
          <w:sz w:val="24"/>
          <w:szCs w:val="24"/>
        </w:rPr>
        <w:t>include populations of humpback whales (</w:t>
      </w:r>
      <w:r w:rsidRPr="00CB66D6">
        <w:rPr>
          <w:rFonts w:ascii="Times New Roman" w:hAnsi="Times New Roman" w:cs="Times New Roman"/>
          <w:i/>
          <w:color w:val="auto"/>
          <w:sz w:val="24"/>
          <w:szCs w:val="24"/>
        </w:rPr>
        <w:t>Megaptera novaeangliae</w:t>
      </w:r>
      <w:r>
        <w:rPr>
          <w:rFonts w:ascii="Times New Roman" w:hAnsi="Times New Roman" w:cs="Times New Roman"/>
          <w:color w:val="auto"/>
          <w:sz w:val="24"/>
          <w:szCs w:val="24"/>
        </w:rPr>
        <w:t>, 81 FR 62260; September 8 2016), and Steller sea lions (</w:t>
      </w:r>
      <w:r w:rsidRPr="00F5537F">
        <w:rPr>
          <w:rFonts w:ascii="Times New Roman" w:hAnsi="Times New Roman" w:cs="Times New Roman"/>
          <w:i/>
          <w:color w:val="auto"/>
          <w:sz w:val="24"/>
          <w:szCs w:val="24"/>
        </w:rPr>
        <w:t>Eumetopias jubatus</w:t>
      </w:r>
      <w:r>
        <w:rPr>
          <w:rFonts w:ascii="Times New Roman" w:hAnsi="Times New Roman" w:cs="Times New Roman"/>
          <w:color w:val="auto"/>
          <w:sz w:val="24"/>
          <w:szCs w:val="24"/>
        </w:rPr>
        <w:t xml:space="preserve">, </w:t>
      </w:r>
      <w:r w:rsidRPr="00883DE1">
        <w:rPr>
          <w:rFonts w:ascii="Times New Roman" w:hAnsi="Times New Roman" w:cs="Times New Roman"/>
          <w:color w:val="auto"/>
          <w:sz w:val="24"/>
          <w:szCs w:val="24"/>
        </w:rPr>
        <w:t>78 FR 66139</w:t>
      </w:r>
      <w:r>
        <w:rPr>
          <w:rFonts w:ascii="Times New Roman" w:hAnsi="Times New Roman" w:cs="Times New Roman"/>
          <w:color w:val="auto"/>
          <w:sz w:val="24"/>
          <w:szCs w:val="24"/>
        </w:rPr>
        <w:t xml:space="preserve">; November 4 2013). </w:t>
      </w:r>
      <w:r w:rsidR="004C39B5">
        <w:rPr>
          <w:rFonts w:ascii="Times New Roman" w:hAnsi="Times New Roman" w:cs="Times New Roman"/>
          <w:color w:val="auto"/>
          <w:sz w:val="24"/>
          <w:szCs w:val="24"/>
        </w:rPr>
        <w:t>Marine mammal populations never threatened with extinction have also benefited from protection of the MMPA with some populations recovering to carrying capacity (e.g. harbor seals</w:t>
      </w:r>
      <w:r w:rsidR="003218A2">
        <w:rPr>
          <w:rFonts w:ascii="Times New Roman" w:hAnsi="Times New Roman" w:cs="Times New Roman"/>
          <w:color w:val="auto"/>
          <w:sz w:val="24"/>
          <w:szCs w:val="24"/>
        </w:rPr>
        <w:t xml:space="preserve">, </w:t>
      </w:r>
      <w:r w:rsidR="00E24861">
        <w:rPr>
          <w:rFonts w:ascii="Times New Roman" w:hAnsi="Times New Roman" w:cs="Times New Roman"/>
          <w:color w:val="auto"/>
          <w:sz w:val="24"/>
          <w:szCs w:val="24"/>
          <w:highlight w:val="yellow"/>
        </w:rPr>
        <w:fldChar w:fldCharType="begin"/>
      </w:r>
      <w:r w:rsidR="00E24861">
        <w:rPr>
          <w:rFonts w:ascii="Times New Roman" w:hAnsi="Times New Roman" w:cs="Times New Roman"/>
          <w:color w:val="auto"/>
          <w:sz w:val="24"/>
          <w:szCs w:val="24"/>
          <w:highlight w:val="yellow"/>
        </w:rPr>
        <w:instrText xml:space="preserve"> ADDIN ZOTERO_ITEM CSL_CITATION {"citationID":"274j2m0qg7","properties":{"formattedCitation":"(Jeffries et al. 2003, Brown et al. 2005)","plainCitation":"(Jeffries et al. 2003, Brown et al. 2005)"},"citationItems":[{"id":814,"uris":["http://zotero.org/users/3830350/items/KHF4R6EQ"],"uri":["http://zotero.org/users/3830350/items/KHF4R6EQ"],"itemData":{"id":814,"type":"article-journal","title":"Trends and status of harbor seals in Washington State: 1978-1999","container-title":"The Journal of Wildlife Management","page":"207–218","source":"Google Scholar","shortTitle":"Trends and status of harbor seals in Washington State","author":[{"family":"Jeffries","given":"Steven"},{"family":"Huber","given":"Harriet"},{"family":"Calambokidis","given":"John"},{"family":"Laake","given":"Jeffrey"}],"issued":{"date-parts":[["2003"]]}}},{"id":989,"uris":["http://zotero.org/users/3830350/items/UDRTDGW9"],"uri":["http://zotero.org/users/3830350/items/UDRTDGW9"],"itemData":{"id":989,"type":"article-journal","title":"Trends in abundance and current status of harbor seals in Oregon: 1977–2003","container-title":"Marine Mammal Science","page":"657–670","volume":"21","issue":"4","source":"Google Scholar","shortTitle":"Trends in abundance and current status of harbor seals in Oregon","author":[{"family":"Brown","given":"Robin F."},{"family":"Wright","given":"Bryan E."},{"family":"Riemer","given":"Susan D."},{"family":"Laake","given":"Jeffrey"}],"issued":{"date-parts":[["2005"]]}}}],"schema":"https://github.com/citation-style-language/schema/raw/master/csl-citation.json"} </w:instrText>
      </w:r>
      <w:r w:rsidR="00E24861">
        <w:rPr>
          <w:rFonts w:ascii="Times New Roman" w:hAnsi="Times New Roman" w:cs="Times New Roman"/>
          <w:color w:val="auto"/>
          <w:sz w:val="24"/>
          <w:szCs w:val="24"/>
          <w:highlight w:val="yellow"/>
        </w:rPr>
        <w:fldChar w:fldCharType="separate"/>
      </w:r>
      <w:r w:rsidR="00E24861" w:rsidRPr="00E24861">
        <w:rPr>
          <w:rFonts w:ascii="Times New Roman" w:hAnsi="Times New Roman" w:cs="Times New Roman"/>
          <w:sz w:val="24"/>
          <w:highlight w:val="yellow"/>
        </w:rPr>
        <w:t>Jeffries et al. 2003, Brown et al. 2005</w:t>
      </w:r>
      <w:r w:rsidR="00E24861">
        <w:rPr>
          <w:rFonts w:ascii="Times New Roman" w:hAnsi="Times New Roman" w:cs="Times New Roman"/>
          <w:color w:val="auto"/>
          <w:sz w:val="24"/>
          <w:szCs w:val="24"/>
          <w:highlight w:val="yellow"/>
        </w:rPr>
        <w:fldChar w:fldCharType="end"/>
      </w:r>
      <w:r w:rsidR="004C39B5">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These recovery trends in North America have largely been mirrored around the world, and the rates of recovery have been particularly strong for </w:t>
      </w:r>
      <w:r w:rsidR="00371391">
        <w:rPr>
          <w:rFonts w:ascii="Times New Roman" w:hAnsi="Times New Roman" w:cs="Times New Roman"/>
          <w:color w:val="auto"/>
          <w:sz w:val="24"/>
          <w:szCs w:val="24"/>
        </w:rPr>
        <w:t xml:space="preserve">coastal </w:t>
      </w:r>
      <w:r>
        <w:rPr>
          <w:rFonts w:ascii="Times New Roman" w:hAnsi="Times New Roman" w:cs="Times New Roman"/>
          <w:color w:val="auto"/>
          <w:sz w:val="24"/>
          <w:szCs w:val="24"/>
        </w:rPr>
        <w:t xml:space="preserve">species with </w:t>
      </w:r>
      <w:r w:rsidR="007233C5">
        <w:rPr>
          <w:rFonts w:ascii="Times New Roman" w:hAnsi="Times New Roman" w:cs="Times New Roman"/>
          <w:color w:val="auto"/>
          <w:sz w:val="24"/>
          <w:szCs w:val="24"/>
        </w:rPr>
        <w:t>relatively</w:t>
      </w:r>
      <w:r w:rsidR="00371391">
        <w:rPr>
          <w:rFonts w:ascii="Times New Roman" w:hAnsi="Times New Roman" w:cs="Times New Roman"/>
          <w:color w:val="auto"/>
          <w:sz w:val="24"/>
          <w:szCs w:val="24"/>
        </w:rPr>
        <w:t xml:space="preserve"> short generation times</w:t>
      </w:r>
      <w:r w:rsidR="005A272D">
        <w:rPr>
          <w:rFonts w:ascii="Times New Roman" w:hAnsi="Times New Roman" w:cs="Times New Roman"/>
          <w:color w:val="auto"/>
          <w:sz w:val="24"/>
          <w:szCs w:val="24"/>
        </w:rPr>
        <w:t>, such as pinnipeds: seals and sea lions</w:t>
      </w:r>
      <w:r>
        <w:rPr>
          <w:rFonts w:ascii="Times New Roman" w:hAnsi="Times New Roman" w:cs="Times New Roman"/>
          <w:color w:val="auto"/>
          <w:sz w:val="24"/>
          <w:szCs w:val="24"/>
        </w:rPr>
        <w:t xml:space="preserve"> </w:t>
      </w:r>
      <w:r w:rsidR="006173B4" w:rsidRPr="009B049E">
        <w:rPr>
          <w:rFonts w:ascii="Times New Roman" w:hAnsi="Times New Roman" w:cs="Times New Roman"/>
          <w:color w:val="auto"/>
          <w:sz w:val="24"/>
          <w:szCs w:val="24"/>
        </w:rPr>
        <w:fldChar w:fldCharType="begin"/>
      </w:r>
      <w:r w:rsidR="005D7734">
        <w:rPr>
          <w:rFonts w:ascii="Times New Roman" w:hAnsi="Times New Roman" w:cs="Times New Roman"/>
          <w:color w:val="auto"/>
          <w:sz w:val="24"/>
          <w:szCs w:val="24"/>
        </w:rPr>
        <w:instrText xml:space="preserve"> ADDIN ZOTERO_ITEM CSL_CITATION {"citationID":"ldch88atm","properties":{"formattedCitation":"(Magera et al. 2013)","plainCitation":"(Magera et al. 2013)"},"citationItems":[{"id":6,"uris":["http://zotero.org/users/3830350/items/PZ2WP76H"],"uri":["http://zotero.org/users/3830350/items/PZ2WP76H"],"itemData":{"id":6,"type":"article-journal","title":"Recovery trends in marine mammal populations","container-title":"PloS one","page":"e77908","volume":"8","issue":"10","source":"Google Scholar","author":[{"family":"Magera","given":"Anna M."},{"family":"Flemming","given":"Joanna E. Mills"},{"family":"Kaschner","given":"Kristin"},{"family":"Christensen","given":"Line B."},{"family":"Lotze","given":"Heike K."}],"issued":{"date-parts":[["2013"]]}}}],"schema":"https://github.com/citation-style-language/schema/raw/master/csl-citation.json"} </w:instrText>
      </w:r>
      <w:r w:rsidR="006173B4" w:rsidRPr="009B049E">
        <w:rPr>
          <w:rFonts w:ascii="Times New Roman" w:hAnsi="Times New Roman" w:cs="Times New Roman"/>
          <w:color w:val="auto"/>
          <w:sz w:val="24"/>
          <w:szCs w:val="24"/>
        </w:rPr>
        <w:fldChar w:fldCharType="separate"/>
      </w:r>
      <w:r w:rsidR="006173B4" w:rsidRPr="00F400DD">
        <w:rPr>
          <w:rFonts w:ascii="Times New Roman" w:hAnsi="Times New Roman" w:cs="Times New Roman"/>
          <w:color w:val="auto"/>
          <w:sz w:val="24"/>
        </w:rPr>
        <w:t>(Magera et al. 2013)</w:t>
      </w:r>
      <w:r w:rsidR="006173B4" w:rsidRPr="009B049E">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p>
    <w:p w14:paraId="66F1F241" w14:textId="12338EC9" w:rsidR="00383D81" w:rsidRDefault="00383D81" w:rsidP="00383D81">
      <w:r>
        <w:tab/>
      </w:r>
      <w:r w:rsidR="00455AA4">
        <w:t xml:space="preserve">Although </w:t>
      </w:r>
      <w:r w:rsidR="001C6157">
        <w:t xml:space="preserve">these </w:t>
      </w:r>
      <w:r w:rsidR="009C754C">
        <w:t xml:space="preserve">predator </w:t>
      </w:r>
      <w:r w:rsidR="001C6157">
        <w:t xml:space="preserve">recoveries can be viewed as success stories, the recovery of marine mammals </w:t>
      </w:r>
      <w:r w:rsidR="002506E8">
        <w:t xml:space="preserve">has </w:t>
      </w:r>
      <w:r w:rsidR="00A329A9">
        <w:t xml:space="preserve">had </w:t>
      </w:r>
      <w:r>
        <w:t>unintended consequences and created new tradeoffs for ecosystem</w:t>
      </w:r>
      <w:r w:rsidR="00B26ADA">
        <w:t>-</w:t>
      </w:r>
      <w:r>
        <w:t xml:space="preserve">based management (EBM) </w:t>
      </w:r>
      <w:r w:rsidR="006173B4">
        <w:fldChar w:fldCharType="begin"/>
      </w:r>
      <w:r w:rsidR="005D7734">
        <w:instrText xml:space="preserve"> ADDIN ZOTERO_ITEM CSL_CITATION {"citationID":"2728u33dvd","properties":{"formattedCitation":"(Marshall et al. 2015)","plainCitation":"(Marshall et al. 2015)"},"citationItems":[{"id":737,"uris":["http://zotero.org/users/3830350/items/QXIIK65J"],"uri":["http://zotero.org/users/3830350/items/QXIIK65J"],"itemData":{"id":737,"type":"article-journal","title":"Conservation challenges of predator recovery","container-title":"Conservation Letters","source":"Google Scholar","URL":"http://onlinelibrary.wiley.com/doi/10.1111/conl.12186/full","author":[{"family":"Marshall","given":"Kristin N."},{"family":"Stier","given":"Adrian C."},{"family":"Samhouri","given":"Jameal F."},{"family":"Kelly","given":"Ryan P."},{"family":"Ward","given":"Eric J."}],"issued":{"date-parts":[["2015"]]},"accessed":{"date-parts":[["2016",3,12]]}}}],"schema":"https://github.com/citation-style-language/schema/raw/master/csl-citation.json"} </w:instrText>
      </w:r>
      <w:r w:rsidR="006173B4">
        <w:fldChar w:fldCharType="separate"/>
      </w:r>
      <w:r w:rsidR="006173B4" w:rsidRPr="006173B4">
        <w:rPr>
          <w:rFonts w:cs="Times New Roman"/>
        </w:rPr>
        <w:t>(Marshall et al. 2015)</w:t>
      </w:r>
      <w:r w:rsidR="006173B4">
        <w:fldChar w:fldCharType="end"/>
      </w:r>
      <w:r>
        <w:t xml:space="preserve">. </w:t>
      </w:r>
      <w:r w:rsidR="00A329A9">
        <w:t>H</w:t>
      </w:r>
      <w:r>
        <w:t xml:space="preserve">igher trophic level consumers may affect other species in the food web </w:t>
      </w:r>
      <w:r w:rsidR="000C00E6">
        <w:t xml:space="preserve">in </w:t>
      </w:r>
      <w:r w:rsidR="0074120A">
        <w:t>three</w:t>
      </w:r>
      <w:r w:rsidR="000C00E6">
        <w:t xml:space="preserve"> main ways</w:t>
      </w:r>
      <w:r>
        <w:t xml:space="preserve">. </w:t>
      </w:r>
      <w:r w:rsidR="000C00E6">
        <w:t>Fi</w:t>
      </w:r>
      <w:r w:rsidR="00B2693C">
        <w:t>r</w:t>
      </w:r>
      <w:r w:rsidR="000C00E6">
        <w:t>st, i</w:t>
      </w:r>
      <w:r>
        <w:t xml:space="preserve">ncreases in marine mammal </w:t>
      </w:r>
      <w:r w:rsidR="00B26ADA">
        <w:t xml:space="preserve">populations </w:t>
      </w:r>
      <w:r w:rsidR="00A329A9">
        <w:t>may create</w:t>
      </w:r>
      <w:r>
        <w:t xml:space="preserve"> greater demand for forage fish species at the base of the food web, such as </w:t>
      </w:r>
      <w:r w:rsidR="004D20BB">
        <w:t xml:space="preserve">Pacific </w:t>
      </w:r>
      <w:r>
        <w:t>herring</w:t>
      </w:r>
      <w:r w:rsidR="004D20BB">
        <w:t xml:space="preserve"> (</w:t>
      </w:r>
      <w:r w:rsidR="004D20BB" w:rsidRPr="00B2693C">
        <w:rPr>
          <w:i/>
        </w:rPr>
        <w:t>Clupea pallasii</w:t>
      </w:r>
      <w:r w:rsidR="004D20BB">
        <w:t>)</w:t>
      </w:r>
      <w:r>
        <w:t xml:space="preserve"> </w:t>
      </w:r>
      <w:r w:rsidR="006173B4">
        <w:fldChar w:fldCharType="begin"/>
      </w:r>
      <w:r w:rsidR="005D7734">
        <w:instrText xml:space="preserve"> ADDIN ZOTERO_ITEM CSL_CITATION {"citationID":"t9iu6l85t","properties":{"formattedCitation":"(Surma and Pitcher 2015)","plainCitation":"(Surma and Pitcher 2015)"},"citationItems":[{"id":1352,"uris":["http://zotero.org/users/3830350/items/A62AQUHI"],"uri":["http://zotero.org/users/3830350/items/A62AQUHI"],"itemData":{"id":1352,"type":"article-journal","title":"Predicting the effects of whale population recovery on Northeast Pacific food webs and fisheries: an ecosystem modelling approach","container-title":"Fisheries Oceanography","page":"291–305","volume":"24","issue":"3","source":"Google Scholar","shortTitle":"Predicting the effects of whale population recovery on Northeast Pacific food webs and fisheries","author":[{"family":"Surma","given":"Szymon"},{"family":"Pitcher","given":"Tony J."}],"issued":{"date-parts":[["2015"]]}}}],"schema":"https://github.com/citation-style-language/schema/raw/master/csl-citation.json"} </w:instrText>
      </w:r>
      <w:r w:rsidR="006173B4">
        <w:fldChar w:fldCharType="separate"/>
      </w:r>
      <w:r w:rsidR="006173B4" w:rsidRPr="006173B4">
        <w:rPr>
          <w:rFonts w:cs="Times New Roman"/>
        </w:rPr>
        <w:t>(Surma and Pitcher 2015)</w:t>
      </w:r>
      <w:r w:rsidR="006173B4">
        <w:fldChar w:fldCharType="end"/>
      </w:r>
      <w:r w:rsidR="00A329A9">
        <w:t>.</w:t>
      </w:r>
      <w:r w:rsidR="001C6157">
        <w:t xml:space="preserve"> These increased predator needs may impede the recovery of lower trophic level fishes (Cook et al. 2015). </w:t>
      </w:r>
      <w:r w:rsidR="000C00E6">
        <w:t>Second, i</w:t>
      </w:r>
      <w:r w:rsidR="00A329A9">
        <w:t>ncreased competition can occur</w:t>
      </w:r>
      <w:r>
        <w:t xml:space="preserve"> </w:t>
      </w:r>
      <w:r w:rsidR="001C6157">
        <w:t xml:space="preserve">between </w:t>
      </w:r>
      <w:r>
        <w:t>recovering marine mammal species that share the same prey</w:t>
      </w:r>
      <w:r w:rsidR="00B90BF7">
        <w:t>, such as pinnipeds and killer whales (</w:t>
      </w:r>
      <w:r w:rsidR="00B90BF7" w:rsidRPr="00B2693C">
        <w:rPr>
          <w:i/>
        </w:rPr>
        <w:t>Orcinus orca</w:t>
      </w:r>
      <w:r w:rsidR="00B90BF7">
        <w:t>) in the Northeast Pacific</w:t>
      </w:r>
      <w:r>
        <w:t xml:space="preserve"> </w:t>
      </w:r>
      <w:r w:rsidR="006173B4">
        <w:fldChar w:fldCharType="begin"/>
      </w:r>
      <w:r w:rsidR="005D7734">
        <w:instrText xml:space="preserve"> ADDIN ZOTERO_ITEM CSL_CITATION {"citationID":"11e821fkkh","properties":{"formattedCitation":"(Marshall et al. 2015)","plainCitation":"(Marshall et al. 2015)"},"citationItems":[{"id":737,"uris":["http://zotero.org/users/3830350/items/QXIIK65J"],"uri":["http://zotero.org/users/3830350/items/QXIIK65J"],"itemData":{"id":737,"type":"article-journal","title":"Conservation challenges of predator recovery","container-title":"Conservation Letters","source":"Google Scholar","URL":"http://onlinelibrary.wiley.com/doi/10.1111/conl.12186/full","author":[{"family":"Marshall","given":"Kristin N."},{"family":"Stier","given":"Adrian C."},{"family":"Samhouri","given":"Jameal F."},{"family":"Kelly","given":"Ryan P."},{"family":"Ward","given":"Eric J."}],"issued":{"date-parts":[["2015"]]},"accessed":{"date-parts":[["2016",3,12]]}}}],"schema":"https://github.com/citation-style-language/schema/raw/master/csl-citation.json"} </w:instrText>
      </w:r>
      <w:r w:rsidR="006173B4">
        <w:fldChar w:fldCharType="separate"/>
      </w:r>
      <w:r w:rsidR="006173B4" w:rsidRPr="006173B4">
        <w:rPr>
          <w:rFonts w:cs="Times New Roman"/>
        </w:rPr>
        <w:t xml:space="preserve">(Marshall et al. </w:t>
      </w:r>
      <w:r w:rsidR="00B90BF7">
        <w:rPr>
          <w:rFonts w:cs="Times New Roman"/>
        </w:rPr>
        <w:t>2016</w:t>
      </w:r>
      <w:r w:rsidR="006173B4" w:rsidRPr="006173B4">
        <w:rPr>
          <w:rFonts w:cs="Times New Roman"/>
        </w:rPr>
        <w:t>)</w:t>
      </w:r>
      <w:r w:rsidR="006173B4">
        <w:fldChar w:fldCharType="end"/>
      </w:r>
      <w:r w:rsidR="00A329A9">
        <w:t xml:space="preserve">. </w:t>
      </w:r>
      <w:r w:rsidR="000C00E6">
        <w:t xml:space="preserve">Third, </w:t>
      </w:r>
      <w:r w:rsidR="00873AA8">
        <w:t xml:space="preserve">increased </w:t>
      </w:r>
      <w:r w:rsidR="00873AA8">
        <w:lastRenderedPageBreak/>
        <w:t xml:space="preserve">marine mammal populations lead to more direct competition and interaction with fisheries (Sigler et al. 2007; Read 2015). </w:t>
      </w:r>
      <w:r w:rsidR="000C00E6">
        <w:t>T</w:t>
      </w:r>
      <w:r w:rsidR="006A0E49">
        <w:t xml:space="preserve">he potential </w:t>
      </w:r>
      <w:r>
        <w:t>impacts of recovering top predators on fisheries has been controversial. For example, within the International Whaling Commission (IWC), some argue that re</w:t>
      </w:r>
      <w:r w:rsidR="007233C5">
        <w:t>bounding</w:t>
      </w:r>
      <w:r>
        <w:t xml:space="preserve"> baleen whale populations are responsible for reductions in commercially fished</w:t>
      </w:r>
      <w:r w:rsidR="002868AD">
        <w:t xml:space="preserve"> prey</w:t>
      </w:r>
      <w:r>
        <w:t xml:space="preserve"> populations and </w:t>
      </w:r>
      <w:r w:rsidR="002868AD">
        <w:t xml:space="preserve">certain whale species </w:t>
      </w:r>
      <w:r>
        <w:t xml:space="preserve">should </w:t>
      </w:r>
      <w:r w:rsidR="002868AD">
        <w:t xml:space="preserve">therefore </w:t>
      </w:r>
      <w:r>
        <w:t>be culled, wh</w:t>
      </w:r>
      <w:r w:rsidR="002868AD">
        <w:t>ereas</w:t>
      </w:r>
      <w:r>
        <w:t xml:space="preserve"> others argue that natural fluctuations and fisheries management are responsible for declines in yield </w:t>
      </w:r>
      <w:r w:rsidR="006173B4">
        <w:fldChar w:fldCharType="begin"/>
      </w:r>
      <w:r w:rsidR="005D7734">
        <w:instrText xml:space="preserve"> ADDIN ZOTERO_ITEM CSL_CITATION {"citationID":"p7v5coutr","properties":{"formattedCitation":"(Gerber et al. 2009)","plainCitation":"(Gerber et al. 2009)"},"citationItems":[{"id":1354,"uris":["http://zotero.org/users/3830350/items/NW2VZK97"],"uri":["http://zotero.org/users/3830350/items/NW2VZK97"],"itemData":{"id":1354,"type":"article-journal","title":"Should whales be culled to increase fishery yield","container-title":"Science","page":"880–881","volume":"323","issue":"5916","source":"Google Scholar","author":[{"family":"Gerber","given":"Leah R."},{"family":"Morissette","given":"Lyne"},{"family":"Kaschner","given":"Kristin"},{"family":"Pauly","given":"Daniel"}],"issued":{"date-parts":[["2009"]]}}}],"schema":"https://github.com/citation-style-language/schema/raw/master/csl-citation.json"} </w:instrText>
      </w:r>
      <w:r w:rsidR="006173B4">
        <w:fldChar w:fldCharType="separate"/>
      </w:r>
      <w:r w:rsidR="006173B4" w:rsidRPr="006173B4">
        <w:rPr>
          <w:rFonts w:cs="Times New Roman"/>
        </w:rPr>
        <w:t>(Gerber et al. 2009)</w:t>
      </w:r>
      <w:r w:rsidR="006173B4">
        <w:fldChar w:fldCharType="end"/>
      </w:r>
      <w:r>
        <w:t xml:space="preserve">. </w:t>
      </w:r>
    </w:p>
    <w:p w14:paraId="6AE79C33" w14:textId="3D9D9946" w:rsidR="00383D81" w:rsidRDefault="007B437C" w:rsidP="0074120A">
      <w:pPr>
        <w:ind w:firstLine="720"/>
      </w:pPr>
      <w:r>
        <w:t xml:space="preserve">The recovery </w:t>
      </w:r>
      <w:r w:rsidR="00A23F66">
        <w:t xml:space="preserve">of pinnipeds in </w:t>
      </w:r>
      <w:r w:rsidR="000C00E6">
        <w:t xml:space="preserve">the </w:t>
      </w:r>
      <w:r w:rsidR="00A23F66">
        <w:t xml:space="preserve">coastal ecosystems </w:t>
      </w:r>
      <w:r w:rsidR="000C00E6">
        <w:t>of North America demonstrate</w:t>
      </w:r>
      <w:r w:rsidR="003E161F">
        <w:t>s</w:t>
      </w:r>
      <w:r w:rsidR="000C00E6">
        <w:t xml:space="preserve"> all </w:t>
      </w:r>
      <w:r w:rsidR="0074120A">
        <w:t>three</w:t>
      </w:r>
      <w:r w:rsidR="00824F86">
        <w:t xml:space="preserve"> </w:t>
      </w:r>
      <w:r w:rsidR="000C00E6">
        <w:t>of these potential conflicts. Current p</w:t>
      </w:r>
      <w:r w:rsidR="00383D81">
        <w:t>opulations of harbor seals (</w:t>
      </w:r>
      <w:r w:rsidR="00383D81" w:rsidRPr="00E63601">
        <w:rPr>
          <w:i/>
        </w:rPr>
        <w:t>Phoca vitulina richardii</w:t>
      </w:r>
      <w:r w:rsidR="00383D81">
        <w:t xml:space="preserve">) </w:t>
      </w:r>
      <w:r w:rsidR="0074120A">
        <w:t xml:space="preserve">or </w:t>
      </w:r>
      <w:r w:rsidR="00383D81">
        <w:t xml:space="preserve">grey seals </w:t>
      </w:r>
      <w:r w:rsidR="0074120A">
        <w:t>(</w:t>
      </w:r>
      <w:r w:rsidR="0074120A" w:rsidRPr="00AD60BA">
        <w:rPr>
          <w:i/>
        </w:rPr>
        <w:t>Halichoerus grypus</w:t>
      </w:r>
      <w:r w:rsidR="0074120A">
        <w:t xml:space="preserve">) on the east coast of North America </w:t>
      </w:r>
      <w:r w:rsidR="005156D8">
        <w:t xml:space="preserve">have increased dramatically since </w:t>
      </w:r>
      <w:r w:rsidR="00383D81">
        <w:t xml:space="preserve">the 1970s. Recent work </w:t>
      </w:r>
      <w:r w:rsidR="006D0CC0">
        <w:t>using</w:t>
      </w:r>
      <w:r w:rsidR="00383D81">
        <w:t xml:space="preserve"> ecosystem </w:t>
      </w:r>
      <w:r w:rsidR="009C754C">
        <w:t xml:space="preserve">models </w:t>
      </w:r>
      <w:r w:rsidR="00383D81">
        <w:t>highlight</w:t>
      </w:r>
      <w:r w:rsidR="0063776E">
        <w:t>s</w:t>
      </w:r>
      <w:r w:rsidR="00383D81">
        <w:t xml:space="preserve"> the potential impacts that these recoveries may have on commercially fished species (Chasco et al. in press, </w:t>
      </w:r>
      <w:r w:rsidR="006173B4">
        <w:fldChar w:fldCharType="begin"/>
      </w:r>
      <w:r w:rsidR="005D7734">
        <w:instrText xml:space="preserve"> ADDIN ZOTERO_ITEM CSL_CITATION {"citationID":"8teist76a","properties":{"formattedCitation":"(Smith et al. 2015)","plainCitation":"(Smith et al. 2015)"},"citationItems":[{"id":739,"uris":["http://zotero.org/users/3830350/items/AS3TWKZN"],"uri":["http://zotero.org/users/3830350/items/AS3TWKZN"],"itemData":{"id":739,"type":"article-journal","title":"Simulations to evaluate management trade-offs among marine mammal consumption needs, commercial fishing fleets and finfish biomass","container-title":"Marine Ecology Progress Series","page":"215","volume":"523","source":"Google Scholar","author":[{"family":"Smith","given":"Laurel"},{"family":"Gamble","given":"Robert"},{"family":"Gaichas","given":"Sarah"},{"family":"Link","given":"Jason"}],"issued":{"date-parts":[["2015"]]}}}],"schema":"https://github.com/citation-style-language/schema/raw/master/csl-citation.json"} </w:instrText>
      </w:r>
      <w:r w:rsidR="006173B4">
        <w:fldChar w:fldCharType="separate"/>
      </w:r>
      <w:r w:rsidR="006173B4" w:rsidRPr="006173B4">
        <w:rPr>
          <w:rFonts w:cs="Times New Roman"/>
        </w:rPr>
        <w:t>Smith et al. 2015)</w:t>
      </w:r>
      <w:r w:rsidR="006173B4">
        <w:fldChar w:fldCharType="end"/>
      </w:r>
      <w:r w:rsidR="00383D81">
        <w:t xml:space="preserve">. </w:t>
      </w:r>
      <w:r w:rsidR="00280927">
        <w:t xml:space="preserve">Like other generalist predators, quantifying </w:t>
      </w:r>
      <w:r w:rsidR="00383D81">
        <w:t xml:space="preserve">impact of these pinnipeds on prey species </w:t>
      </w:r>
      <w:r w:rsidR="00280927">
        <w:t>can be challenging</w:t>
      </w:r>
      <w:r w:rsidR="00383D81">
        <w:t xml:space="preserve">, </w:t>
      </w:r>
      <w:r w:rsidR="00280927">
        <w:t xml:space="preserve">because </w:t>
      </w:r>
      <w:r w:rsidR="00383D81">
        <w:t xml:space="preserve">pinnipeds may consume </w:t>
      </w:r>
      <w:r w:rsidR="003F6C9B">
        <w:t>fish at a variety of ages.</w:t>
      </w:r>
      <w:r w:rsidR="00383D81">
        <w:t xml:space="preserve"> </w:t>
      </w:r>
      <w:r w:rsidR="00146F74">
        <w:t>For example, a</w:t>
      </w:r>
      <w:r w:rsidR="00383D81">
        <w:t xml:space="preserve">nadromous </w:t>
      </w:r>
      <w:r w:rsidR="00146F74">
        <w:t xml:space="preserve">fish </w:t>
      </w:r>
      <w:r w:rsidR="00383D81">
        <w:t xml:space="preserve">such as salmon may be consumed in estuaries as juveniles (as they </w:t>
      </w:r>
      <w:r w:rsidR="00280927">
        <w:t xml:space="preserve">leave streams to </w:t>
      </w:r>
      <w:r w:rsidR="00383D81">
        <w:t xml:space="preserve">migrate to the ocean) or </w:t>
      </w:r>
      <w:r w:rsidR="00146F74">
        <w:t xml:space="preserve">up to </w:t>
      </w:r>
      <w:r w:rsidR="00383D81">
        <w:t xml:space="preserve">several years later as adults </w:t>
      </w:r>
      <w:r w:rsidR="00280927">
        <w:t xml:space="preserve">as they </w:t>
      </w:r>
      <w:r w:rsidR="00383D81">
        <w:t>return</w:t>
      </w:r>
      <w:r w:rsidR="00280927">
        <w:t xml:space="preserve"> to freshwater</w:t>
      </w:r>
      <w:r w:rsidR="00383D81">
        <w:t xml:space="preserve"> to spawn. A second challenge</w:t>
      </w:r>
      <w:r w:rsidR="00853683">
        <w:t xml:space="preserve"> in quantifying the impact of these pinnipeds</w:t>
      </w:r>
      <w:r w:rsidR="00383D81">
        <w:t xml:space="preserve"> is that </w:t>
      </w:r>
      <w:r w:rsidR="0095549E">
        <w:t xml:space="preserve">their </w:t>
      </w:r>
      <w:r w:rsidR="003F6C9B">
        <w:t xml:space="preserve">diets </w:t>
      </w:r>
      <w:r w:rsidR="00085F25">
        <w:t>vary</w:t>
      </w:r>
      <w:r w:rsidR="003F6C9B">
        <w:t xml:space="preserve"> in space and time, as predators alter their foraging to exploit local concentrations of prey. </w:t>
      </w:r>
    </w:p>
    <w:p w14:paraId="420AF833" w14:textId="1AC10F84" w:rsidR="006D0C4C" w:rsidRDefault="00CA3BC0">
      <w:pPr>
        <w:ind w:firstLine="720"/>
      </w:pPr>
      <w:r>
        <w:t xml:space="preserve">In many other ecosystems around the world, there have been long-standing concerns about the potential impacts </w:t>
      </w:r>
      <w:r w:rsidR="007B417A">
        <w:t xml:space="preserve">of marine predators on fisheries. On the west coast of the US and Canada, these concerns have been heightened because </w:t>
      </w:r>
      <w:r w:rsidR="00B25BA1">
        <w:t xml:space="preserve">of </w:t>
      </w:r>
      <w:r w:rsidR="007B417A">
        <w:t>external pressures on salmon</w:t>
      </w:r>
      <w:r w:rsidR="00AD60BA">
        <w:t xml:space="preserve"> populations</w:t>
      </w:r>
      <w:r w:rsidR="007B417A">
        <w:t xml:space="preserve"> (e.g. habitat loss). </w:t>
      </w:r>
      <w:r w:rsidR="00216963">
        <w:t xml:space="preserve">For example, over the last 20 years, multiple populations of </w:t>
      </w:r>
      <w:r w:rsidR="00216963">
        <w:lastRenderedPageBreak/>
        <w:t>Chinook salmon (</w:t>
      </w:r>
      <w:r w:rsidR="00216963" w:rsidRPr="00152F11">
        <w:rPr>
          <w:i/>
        </w:rPr>
        <w:t>Oncorhynchus tshawytscha</w:t>
      </w:r>
      <w:r w:rsidR="00216963">
        <w:t>)</w:t>
      </w:r>
      <w:r w:rsidR="002C1898">
        <w:t xml:space="preserve">, as well as two populations of </w:t>
      </w:r>
      <w:r w:rsidR="00AD60BA">
        <w:t>salmon</w:t>
      </w:r>
      <w:r w:rsidR="002C1898">
        <w:t>-eating killer whales have been listed under the ESA or Canadian Species at Risk Act (SARA).</w:t>
      </w:r>
      <w:r w:rsidR="007B417A">
        <w:t xml:space="preserve"> </w:t>
      </w:r>
      <w:r w:rsidR="00383D81">
        <w:t xml:space="preserve">Studies examining conflicts between marine mammals and fisheries were initiated in </w:t>
      </w:r>
      <w:r w:rsidR="00216963">
        <w:t>the NE Pacific</w:t>
      </w:r>
      <w:r w:rsidR="00383D81">
        <w:t xml:space="preserve"> in the late 1970s, after marine mammals </w:t>
      </w:r>
      <w:r w:rsidR="00B25BA1">
        <w:t>caused</w:t>
      </w:r>
      <w:r w:rsidR="00216963">
        <w:t xml:space="preserve"> losses in </w:t>
      </w:r>
      <w:r w:rsidR="00383D81">
        <w:t>salmon fisheries</w:t>
      </w:r>
      <w:r w:rsidR="00216963">
        <w:t xml:space="preserve"> </w:t>
      </w:r>
      <w:r w:rsidR="006173B4">
        <w:fldChar w:fldCharType="begin"/>
      </w:r>
      <w:r w:rsidR="005D7734">
        <w:instrText xml:space="preserve"> ADDIN ZOTERO_ITEM CSL_CITATION {"citationID":"jq6oqp56k","properties":{"formattedCitation":"(DeMaster et al. 1985)","plainCitation":"(DeMaster et al. 1985)"},"citationItems":[{"id":1362,"uris":["http://zotero.org/users/3830350/items/XI82XECV"],"uri":["http://zotero.org/users/3830350/items/XI82XECV"],"itemData":{"id":1362,"type":"article-journal","title":"7. Conflicts between marine mammals and fisheries off the coast of Ca lif ornia","source":"Google Scholar","URL":"http://137.110.142.7/publications/CR/1985/8525.PDF","author":[{"family":"DeMaster","given":"D."},{"family":"Miller","given":"D."},{"family":"Henderson","given":"J. R."},{"family":"Coe","given":"J. M."}],"issued":{"date-parts":[["1985"]]},"accessed":{"date-parts":[["2017",1,3]]}}}],"schema":"https://github.com/citation-style-language/schema/raw/master/csl-citation.json"} </w:instrText>
      </w:r>
      <w:r w:rsidR="006173B4">
        <w:fldChar w:fldCharType="separate"/>
      </w:r>
      <w:r w:rsidR="006173B4" w:rsidRPr="006173B4">
        <w:rPr>
          <w:rFonts w:cs="Times New Roman"/>
        </w:rPr>
        <w:t>(</w:t>
      </w:r>
      <w:r w:rsidR="00F45D36">
        <w:rPr>
          <w:rFonts w:cs="Times New Roman"/>
        </w:rPr>
        <w:t xml:space="preserve">excluding gear losses, several hundred thousand dollars per year; </w:t>
      </w:r>
      <w:r w:rsidR="006173B4" w:rsidRPr="006173B4">
        <w:rPr>
          <w:rFonts w:cs="Times New Roman"/>
        </w:rPr>
        <w:t>DeMaster et al. 1985)</w:t>
      </w:r>
      <w:r w:rsidR="006173B4">
        <w:fldChar w:fldCharType="end"/>
      </w:r>
      <w:r w:rsidR="00383D81">
        <w:t xml:space="preserve">. </w:t>
      </w:r>
      <w:r w:rsidR="00216963">
        <w:t xml:space="preserve">Of the salmon species present on the west coast of North America, </w:t>
      </w:r>
      <w:r w:rsidR="00383D81">
        <w:t>Chinook salmon are the largest and most valuable by weight</w:t>
      </w:r>
      <w:r w:rsidR="009C754C">
        <w:t xml:space="preserve">.  Chinook </w:t>
      </w:r>
      <w:r w:rsidR="00383D81">
        <w:t xml:space="preserve">migrate </w:t>
      </w:r>
      <w:r w:rsidR="00B25BA1">
        <w:t>thousands</w:t>
      </w:r>
      <w:r w:rsidR="00383D81">
        <w:t xml:space="preserve"> of kilometers from their natal streams </w:t>
      </w:r>
      <w:r w:rsidR="00CC04FA">
        <w:t xml:space="preserve">on the U.S. west coast </w:t>
      </w:r>
      <w:r w:rsidR="00383D81">
        <w:t xml:space="preserve">to Alaska as juvenile fish, before returning 2-4 years later. </w:t>
      </w:r>
      <w:r w:rsidR="00216963">
        <w:t xml:space="preserve">The majority of </w:t>
      </w:r>
      <w:r w:rsidR="00B32153">
        <w:t xml:space="preserve">salmon </w:t>
      </w:r>
      <w:r w:rsidR="00216963">
        <w:t>p</w:t>
      </w:r>
      <w:r w:rsidR="009239EC">
        <w:t xml:space="preserve">redation studies </w:t>
      </w:r>
      <w:r w:rsidR="00216963">
        <w:t>have</w:t>
      </w:r>
      <w:r w:rsidR="00022248">
        <w:t xml:space="preserve"> </w:t>
      </w:r>
      <w:r w:rsidR="009239EC">
        <w:t>focused on ‘hotspots’</w:t>
      </w:r>
      <w:r w:rsidR="006D0C4C">
        <w:t xml:space="preserve">, including </w:t>
      </w:r>
      <w:r w:rsidR="009239EC">
        <w:t xml:space="preserve">Puget Sound and the Columbia River, where there </w:t>
      </w:r>
      <w:r w:rsidR="006D0C4C">
        <w:t xml:space="preserve">are </w:t>
      </w:r>
      <w:r w:rsidR="009239EC">
        <w:t>apparent tradeoffs between local populations of pinnipeds</w:t>
      </w:r>
      <w:r w:rsidR="00B6495A">
        <w:t xml:space="preserve"> </w:t>
      </w:r>
      <w:r w:rsidR="009239EC">
        <w:t>and threatened or endangered salmon</w:t>
      </w:r>
      <w:r w:rsidR="00022248">
        <w:t xml:space="preserve"> (</w:t>
      </w:r>
      <w:r w:rsidR="00471CC3">
        <w:t xml:space="preserve">see summary by </w:t>
      </w:r>
      <w:r w:rsidR="001853CD">
        <w:fldChar w:fldCharType="begin"/>
      </w:r>
      <w:r w:rsidR="001853CD">
        <w:instrText xml:space="preserve"> ADDIN ZOTERO_ITEM CSL_CITATION {"citationID":"rv3ieikph","properties":{"formattedCitation":"(Scordino 2010)","plainCitation":"(Scordino 2010)"},"citationItems":[{"id":1046,"uris":["http://zotero.org/users/3830350/items/E83TDEDN"],"uri":["http://zotero.org/users/3830350/items/E83TDEDN"],"itemData":{"id":1046,"type":"report","title":"West coast pinniped program investigations on California sea lion and Pacific Harbor seal impacts on salmonids and other fishery resources","publisher":"Pacific States Marine Fisheries Commission","page":"106","source":"Google Scholar","URL":"http://www.westcoast.fisheries.noaa.gov/publications/protected_species/marine_mammals/pinnipeds/sea_lion_removals/expand_pinniped_report_2010.pdf","author":[{"family":"Scordino","given":"Joe"}],"issued":{"date-parts":[["2010"]]},"accessed":{"date-parts":[["2016",7,13]]}}}],"schema":"https://github.com/citation-style-language/schema/raw/master/csl-citation.json"} </w:instrText>
      </w:r>
      <w:r w:rsidR="001853CD">
        <w:fldChar w:fldCharType="separate"/>
      </w:r>
      <w:r w:rsidR="001853CD" w:rsidRPr="001853CD">
        <w:rPr>
          <w:rFonts w:cs="Times New Roman"/>
        </w:rPr>
        <w:t>Scordino 2010</w:t>
      </w:r>
      <w:r w:rsidR="001853CD">
        <w:fldChar w:fldCharType="end"/>
      </w:r>
      <w:r w:rsidR="00022248">
        <w:t>)</w:t>
      </w:r>
      <w:r w:rsidR="00383D81">
        <w:t xml:space="preserve">. </w:t>
      </w:r>
      <w:r w:rsidR="006D0C4C">
        <w:t xml:space="preserve">In most of these regions, new genetic methods have </w:t>
      </w:r>
      <w:r w:rsidR="00434447">
        <w:t xml:space="preserve">recently </w:t>
      </w:r>
      <w:r w:rsidR="006D0C4C">
        <w:t>been used to quantify the impor</w:t>
      </w:r>
      <w:r w:rsidR="00B32153">
        <w:t>tance of salmon in diets of salmon</w:t>
      </w:r>
      <w:r w:rsidR="006D0C4C">
        <w:t xml:space="preserve">-eating killer whales </w:t>
      </w:r>
      <w:r w:rsidR="006D0C4C">
        <w:fldChar w:fldCharType="begin"/>
      </w:r>
      <w:r w:rsidR="005D7734">
        <w:instrText xml:space="preserve"> ADDIN ZOTERO_ITEM CSL_CITATION {"citationID":"1fueaiftr9","properties":{"formattedCitation":"(Ford et al. 2016)","plainCitation":"(Ford et al. 2016)"},"citationItems":[{"id":807,"uris":["http://zotero.org/users/3830350/items/DES3XDXI"],"uri":["http://zotero.org/users/3830350/items/DES3XDXI"],"itemData":{"id":807,"type":"article-journal","title":"Estimation of a Killer Whale (Orcinus orca) Population’s Diet Using Sequencing Analysis of DNA from Feces","container-title":"PloS one","page":"e0144956","volume":"11","issue":"1","source":"Google Scholar","author":[{"family":"Ford","given":"Michael J."},{"family":"Hempelmann","given":"Jennifer"},{"family":"Hanson","given":"M. Bradley"},{"family":"Ayres","given":"Katherine L."},{"family":"Baird","given":"Robin W."},{"family":"Emmons","given":"Candice K."},{"family":"Lundin","given":"Jessica I."},{"family":"Schorr","given":"Gregory S."},{"family":"Wasser","given":"Samuel K."},{"family":"Park","given":"Linda K."}],"issued":{"date-parts":[["2016"]]}}}],"schema":"https://github.com/citation-style-language/schema/raw/master/csl-citation.json"} </w:instrText>
      </w:r>
      <w:r w:rsidR="006D0C4C">
        <w:fldChar w:fldCharType="separate"/>
      </w:r>
      <w:r w:rsidR="006D0C4C" w:rsidRPr="006173B4">
        <w:rPr>
          <w:rFonts w:cs="Times New Roman"/>
        </w:rPr>
        <w:t>(Ford et al. 2016)</w:t>
      </w:r>
      <w:r w:rsidR="006D0C4C">
        <w:fldChar w:fldCharType="end"/>
      </w:r>
      <w:r w:rsidR="006D0C4C">
        <w:t xml:space="preserve"> and pinnipeds (Thomas et al. 2016).</w:t>
      </w:r>
    </w:p>
    <w:p w14:paraId="1AEC0B79" w14:textId="5DBCAA79" w:rsidR="008E4316" w:rsidRPr="00B951D7" w:rsidRDefault="00383D81" w:rsidP="00AD60BA">
      <w:pPr>
        <w:ind w:firstLine="720"/>
        <w:rPr>
          <w:szCs w:val="24"/>
        </w:rPr>
      </w:pPr>
      <w:r>
        <w:t xml:space="preserve">The objectives of our work </w:t>
      </w:r>
      <w:r w:rsidR="00162A6E">
        <w:t xml:space="preserve">were </w:t>
      </w:r>
      <w:r>
        <w:t>to quantify how marine mammal predation on Chino</w:t>
      </w:r>
      <w:r w:rsidR="009D1ACB">
        <w:t xml:space="preserve">ok salmon has changed since </w:t>
      </w:r>
      <w:r w:rsidR="00A47F9D">
        <w:t xml:space="preserve">the </w:t>
      </w:r>
      <w:r w:rsidR="009D1ACB">
        <w:t>1970</w:t>
      </w:r>
      <w:r w:rsidR="00A47F9D">
        <w:t>s</w:t>
      </w:r>
      <w:r>
        <w:t xml:space="preserve"> along the west coast of North America (California </w:t>
      </w:r>
      <w:r w:rsidR="00A47F9D">
        <w:t>to Alaska</w:t>
      </w:r>
      <w:r w:rsidR="0037185F">
        <w:t>, including US and Canadian waters</w:t>
      </w:r>
      <w:r w:rsidR="00A47F9D">
        <w:t xml:space="preserve">), and </w:t>
      </w:r>
      <w:r w:rsidR="00C5559E">
        <w:t>compare this to</w:t>
      </w:r>
      <w:r w:rsidR="001A622F">
        <w:t xml:space="preserve"> salmon production and </w:t>
      </w:r>
      <w:r w:rsidR="00162A6E">
        <w:t xml:space="preserve">fishing mortality from </w:t>
      </w:r>
      <w:r>
        <w:t xml:space="preserve">commercial and recreational fisheries. Though Chinook </w:t>
      </w:r>
      <w:r w:rsidR="00D42190">
        <w:t xml:space="preserve">salmon </w:t>
      </w:r>
      <w:r>
        <w:t>are consumed by a wide variety of predators, including birds, mammals, and other fish, the focus of our analysis is on the four marine mammal predators that</w:t>
      </w:r>
      <w:r w:rsidR="00D42190">
        <w:t xml:space="preserve"> have been previously documented</w:t>
      </w:r>
      <w:r>
        <w:t xml:space="preserve"> to consume </w:t>
      </w:r>
      <w:r w:rsidR="004E0EC8">
        <w:t xml:space="preserve">juvenile or adult </w:t>
      </w:r>
      <w:r>
        <w:t>Chinook</w:t>
      </w:r>
      <w:r w:rsidR="00371391">
        <w:t xml:space="preserve"> salmon</w:t>
      </w:r>
      <w:r w:rsidR="004E0EC8">
        <w:t xml:space="preserve">: </w:t>
      </w:r>
      <w:r>
        <w:t>harbor seals, fish-eating killer whales, California sea lions (</w:t>
      </w:r>
      <w:r w:rsidRPr="00A024C0">
        <w:rPr>
          <w:i/>
        </w:rPr>
        <w:t>Zalophus californianus</w:t>
      </w:r>
      <w:r>
        <w:t xml:space="preserve">), and Steller sea lions. </w:t>
      </w:r>
      <w:r w:rsidR="00C06939">
        <w:rPr>
          <w:szCs w:val="24"/>
        </w:rPr>
        <w:t>Motivated in part by a</w:t>
      </w:r>
      <w:r w:rsidR="008E4316">
        <w:rPr>
          <w:szCs w:val="24"/>
        </w:rPr>
        <w:t xml:space="preserve"> recent peer-review of science to quantify the impact of fisheries changes on </w:t>
      </w:r>
      <w:r w:rsidR="00337C04">
        <w:rPr>
          <w:szCs w:val="24"/>
        </w:rPr>
        <w:t xml:space="preserve">southern resident </w:t>
      </w:r>
      <w:r w:rsidR="008E4316">
        <w:rPr>
          <w:szCs w:val="24"/>
        </w:rPr>
        <w:t>killer whale</w:t>
      </w:r>
      <w:r w:rsidR="00C06939">
        <w:rPr>
          <w:szCs w:val="24"/>
        </w:rPr>
        <w:t xml:space="preserve">s (Hilborn et </w:t>
      </w:r>
      <w:r w:rsidR="00C06939">
        <w:rPr>
          <w:szCs w:val="24"/>
        </w:rPr>
        <w:lastRenderedPageBreak/>
        <w:t>al. 2012), we place particular emphasis on i</w:t>
      </w:r>
      <w:r w:rsidR="008E4316" w:rsidRPr="00B951D7">
        <w:rPr>
          <w:szCs w:val="24"/>
        </w:rPr>
        <w:t>nterspecific competition</w:t>
      </w:r>
      <w:r w:rsidR="00C06939">
        <w:rPr>
          <w:szCs w:val="24"/>
        </w:rPr>
        <w:t xml:space="preserve"> between marine mammal species and implications for </w:t>
      </w:r>
      <w:r w:rsidR="008E4316" w:rsidRPr="00B951D7">
        <w:rPr>
          <w:szCs w:val="24"/>
        </w:rPr>
        <w:t>killer whale</w:t>
      </w:r>
      <w:r w:rsidR="00C06939">
        <w:rPr>
          <w:szCs w:val="24"/>
        </w:rPr>
        <w:t>s</w:t>
      </w:r>
      <w:r w:rsidR="00804BF2">
        <w:rPr>
          <w:szCs w:val="24"/>
        </w:rPr>
        <w:t>.</w:t>
      </w:r>
    </w:p>
    <w:p w14:paraId="51E97FFE" w14:textId="1439F69D" w:rsidR="00383D81" w:rsidRDefault="00383D81">
      <w:pPr>
        <w:ind w:firstLine="720"/>
      </w:pPr>
    </w:p>
    <w:p w14:paraId="1B13FE61" w14:textId="77777777" w:rsidR="001B4289" w:rsidRDefault="009902C8" w:rsidP="007525FE">
      <w:pPr>
        <w:pStyle w:val="Heading1"/>
        <w:tabs>
          <w:tab w:val="center" w:pos="4680"/>
        </w:tabs>
      </w:pPr>
      <w:r>
        <w:t>Results</w:t>
      </w:r>
    </w:p>
    <w:p w14:paraId="2D4103D4" w14:textId="4E9889DD" w:rsidR="00B46C07" w:rsidRDefault="00FD4CDA" w:rsidP="007525FE">
      <w:r>
        <w:t>Total Chinook salmon smolt production on the west coast increased from the 1970s to the 1990s and has been relatively constant over the subsequent two decades (Figure 2). Between 1975 and 2015 the estimated production of wild and hatchery Chinook salmon increased from 225 to 406 million juveniles (Figure 2). In the 1970's and 1980's this was driven by an increase in production of hatchery fish. Since the mid 1980's, a decline in hatchery production has been offset by an increase in smolt production from some wild stocks, such as in the Columbia River.</w:t>
      </w:r>
    </w:p>
    <w:p w14:paraId="24613AFE" w14:textId="0DEE61C2" w:rsidR="00FA2DB5" w:rsidRDefault="00B46C07" w:rsidP="00FA2DB5">
      <w:pPr>
        <w:ind w:firstLine="720"/>
      </w:pPr>
      <w:r>
        <w:t xml:space="preserve">Consumption of </w:t>
      </w:r>
      <w:r w:rsidR="00FD4CDA">
        <w:t>Chinook salmon biomass by the marine mammal predators was estimated to have increased steadily over the entire study period from 5,700 to 14,400 metric tons (Figure 3). The estimated increase in predation was directly related to increasing predator abundance. Killer whale</w:t>
      </w:r>
      <w:r>
        <w:t xml:space="preserve"> populations </w:t>
      </w:r>
      <w:r w:rsidR="00FD4CDA">
        <w:t>increased from 292 to 644 individual</w:t>
      </w:r>
      <w:r>
        <w:t>s</w:t>
      </w:r>
      <w:r w:rsidR="00FD4CDA">
        <w:t xml:space="preserve">, harbor seals increased from 210,000 to 355,000 , California sea lions ages (6 years of age) increased from 5,900 to 47,000, and Steller sea lions </w:t>
      </w:r>
      <w:r>
        <w:t>increased from 74,400 to 78,500</w:t>
      </w:r>
      <w:r w:rsidR="00FD4CDA">
        <w:t>. Killer whales consumed the most Chinook salmon biomass (from 5,100 metric tons in 1975 to 10,300 metric tons in 2015), followed by harbor seals (400 to 2,500 metric tons), Steller sea lions (200 to 1,100 metric tons), and California sea lions (50 to 600 metric tons). Numerically, the predator consumption increased from 4.9 to 31.2 million individual Chinook salmon of varying ages (Figure 3). This was largely driven by increased consumption by harbor seals (from 3.5 million to 27.4 million individual Chinook salmon), followed by killer whales (1.2 to 2.5 million)</w:t>
      </w:r>
      <w:r w:rsidR="009275D2">
        <w:t xml:space="preserve"> </w:t>
      </w:r>
      <w:commentRangeStart w:id="0"/>
      <w:r w:rsidR="009275D2" w:rsidRPr="009275D2">
        <w:rPr>
          <w:highlight w:val="cyan"/>
        </w:rPr>
        <w:t xml:space="preserve">Brandon – still </w:t>
      </w:r>
      <w:r w:rsidR="009275D2" w:rsidRPr="009275D2">
        <w:rPr>
          <w:highlight w:val="cyan"/>
        </w:rPr>
        <w:lastRenderedPageBreak/>
        <w:t>impossible to see KW in this figure</w:t>
      </w:r>
      <w:commentRangeEnd w:id="0"/>
      <w:r w:rsidR="00E24861">
        <w:rPr>
          <w:rStyle w:val="CommentReference"/>
        </w:rPr>
        <w:commentReference w:id="0"/>
      </w:r>
      <w:r w:rsidR="00FD4CDA">
        <w:t xml:space="preserve">, California sea lions (0.1 to 0.7 million), and Steller </w:t>
      </w:r>
      <w:r w:rsidR="00FA2DB5">
        <w:t>sea lions (0.1 to 0.6 million).</w:t>
      </w:r>
    </w:p>
    <w:p w14:paraId="71C88EE8" w14:textId="4E441187" w:rsidR="00FD4CDA" w:rsidRDefault="00FD4CDA" w:rsidP="00FA2DB5">
      <w:pPr>
        <w:ind w:firstLine="720"/>
      </w:pPr>
      <w:r>
        <w:t xml:space="preserve">Pinniped consumption of juvenile Chinook salmon was a substantial component of predation mortality coastwide, but particularly in the Salish Sea. Of the estimated 27.4 million Chinook salmon consumed coastwide by harbor seals in 2015 (Figure 3), 23.2 million were smolts consumed in the Salish Sea. The percentage of the total coastwide smolt production consumed by harbor seals increased </w:t>
      </w:r>
      <w:r w:rsidR="009275D2">
        <w:t xml:space="preserve">from </w:t>
      </w:r>
      <w:r>
        <w:t>1.6% (3.5 million of 224.6 million estimated total production) in 1975 to 6.7% (27.4 million of 406.2 million estimated total production) in 2015. Harbor seals in the Salish Sea (i.e. Puget Sound, Strait of Georgia, and Strait of San Juan de Fuca) accounted for 86.4 % of the total coast wide smolt consumption in 2015, due to large increases in the harbor seal abundance in this region between 1975 and 2015 (8,600 to 77,800), as well as a large diet fraction of Chinook salmon smolts relative to other regions.</w:t>
      </w:r>
    </w:p>
    <w:p w14:paraId="361F4F3F" w14:textId="5EBAAB5A" w:rsidR="00FD4CDA" w:rsidRDefault="00FD4CDA" w:rsidP="00FA2DB5">
      <w:pPr>
        <w:ind w:firstLine="720"/>
      </w:pPr>
      <w:r>
        <w:t>While predation on Chinook salmon by marine mammal predators increased, annual harvest by commercial and recreational fisheries decreased from 3.6 million to 2.1 million individuals, equivalent to 16,400 to 9,600 metric tons (Figure 4a). At the same time, predator consumption of Chinook salmon increased from 1.2 to 2.9 million adults (we exclude smolts and jacks from the estimate because they are not retained in fisheries), or from 5,500 to 13,400 metric tons. The change in predation and harvest was not evenly distributed across Chinook salmon from different areas (Figure 4). Generally, for Chinook salmon from natal stocks in the south (Central California, Northern California/Oregon, and Columbia River), predation exceeds harvest and has increased strongly over time. These stocks' longer migrations northward expose them to a gauntlet of predators throughout our modeled regions. P</w:t>
      </w:r>
      <w:r w:rsidR="00243F02">
        <w:t>redation has also increased on n</w:t>
      </w:r>
      <w:r>
        <w:t xml:space="preserve">orthern Chinook salmon stocks (Washington, W.Coast Vancouver Island/BC, and SE Alaska), </w:t>
      </w:r>
      <w:r>
        <w:lastRenderedPageBreak/>
        <w:t>but for these stocks predation is presently near or below the harvest. For Salish Sea Chinook salmon, strong increases in predation greatly exceed harvest; this is driven largely by local increases in pinniped abundance in the Salish Sea.</w:t>
      </w:r>
      <w:r w:rsidR="00243F02">
        <w:t xml:space="preserve"> Similarly, Chinook salmon from Gulf of Alaska </w:t>
      </w:r>
      <w:r>
        <w:t>stocks have experienced increasing predation (which exceeds harvest), due to local abundance of killer whales (</w:t>
      </w:r>
      <w:r w:rsidRPr="00806C28">
        <w:t xml:space="preserve">including </w:t>
      </w:r>
      <w:r w:rsidR="007934FA" w:rsidRPr="00806C28">
        <w:t xml:space="preserve">Gulf of </w:t>
      </w:r>
      <w:r w:rsidRPr="00806C28">
        <w:t>Alaska and SE</w:t>
      </w:r>
      <w:r>
        <w:t xml:space="preserve"> Alaska killer whales).</w:t>
      </w:r>
    </w:p>
    <w:p w14:paraId="546803F6" w14:textId="265C2B5E" w:rsidR="00FA2DB5" w:rsidRDefault="00FD4CDA" w:rsidP="00FA2DB5">
      <w:pPr>
        <w:ind w:firstLine="720"/>
      </w:pPr>
      <w:r>
        <w:t xml:space="preserve">Killer whales are the largest consumers of Chinook salmon biomass among the predators in our model, accounting for 10,300 </w:t>
      </w:r>
      <w:r w:rsidR="00A60CE6">
        <w:t xml:space="preserve">(Figure 5b) </w:t>
      </w:r>
      <w:r>
        <w:t xml:space="preserve">of the total </w:t>
      </w:r>
      <w:r w:rsidR="00B46C07">
        <w:t>14,400 metric tons</w:t>
      </w:r>
      <w:r>
        <w:t xml:space="preserve"> </w:t>
      </w:r>
      <w:r w:rsidR="00B46C07">
        <w:t xml:space="preserve">of Chinook salmon </w:t>
      </w:r>
      <w:r>
        <w:t xml:space="preserve">consumed in 2015. Since 1975, the largest increase in consumption has been from the northern resident killer whales along coastal British Columbia , approximately 2,300 metric tons. The combined increase in consumption for the southeast Alaska residents and </w:t>
      </w:r>
      <w:r w:rsidR="00243F02">
        <w:t>Gulf of</w:t>
      </w:r>
      <w:r>
        <w:t>Alaska residents from 1975 to 2015 was equal to about 2,700 metric tons. The southern resident population in the Salish Sea has remained relatively stable, and therefore the annual consumption within Salish Sea waters has been relatively constant at 800 to 1,100 metric tons, equivalent to about 180,000 to 250,000</w:t>
      </w:r>
      <w:r w:rsidR="00FA2DB5">
        <w:t xml:space="preserve"> adult Chinook salmon annually.</w:t>
      </w:r>
    </w:p>
    <w:p w14:paraId="4B84F881" w14:textId="38F88AA4" w:rsidR="00FD4CDA" w:rsidRDefault="00FD4CDA" w:rsidP="00FA2DB5">
      <w:pPr>
        <w:ind w:firstLine="720"/>
      </w:pPr>
      <w:r>
        <w:t xml:space="preserve">All regions exhibited declines in availability of Chinook salmon as prey for killer whales, even though killer whales in each region depend upon different Chinook salmon stocks. The ratio between Chinook salmon available as prey and the diet needs of the killer whales is estimated to have declined along the entire west coast during the last 40 years (Figure 5a), although ratios for coastal British Columbia and southeast Alaska were consistently higher than for the Salish Sea. We estimated that killer whales within each region depend upon Chinook salmon from distinct populations: the southern resident killer whale diets are dominated by Salish Sea Chinook salmon (Figure 5c), northern resident killer whale diets are primarily Salish Sea and Columbia River Chinook salmon (Figure 5d), southeast Alaska resident diets are more </w:t>
      </w:r>
      <w:r>
        <w:lastRenderedPageBreak/>
        <w:t xml:space="preserve">uniformly distributed across Chinook stocks from all regions (Figure 5e), and </w:t>
      </w:r>
      <w:r w:rsidR="008812A9">
        <w:t>Gulf of</w:t>
      </w:r>
      <w:r>
        <w:t xml:space="preserve"> Alaska resident diets are likely to be dominated by western Alaska and Columbia River Chinook salmon stocks (Figure 5f).</w:t>
      </w:r>
    </w:p>
    <w:p w14:paraId="473E4B7F" w14:textId="564E4687" w:rsidR="00FD4CDA" w:rsidRDefault="00FD4CDA" w:rsidP="00FA2DB5">
      <w:pPr>
        <w:ind w:firstLine="720"/>
      </w:pPr>
      <w:r>
        <w:t>The Columbia River has previously been identified as an area with high marine mammal consumption of salmon (Stansell et al. 2010), and our results for this region illustrate the relative impacts of different predators and how this varies across salmon life stages. In 2015, harbor seal consumed just 14 metric tons of Chinook salmon versus the 213 and 205 metric tons consumed by California and Steller sea lion, respectively. Considering the consumption of just adult (ocean age two and older) Chinook salmon in 2015, we estimated that harbor seals consumed 1,000 adult Chinook salmon, California sea lions consumed 44,000, and Steller sea lions consumed 43,000. Harbor seals, however, likely prey substantially on out-migrating smolts, and we estimate they would have eaten 311,000 smolts in 2015</w:t>
      </w:r>
      <w:r w:rsidR="007106F3">
        <w:t>.</w:t>
      </w:r>
    </w:p>
    <w:p w14:paraId="3619FA9E" w14:textId="31EB9916" w:rsidR="007078E9" w:rsidRPr="007078E9" w:rsidRDefault="00FD4CDA" w:rsidP="00806C28">
      <w:pPr>
        <w:ind w:firstLine="720"/>
      </w:pPr>
      <w:r>
        <w:t xml:space="preserve">Considering uncertainty in four key parameters related to predator abundance, diets, and bioenergetics does not qualitatively change the trends and relative impacts of the predators described above. Given uncertainty in these parameters, the estimated total biomass of Chinook salmon consumed in 2015 was between 11,500 and 17,900 metric tons for 95% of the simulations. The total number consumed varied between 10.6 million and 65.3 million individuals; this has higher relative uncertainty than biomass because it additionally incorporates uncertainty in smolt size and smolt fraction parameters. In 2015, approximately half of the uncertainty in the estimated total biomass of Chinook salmon consumed can be attributed to killer whales (8,400 to 12,900 metric tons, Figure 6a), while almost all of the uncertainty in the total number of Chinook salmon consumed can be attributed to harbor seals (7.4 to 60.1 million individuals, Figure 6-b). Across areas there is a similar pattern of uncertainty related to these </w:t>
      </w:r>
      <w:r>
        <w:lastRenderedPageBreak/>
        <w:t xml:space="preserve">predators (Figure 7): in 2015 </w:t>
      </w:r>
      <w:r w:rsidR="00774D07">
        <w:t>the west coast of Vancouver Island</w:t>
      </w:r>
      <w:r w:rsidR="00B471EF">
        <w:t xml:space="preserve"> </w:t>
      </w:r>
      <w:r>
        <w:t>had the largest killer whale population among areas (261) and it also had the largest uncertainty in biomass consumed (4,0</w:t>
      </w:r>
      <w:r w:rsidR="00B471EF">
        <w:t>00 to 6,200 metric tons</w:t>
      </w:r>
      <w:r>
        <w:t>), while Salish Sea had the largest harbor seal population (78,000) and largest uncertainty in the number of Chinook salmon consumed (6.6 to 51.5 million).</w:t>
      </w:r>
      <w:r w:rsidR="00F3124D" w:rsidRPr="007078E9">
        <w:t xml:space="preserve"> </w:t>
      </w:r>
    </w:p>
    <w:p w14:paraId="1FE9A1A2" w14:textId="79DF9DF2" w:rsidR="0022214E" w:rsidRDefault="00EC3299" w:rsidP="00D24E8D">
      <w:pPr>
        <w:pStyle w:val="Heading1"/>
        <w:rPr>
          <w:rStyle w:val="Heading2Char"/>
          <w:rFonts w:ascii="Times New Roman" w:hAnsi="Times New Roman"/>
          <w:color w:val="000000" w:themeColor="text1"/>
          <w:sz w:val="28"/>
          <w:szCs w:val="32"/>
        </w:rPr>
      </w:pPr>
      <w:r w:rsidRPr="00D24E8D">
        <w:rPr>
          <w:rStyle w:val="Heading2Char"/>
          <w:rFonts w:ascii="Times New Roman" w:hAnsi="Times New Roman"/>
          <w:color w:val="000000" w:themeColor="text1"/>
          <w:sz w:val="28"/>
          <w:szCs w:val="32"/>
        </w:rPr>
        <w:t>Discussion</w:t>
      </w:r>
    </w:p>
    <w:p w14:paraId="35FDDCC1" w14:textId="2004141B" w:rsidR="004151FA" w:rsidRDefault="00C60F2B" w:rsidP="00207461">
      <w:pPr>
        <w:rPr>
          <w:szCs w:val="24"/>
        </w:rPr>
      </w:pPr>
      <w:r w:rsidRPr="0083203F">
        <w:rPr>
          <w:szCs w:val="24"/>
        </w:rPr>
        <w:tab/>
        <w:t>Competition between fisheries and predators, such as marine mammals</w:t>
      </w:r>
      <w:r w:rsidR="002543C2" w:rsidRPr="0083203F">
        <w:rPr>
          <w:szCs w:val="24"/>
        </w:rPr>
        <w:t>,</w:t>
      </w:r>
      <w:r w:rsidRPr="0083203F">
        <w:rPr>
          <w:szCs w:val="24"/>
        </w:rPr>
        <w:t xml:space="preserve"> </w:t>
      </w:r>
      <w:r w:rsidR="00FB74DC" w:rsidRPr="0083203F">
        <w:rPr>
          <w:szCs w:val="24"/>
        </w:rPr>
        <w:t>has</w:t>
      </w:r>
      <w:r w:rsidR="002543C2" w:rsidRPr="0083203F">
        <w:rPr>
          <w:szCs w:val="24"/>
        </w:rPr>
        <w:t xml:space="preserve"> </w:t>
      </w:r>
      <w:r w:rsidRPr="0083203F">
        <w:rPr>
          <w:szCs w:val="24"/>
        </w:rPr>
        <w:t xml:space="preserve">been a concern </w:t>
      </w:r>
      <w:r w:rsidR="00FB74DC" w:rsidRPr="0083203F">
        <w:rPr>
          <w:szCs w:val="24"/>
        </w:rPr>
        <w:t>around the world</w:t>
      </w:r>
      <w:r w:rsidR="00B32153" w:rsidRPr="0083203F">
        <w:rPr>
          <w:szCs w:val="24"/>
        </w:rPr>
        <w:t xml:space="preserve">, particularly as recent increases in </w:t>
      </w:r>
      <w:r w:rsidR="00FB74DC" w:rsidRPr="0083203F">
        <w:rPr>
          <w:szCs w:val="24"/>
        </w:rPr>
        <w:t xml:space="preserve">predator populations </w:t>
      </w:r>
      <w:r w:rsidR="00FA2DB5">
        <w:rPr>
          <w:szCs w:val="24"/>
        </w:rPr>
        <w:t>have</w:t>
      </w:r>
      <w:r w:rsidR="00B32153" w:rsidRPr="0083203F">
        <w:rPr>
          <w:szCs w:val="24"/>
        </w:rPr>
        <w:t xml:space="preserve"> coincided with declines in some of their fish prey </w:t>
      </w:r>
      <w:r w:rsidR="00FB74DC" w:rsidRPr="0083203F">
        <w:rPr>
          <w:szCs w:val="24"/>
        </w:rPr>
        <w:t xml:space="preserve">populations. </w:t>
      </w:r>
      <w:r w:rsidR="00207461" w:rsidRPr="0083203F">
        <w:rPr>
          <w:szCs w:val="24"/>
        </w:rPr>
        <w:t>Most</w:t>
      </w:r>
      <w:r w:rsidR="00FB74DC" w:rsidRPr="0083203F">
        <w:rPr>
          <w:szCs w:val="24"/>
        </w:rPr>
        <w:t xml:space="preserve"> studies attempting to quantify </w:t>
      </w:r>
      <w:r w:rsidR="00207461" w:rsidRPr="0083203F">
        <w:rPr>
          <w:szCs w:val="24"/>
        </w:rPr>
        <w:t>fishery</w:t>
      </w:r>
      <w:r w:rsidR="00FB74DC" w:rsidRPr="0083203F">
        <w:rPr>
          <w:szCs w:val="24"/>
        </w:rPr>
        <w:t xml:space="preserve"> losses</w:t>
      </w:r>
      <w:r w:rsidR="00207461" w:rsidRPr="0083203F">
        <w:rPr>
          <w:szCs w:val="24"/>
        </w:rPr>
        <w:t xml:space="preserve"> to predation </w:t>
      </w:r>
      <w:r w:rsidR="00FB74DC" w:rsidRPr="0083203F">
        <w:rPr>
          <w:szCs w:val="24"/>
        </w:rPr>
        <w:t xml:space="preserve">or damage </w:t>
      </w:r>
      <w:r w:rsidR="00207461" w:rsidRPr="0083203F">
        <w:rPr>
          <w:szCs w:val="24"/>
        </w:rPr>
        <w:t xml:space="preserve">to </w:t>
      </w:r>
      <w:r w:rsidR="00C66AD5" w:rsidRPr="0083203F">
        <w:rPr>
          <w:szCs w:val="24"/>
        </w:rPr>
        <w:t xml:space="preserve">fishing </w:t>
      </w:r>
      <w:r w:rsidR="00FB74DC" w:rsidRPr="0083203F">
        <w:rPr>
          <w:szCs w:val="24"/>
        </w:rPr>
        <w:t>gear</w:t>
      </w:r>
      <w:r w:rsidR="00207461" w:rsidRPr="0083203F">
        <w:rPr>
          <w:szCs w:val="24"/>
        </w:rPr>
        <w:t xml:space="preserve"> </w:t>
      </w:r>
      <w:r w:rsidR="00FB74DC" w:rsidRPr="0083203F">
        <w:rPr>
          <w:szCs w:val="24"/>
        </w:rPr>
        <w:t xml:space="preserve">caused by </w:t>
      </w:r>
      <w:r w:rsidR="00FC6A4D" w:rsidRPr="0083203F">
        <w:rPr>
          <w:szCs w:val="24"/>
        </w:rPr>
        <w:t xml:space="preserve">marine mammals have been localized </w:t>
      </w:r>
      <w:r w:rsidR="00207461" w:rsidRPr="0083203F">
        <w:rPr>
          <w:szCs w:val="24"/>
        </w:rPr>
        <w:t>to</w:t>
      </w:r>
      <w:r w:rsidR="00FC6A4D" w:rsidRPr="0083203F">
        <w:rPr>
          <w:szCs w:val="24"/>
        </w:rPr>
        <w:t xml:space="preserve"> hotspot areas of conflicts. </w:t>
      </w:r>
      <w:r w:rsidR="00207461" w:rsidRPr="0083203F">
        <w:rPr>
          <w:szCs w:val="24"/>
        </w:rPr>
        <w:t>Our</w:t>
      </w:r>
      <w:r w:rsidR="00FC6A4D" w:rsidRPr="0083203F">
        <w:rPr>
          <w:szCs w:val="24"/>
        </w:rPr>
        <w:t xml:space="preserve"> spatio-temporal model of marine mammal – Chinook salmon interactions is novel in that we </w:t>
      </w:r>
      <w:r w:rsidR="00207461" w:rsidRPr="0083203F">
        <w:rPr>
          <w:szCs w:val="24"/>
        </w:rPr>
        <w:t>quantified</w:t>
      </w:r>
      <w:r w:rsidR="00FC6A4D" w:rsidRPr="0083203F">
        <w:rPr>
          <w:szCs w:val="24"/>
        </w:rPr>
        <w:t xml:space="preserve"> consumption of a highly migratory fish species </w:t>
      </w:r>
      <w:r w:rsidR="00207461" w:rsidRPr="0083203F">
        <w:rPr>
          <w:szCs w:val="24"/>
        </w:rPr>
        <w:t xml:space="preserve">by marine mammals </w:t>
      </w:r>
      <w:r w:rsidR="00FC6A4D" w:rsidRPr="0083203F">
        <w:rPr>
          <w:szCs w:val="24"/>
        </w:rPr>
        <w:t xml:space="preserve">over a broad spatial range, and across its entire life cycle. </w:t>
      </w:r>
      <w:r w:rsidR="00207461" w:rsidRPr="0083203F">
        <w:rPr>
          <w:szCs w:val="24"/>
        </w:rPr>
        <w:t xml:space="preserve">We found that marine mammal consumption of Chinook salmon has increased dramatically over the past 50 years, and may now substantially exceed </w:t>
      </w:r>
      <w:r w:rsidR="00FB3354" w:rsidRPr="0083203F">
        <w:rPr>
          <w:szCs w:val="24"/>
        </w:rPr>
        <w:t xml:space="preserve">combined </w:t>
      </w:r>
      <w:r w:rsidR="00C66AD5" w:rsidRPr="0083203F">
        <w:rPr>
          <w:szCs w:val="24"/>
        </w:rPr>
        <w:t xml:space="preserve">harvest by </w:t>
      </w:r>
      <w:r w:rsidR="00207461" w:rsidRPr="0083203F">
        <w:rPr>
          <w:rFonts w:cs="Times New Roman"/>
          <w:szCs w:val="24"/>
        </w:rPr>
        <w:t xml:space="preserve">commercial and </w:t>
      </w:r>
      <w:r w:rsidR="00207461" w:rsidRPr="0083203F">
        <w:rPr>
          <w:szCs w:val="24"/>
        </w:rPr>
        <w:t xml:space="preserve">recreational fisheries, despite </w:t>
      </w:r>
      <w:r w:rsidR="00FB3354" w:rsidRPr="0083203F">
        <w:rPr>
          <w:szCs w:val="24"/>
        </w:rPr>
        <w:t>nuanced</w:t>
      </w:r>
      <w:r w:rsidR="00FC6A4D" w:rsidRPr="0083203F">
        <w:rPr>
          <w:szCs w:val="24"/>
        </w:rPr>
        <w:t xml:space="preserve"> differences between spatial regions (</w:t>
      </w:r>
      <w:r w:rsidR="00FC6A4D" w:rsidRPr="0083203F">
        <w:rPr>
          <w:szCs w:val="24"/>
        </w:rPr>
        <w:fldChar w:fldCharType="begin"/>
      </w:r>
      <w:r w:rsidR="00FC6A4D" w:rsidRPr="0083203F">
        <w:rPr>
          <w:szCs w:val="24"/>
        </w:rPr>
        <w:instrText xml:space="preserve"> REF _Ref469391296 \h </w:instrText>
      </w:r>
      <w:r w:rsidR="00FC6A4D" w:rsidRPr="0083203F">
        <w:rPr>
          <w:szCs w:val="24"/>
        </w:rPr>
      </w:r>
      <w:r w:rsidR="00FC6A4D" w:rsidRPr="0083203F">
        <w:rPr>
          <w:szCs w:val="24"/>
        </w:rPr>
        <w:fldChar w:fldCharType="separate"/>
      </w:r>
      <w:r w:rsidR="00FC6A4D" w:rsidRPr="0083203F">
        <w:rPr>
          <w:szCs w:val="24"/>
        </w:rPr>
        <w:t xml:space="preserve">Figure </w:t>
      </w:r>
      <w:r w:rsidR="00FC6A4D" w:rsidRPr="0083203F">
        <w:rPr>
          <w:noProof/>
          <w:szCs w:val="24"/>
        </w:rPr>
        <w:t>4</w:t>
      </w:r>
      <w:r w:rsidR="00FC6A4D" w:rsidRPr="0083203F">
        <w:rPr>
          <w:szCs w:val="24"/>
        </w:rPr>
        <w:fldChar w:fldCharType="end"/>
      </w:r>
      <w:r w:rsidR="00FC6A4D" w:rsidRPr="0083203F">
        <w:rPr>
          <w:szCs w:val="24"/>
        </w:rPr>
        <w:t>).</w:t>
      </w:r>
    </w:p>
    <w:p w14:paraId="5BEEBADC" w14:textId="44F9E963" w:rsidR="000A3B1C" w:rsidRDefault="000A3B1C" w:rsidP="000A3B1C">
      <w:pPr>
        <w:ind w:firstLine="720"/>
        <w:rPr>
          <w:bCs/>
        </w:rPr>
      </w:pPr>
      <w:r w:rsidRPr="000A3B1C">
        <w:rPr>
          <w:bCs/>
        </w:rPr>
        <w:t xml:space="preserve">Our main finding, that marine mammal consumption of Chinook salmon has increased dramatically over the last 40 years and likely </w:t>
      </w:r>
      <w:r w:rsidR="00FA2DB5">
        <w:rPr>
          <w:bCs/>
        </w:rPr>
        <w:t xml:space="preserve">exceeds removals by fisheries, </w:t>
      </w:r>
      <w:r w:rsidRPr="000A3B1C">
        <w:rPr>
          <w:bCs/>
        </w:rPr>
        <w:t xml:space="preserve">was robust to a range of uncertainties in input parameters. </w:t>
      </w:r>
      <w:r>
        <w:rPr>
          <w:bCs/>
        </w:rPr>
        <w:t xml:space="preserve">Link et al. </w:t>
      </w:r>
      <w:r w:rsidR="001853CD">
        <w:rPr>
          <w:bCs/>
        </w:rPr>
        <w:fldChar w:fldCharType="begin"/>
      </w:r>
      <w:r w:rsidR="001853CD">
        <w:rPr>
          <w:bCs/>
        </w:rPr>
        <w:instrText xml:space="preserve"> ADDIN ZOTERO_ITEM CSL_CITATION {"citationID":"1p0m02k4fk","properties":{"formattedCitation":"(2012)","plainCitation":"(2012)"},"citationItems":[{"id":1452,"uris":["http://zotero.org/users/3830350/items/839S7TZA"],"uri":["http://zotero.org/users/3830350/items/839S7TZA"],"itemData":{"id":1452,"type":"article-journal","title":"Dealing with uncertainty in ecosystem models: the paradox of use for living marine resource management","container-title":"Progress in Oceanography","page":"102–114","volume":"102","source":"Google Scholar","shortTitle":"Dealing with uncertainty in ecosystem models","author":[{"family":"Link","given":"Jason S."},{"family":"Ihde","given":"T. F."},{"family":"Harvey","given":"C. J."},{"family":"Gaichas","given":"Sarah K."},{"family":"Field","given":"J. C."},{"family":"Brodziak","given":"J. K. T."},{"family":"Townsend","given":"H. M."},{"family":"Peterman","given":"R. M."}],"issued":{"date-parts":[["2012"]]}},"suppress-author":true}],"schema":"https://github.com/citation-style-language/schema/raw/master/csl-citation.json"} </w:instrText>
      </w:r>
      <w:r w:rsidR="001853CD">
        <w:rPr>
          <w:bCs/>
        </w:rPr>
        <w:fldChar w:fldCharType="separate"/>
      </w:r>
      <w:r w:rsidR="001853CD" w:rsidRPr="001853CD">
        <w:rPr>
          <w:rFonts w:cs="Times New Roman"/>
        </w:rPr>
        <w:t>(2012)</w:t>
      </w:r>
      <w:r w:rsidR="001853CD">
        <w:rPr>
          <w:bCs/>
        </w:rPr>
        <w:fldChar w:fldCharType="end"/>
      </w:r>
      <w:r>
        <w:rPr>
          <w:bCs/>
        </w:rPr>
        <w:t>identify the need and challenge of addressing uncertainty in ecological models; in the framework of those authors we primarily addressed parameter uncertainty stemming from observation error and natural variability in key aspects of Chinook salmon and marine mammal biology. Though we did not address structural uncertainty in the model formulation, for instance by applying a multi-model framework</w:t>
      </w:r>
      <w:r w:rsidR="00324B79">
        <w:rPr>
          <w:bCs/>
        </w:rPr>
        <w:t xml:space="preserve"> </w:t>
      </w:r>
      <w:r w:rsidR="001853CD">
        <w:rPr>
          <w:bCs/>
        </w:rPr>
        <w:fldChar w:fldCharType="begin"/>
      </w:r>
      <w:r w:rsidR="001853CD">
        <w:rPr>
          <w:bCs/>
        </w:rPr>
        <w:instrText xml:space="preserve"> ADDIN ZOTERO_ITEM CSL_CITATION {"citationID":"1j4hidnfoq","properties":{"formattedCitation":"(Hill et al. 2007, Link et al. 2012, Ianelli et al. 2015)","plainCitation":"(Hill et al. 2007, Link et al. 2012, Ianelli et al. 2015)"},"citationItems":[{"id":1455,"uris":["http://zotero.org/users/3830350/items/2V6JSMFD"],"uri":["http://zotero.org/users/3830350/items/2V6JSMFD"],"itemData":{"id":1455,"type":"article-journal","title":"Model uncertainty in the ecosystem approach to fisheries","container-title":"Fish and Fisheries","page":"315–336","volume":"8","issue":"4","source":"Google Scholar","author":[{"family":"Hill","given":"Simeon L."},{"family":"Watters","given":"George M."},{"family":"Punt","given":"André E."},{"family":"McAllister","given":"Murdoch K."},{"family":"Quéré","given":"Corinne Le"},{"family":"Turner","given":"John"}],"issued":{"date-parts":[["2007"]]}}},{"id":1452,"uris":["http://zotero.org/users/3830350/items/839S7TZA"],"uri":["http://zotero.org/users/3830350/items/839S7TZA"],"itemData":{"id":1452,"type":"article-journal","title":"Dealing with uncertainty in ecosystem models: the paradox of use for living marine resource management","container-title":"Progress in Oceanography","page":"102–114","volume":"102","source":"Google Scholar","shortTitle":"Dealing with uncertainty in ecosystem models","author":[{"family":"Link","given":"Jason S."},{"family":"Ihde","given":"T. F."},{"family":"Harvey","given":"C. J."},{"family":"Gaichas","given":"Sarah K."},{"family":"Field","given":"J. C."},{"family":"Brodziak","given":"J. K. T."},{"family":"Townsend","given":"H. M."},{"family":"Peterman","given":"R. M."}],"issued":{"date-parts":[["2012"]]}}},{"id":1458,"uris":["http://zotero.org/users/3830350/items/ZD6639NS"],"uri":["http://zotero.org/users/3830350/items/ZD6639NS"],"itemData":{"id":1458,"type":"article-journal","title":"Multi-model inference for incorporating trophic and climate uncertainty into stock assessments","container-title":"Deep Sea Research Part II: Topical Studies in Oceanography","source":"Google Scholar","URL":"http://www.sciencedirect.com/science/article/pii/S0967064515001058","author":[{"family":"Ianelli","given":"James"},{"family":"Holsman","given":"Kirstin K."},{"family":"Punt","given":"André E."},{"family":"Aydin","given":"Kerim"}],"issued":{"date-parts":[["2015"]]},"accessed":{"date-parts":[["2017",3,30]]}}}],"schema":"https://github.com/citation-style-language/schema/raw/master/csl-citation.json"} </w:instrText>
      </w:r>
      <w:r w:rsidR="001853CD">
        <w:rPr>
          <w:bCs/>
        </w:rPr>
        <w:fldChar w:fldCharType="separate"/>
      </w:r>
      <w:r w:rsidR="001853CD" w:rsidRPr="001853CD">
        <w:rPr>
          <w:rFonts w:cs="Times New Roman"/>
        </w:rPr>
        <w:t>(Hill et al. 2007, Link et al. 2012, Ianelli et al. 2015)</w:t>
      </w:r>
      <w:r w:rsidR="001853CD">
        <w:rPr>
          <w:bCs/>
        </w:rPr>
        <w:fldChar w:fldCharType="end"/>
      </w:r>
      <w:r>
        <w:rPr>
          <w:bCs/>
        </w:rPr>
        <w:t>, this would be possible by comparing</w:t>
      </w:r>
      <w:r w:rsidR="00FA2DB5">
        <w:rPr>
          <w:bCs/>
        </w:rPr>
        <w:t xml:space="preserve"> our </w:t>
      </w:r>
      <w:r w:rsidR="00FA2DB5">
        <w:rPr>
          <w:bCs/>
        </w:rPr>
        <w:lastRenderedPageBreak/>
        <w:t>bioenergetics approach to other methods</w:t>
      </w:r>
      <w:r>
        <w:rPr>
          <w:bCs/>
        </w:rPr>
        <w:t xml:space="preserve"> such as an individual-based </w:t>
      </w:r>
      <w:r w:rsidR="00FA2DB5">
        <w:rPr>
          <w:bCs/>
        </w:rPr>
        <w:t xml:space="preserve">models </w:t>
      </w:r>
      <w:r w:rsidR="001853CD">
        <w:rPr>
          <w:bCs/>
        </w:rPr>
        <w:fldChar w:fldCharType="begin"/>
      </w:r>
      <w:r w:rsidR="001853CD">
        <w:rPr>
          <w:bCs/>
        </w:rPr>
        <w:instrText xml:space="preserve"> ADDIN ZOTERO_ITEM CSL_CITATION {"citationID":"19o8vapofo","properties":{"formattedCitation":"(Fiechter et al. 2016)","plainCitation":"(Fiechter et al. 2016)"},"citationItems":[{"id":1460,"uris":["http://zotero.org/users/3830350/items/DH5I3W2S"],"uri":["http://zotero.org/users/3830350/items/DH5I3W2S"],"itemData":{"id":1460,"type":"article-journal","title":"A fully coupled ecosystem model to predict the foraging ecology of apex predators in the California Current","container-title":"Marine Ecology Progress Series","volume":"556","source":"Google Scholar","URL":"http://escholarship.org/uc/item/46p1d130.pdf","author":[{"family":"Fiechter","given":"J."},{"family":"Huckstadt","given":"L. A."},{"family":"Rose","given":"K. A."},{"family":"Costa","given":"D. P."}],"issued":{"date-parts":[["2016"]]},"accessed":{"date-parts":[["2017",3,30]]}}}],"schema":"https://github.com/citation-style-language/schema/raw/master/csl-citation.json"} </w:instrText>
      </w:r>
      <w:r w:rsidR="001853CD">
        <w:rPr>
          <w:bCs/>
        </w:rPr>
        <w:fldChar w:fldCharType="separate"/>
      </w:r>
      <w:r w:rsidR="001853CD" w:rsidRPr="001853CD">
        <w:rPr>
          <w:rFonts w:cs="Times New Roman"/>
        </w:rPr>
        <w:t>(Fiechter et al. 2016)</w:t>
      </w:r>
      <w:r w:rsidR="001853CD">
        <w:rPr>
          <w:bCs/>
        </w:rPr>
        <w:fldChar w:fldCharType="end"/>
      </w:r>
      <w:r w:rsidR="00FA2DB5">
        <w:rPr>
          <w:bCs/>
        </w:rPr>
        <w:t xml:space="preserve"> </w:t>
      </w:r>
      <w:r>
        <w:rPr>
          <w:bCs/>
        </w:rPr>
        <w:t xml:space="preserve">or </w:t>
      </w:r>
      <w:r w:rsidRPr="00FA2DB5">
        <w:rPr>
          <w:bCs/>
          <w:highlight w:val="cyan"/>
        </w:rPr>
        <w:t>time series modeling approach</w:t>
      </w:r>
      <w:r w:rsidR="00FA2DB5" w:rsidRPr="00FA2DB5">
        <w:rPr>
          <w:bCs/>
          <w:highlight w:val="cyan"/>
        </w:rPr>
        <w:t xml:space="preserve"> (</w:t>
      </w:r>
      <w:r w:rsidR="00FA2DB5">
        <w:rPr>
          <w:bCs/>
        </w:rPr>
        <w:t xml:space="preserve">  </w:t>
      </w:r>
      <w:r w:rsidR="00FA2DB5" w:rsidRPr="00FA2DB5">
        <w:rPr>
          <w:bCs/>
          <w:highlight w:val="cyan"/>
        </w:rPr>
        <w:t>CItE</w:t>
      </w:r>
      <w:r w:rsidR="00FA2DB5">
        <w:rPr>
          <w:bCs/>
        </w:rPr>
        <w:t xml:space="preserve"> ) </w:t>
      </w:r>
      <w:r>
        <w:rPr>
          <w:bCs/>
        </w:rPr>
        <w:t xml:space="preserve">.   Best practices for applications of ecological </w:t>
      </w:r>
      <w:commentRangeStart w:id="1"/>
      <w:r>
        <w:rPr>
          <w:bCs/>
        </w:rPr>
        <w:t xml:space="preserve">models </w:t>
      </w:r>
      <w:commentRangeEnd w:id="1"/>
      <w:r>
        <w:rPr>
          <w:rStyle w:val="CommentReference"/>
        </w:rPr>
        <w:commentReference w:id="1"/>
      </w:r>
      <w:r w:rsidR="00324B79">
        <w:rPr>
          <w:bCs/>
        </w:rPr>
        <w:fldChar w:fldCharType="begin"/>
      </w:r>
      <w:r w:rsidR="00707786">
        <w:rPr>
          <w:bCs/>
        </w:rPr>
        <w:instrText xml:space="preserve"> ADDIN ZOTERO_ITEM CSL_CITATION {"citationID":"16v2era4mv","properties":{"formattedCitation":"(FAO 2012)","plainCitation":"(FAO 2012)"},"citationItems":[{"id":1472,"uris":["http://zotero.org/users/3830350/items/9MABQF77"],"uri":["http://zotero.org/users/3830350/items/9MABQF77"],"itemData":{"id":1472,"type":"report","title":"Fisheries management. 2. The ecosystem approach to fisheries. 2.1 Best practices in ecosystem modelling for informing an ecosystem approach to fisheries.","collection-title":"FAO Technical Guidelines for Responsible Fisheries","publisher":"FAO","publisher-place":"Rome","page":"78","source":"Google Scholar","event-place":"Rome","URL":"http://www.fao.org/docrep/003/w4230e/w4230e00.htm","number":"2","author":[{"family":"FAO","given":""}],"issued":{"date-parts":[["2012"]]}}}],"schema":"https://github.com/citation-style-language/schema/raw/master/csl-citation.json"} </w:instrText>
      </w:r>
      <w:r w:rsidR="00324B79">
        <w:rPr>
          <w:bCs/>
        </w:rPr>
        <w:fldChar w:fldCharType="separate"/>
      </w:r>
      <w:r w:rsidR="00707786" w:rsidRPr="00707786">
        <w:rPr>
          <w:rFonts w:cs="Times New Roman"/>
        </w:rPr>
        <w:t>(FAO 2012)</w:t>
      </w:r>
      <w:r w:rsidR="00324B79">
        <w:rPr>
          <w:bCs/>
        </w:rPr>
        <w:fldChar w:fldCharType="end"/>
      </w:r>
      <w:r w:rsidR="00324B79">
        <w:rPr>
          <w:bCs/>
        </w:rPr>
        <w:t xml:space="preserve"> </w:t>
      </w:r>
      <w:r>
        <w:rPr>
          <w:bCs/>
        </w:rPr>
        <w:t>suggest consideration of multiple models, addressing parameter uncertainty, and understanding that models such as ours are strategic tools to identify major tradeoffs and explore hypotheses.</w:t>
      </w:r>
      <w:r w:rsidRPr="00CE0C36">
        <w:rPr>
          <w:bCs/>
          <w:highlight w:val="cyan"/>
        </w:rPr>
        <w:t xml:space="preserve"> </w:t>
      </w:r>
    </w:p>
    <w:p w14:paraId="0FED6F85" w14:textId="422E2635" w:rsidR="00207461" w:rsidRPr="0032443E" w:rsidRDefault="0032443E" w:rsidP="00B32153">
      <w:pPr>
        <w:rPr>
          <w:b/>
          <w:bCs/>
          <w:i/>
        </w:rPr>
      </w:pPr>
      <w:r w:rsidRPr="0032443E">
        <w:rPr>
          <w:b/>
          <w:bCs/>
          <w:i/>
        </w:rPr>
        <w:t>Implications for salmon recovery</w:t>
      </w:r>
    </w:p>
    <w:p w14:paraId="0FF55200" w14:textId="70ADADA0" w:rsidR="00F23639" w:rsidRDefault="00207461" w:rsidP="00B32153">
      <w:r>
        <w:tab/>
        <w:t>Increased consumption demand of growing marine mammal populations in the Northeast Paci</w:t>
      </w:r>
      <w:r w:rsidRPr="00FA2DB5">
        <w:t xml:space="preserve">fic could </w:t>
      </w:r>
      <w:r w:rsidR="00F23639" w:rsidRPr="00FA2DB5">
        <w:t xml:space="preserve">be masking the success of </w:t>
      </w:r>
      <w:r w:rsidR="001C4154">
        <w:t xml:space="preserve">coastwide </w:t>
      </w:r>
      <w:r w:rsidR="00F23639" w:rsidRPr="00FA2DB5">
        <w:t xml:space="preserve">salmon recovery </w:t>
      </w:r>
      <w:r w:rsidR="001C4154">
        <w:t>efforts</w:t>
      </w:r>
      <w:r w:rsidR="00F23639" w:rsidRPr="00FA2DB5">
        <w:t xml:space="preserve">. </w:t>
      </w:r>
      <w:r w:rsidRPr="00FA2DB5">
        <w:t xml:space="preserve">For example, long term reductions in the salmon available for commercial and recreational fisheries may not reflect </w:t>
      </w:r>
      <w:r w:rsidR="00F23639" w:rsidRPr="00FA2DB5">
        <w:t>lower abundance of salmon,</w:t>
      </w:r>
      <w:r w:rsidRPr="00FA2DB5">
        <w:t xml:space="preserve"> but rather a reallocation from human </w:t>
      </w:r>
      <w:r w:rsidR="0032443E" w:rsidRPr="00FA2DB5">
        <w:t xml:space="preserve">harvest </w:t>
      </w:r>
      <w:r w:rsidRPr="00FA2DB5">
        <w:t xml:space="preserve">to marine mammal consumption. </w:t>
      </w:r>
      <w:r w:rsidR="0032443E" w:rsidRPr="00FA2DB5">
        <w:t>Becau</w:t>
      </w:r>
      <w:r w:rsidR="0032443E">
        <w:t>se many populations of Chinook salmon in the Northeast Pacific are of conservation concern, s</w:t>
      </w:r>
      <w:r w:rsidR="00F23639">
        <w:t xml:space="preserve">ubstantial resources have been invested </w:t>
      </w:r>
      <w:r>
        <w:t xml:space="preserve">to improve salmon passage through </w:t>
      </w:r>
      <w:r w:rsidR="00F00D6F">
        <w:t xml:space="preserve">hydropower </w:t>
      </w:r>
      <w:r>
        <w:t xml:space="preserve">dams </w:t>
      </w:r>
      <w:r w:rsidR="001853CD">
        <w:fldChar w:fldCharType="begin"/>
      </w:r>
      <w:r w:rsidR="001853CD">
        <w:instrText xml:space="preserve"> ADDIN ZOTERO_ITEM CSL_CITATION {"citationID":"16sq5rn39m","properties":{"formattedCitation":"(Rechisky et al. 2012)","plainCitation":"(Rechisky et al. 2012)"},"citationItems":[{"id":1462,"uris":["http://zotero.org/users/3830350/items/N665HAEA"],"uri":["http://zotero.org/users/3830350/items/N665HAEA"],"itemData":{"id":1462,"type":"article-journal","title":"Estuarine and early-marine survival of transported and in-river migrant Snake River spring Chinook salmon smolts","container-title":"Scientific reports","page":"448","volume":"2","source":"Google Scholar","author":[{"family":"Rechisky","given":"Erin L."},{"family":"Welch","given":"David W."},{"family":"Porter","given":"Aswea D."},{"family":"Jacobs-Scott","given":"Melinda C."},{"family":"Winchell","given":"Paul M."},{"family":"McKern","given":"John L."}],"issued":{"date-parts":[["2012"]]}}}],"schema":"https://github.com/citation-style-language/schema/raw/master/csl-citation.json"} </w:instrText>
      </w:r>
      <w:r w:rsidR="001853CD">
        <w:fldChar w:fldCharType="separate"/>
      </w:r>
      <w:r w:rsidR="001853CD" w:rsidRPr="001853CD">
        <w:rPr>
          <w:rFonts w:cs="Times New Roman"/>
        </w:rPr>
        <w:t>(Rechisky et al. 2012)</w:t>
      </w:r>
      <w:r w:rsidR="001853CD">
        <w:fldChar w:fldCharType="end"/>
      </w:r>
      <w:r>
        <w:t xml:space="preserve">, restore salmon habitat </w:t>
      </w:r>
      <w:r w:rsidR="001853CD">
        <w:fldChar w:fldCharType="begin"/>
      </w:r>
      <w:r w:rsidR="001853CD">
        <w:instrText xml:space="preserve"> ADDIN ZOTERO_ITEM CSL_CITATION {"citationID":"kr9383buj","properties":{"formattedCitation":"(Feist et al. 2003)","plainCitation":"(Feist et al. 2003)"},"citationItems":[{"id":1464,"uris":["http://zotero.org/users/3830350/items/GS5VG8PD"],"uri":["http://zotero.org/users/3830350/items/GS5VG8PD"],"itemData":{"id":1464,"type":"article-journal","title":"The influence of scale on salmon habitat restoration priorities","container-title":"Animal Conservation","page":"271–282","volume":"6","issue":"3","source":"Google Scholar","author":[{"family":"Feist","given":"Blake E."},{"family":"Steel","given":"E. Ashley"},{"family":"Pess","given":"George R."},{"family":"Bilby","given":"Robert E."}],"issued":{"date-parts":[["2003"]]}}}],"schema":"https://github.com/citation-style-language/schema/raw/master/csl-citation.json"} </w:instrText>
      </w:r>
      <w:r w:rsidR="001853CD">
        <w:fldChar w:fldCharType="separate"/>
      </w:r>
      <w:r w:rsidR="001853CD" w:rsidRPr="001853CD">
        <w:rPr>
          <w:rFonts w:cs="Times New Roman"/>
        </w:rPr>
        <w:t>(Feist et al. 2003)</w:t>
      </w:r>
      <w:r w:rsidR="001853CD">
        <w:fldChar w:fldCharType="end"/>
      </w:r>
      <w:r>
        <w:t xml:space="preserve">, reduce fishing </w:t>
      </w:r>
      <w:r w:rsidR="001853CD">
        <w:fldChar w:fldCharType="begin"/>
      </w:r>
      <w:r w:rsidR="001853CD">
        <w:instrText xml:space="preserve"> ADDIN ZOTERO_ITEM CSL_CITATION {"citationID":"oqgtkcfp4","properties":{"formattedCitation":"(Review of 2015 Ocean Salmon Fisheries: Stock Assessment and Fishery Evaluation Document for the Pacific Coast Salmon Fishery Management Plan 2016)","plainCitation":"(Review of 2015 Ocean Salmon Fisheries: Stock Assessment and Fishery Evaluation Document for the Pacific Coast Salmon Fishery Management Plan 2016)"},"citationItems":[{"id":1269,"uris":["http://zotero.org/users/3830350/items/RVIGRREE"],"uri":["http://zotero.org/users/3830350/items/RVIGRREE"],"itemData":{"id":1269,"type":"report","title":"Pacific Fishery Management Council.","publisher":"Pacific Fishery Management Council","publisher-place":"7700  NE   Ambassador Place, Suite 101, Portland, Oregon  97220- 1384","event-place":"7700  NE   Ambassador Place, Suite 101, Portland, Oregon  97220- 1384","URL":"http://www.pcouncil.org/salmon/background/document-library/historical-data-of-ocean-salmon-fisheries/","author":[{"family":"Review of 2015 Ocean Salmon Fisheries: Stock Assessment and Fishery Evaluation Document for the Pacific Coast Salmon Fishery Management Plan","given":"Mike"}],"issued":{"date-parts":[["2016"]]}}}],"schema":"https://github.com/citation-style-language/schema/raw/master/csl-citation.json"} </w:instrText>
      </w:r>
      <w:r w:rsidR="001853CD">
        <w:fldChar w:fldCharType="separate"/>
      </w:r>
      <w:r w:rsidR="001853CD" w:rsidRPr="001853CD">
        <w:rPr>
          <w:rFonts w:cs="Times New Roman"/>
        </w:rPr>
        <w:t>(Review of 2015 Ocean Salmon Fisheries: Stock Assessment and Fishery Evaluation Document for the Pacific Coast Salmon Fishery Management Plan 2016)</w:t>
      </w:r>
      <w:r w:rsidR="001853CD">
        <w:fldChar w:fldCharType="end"/>
      </w:r>
      <w:r>
        <w:t xml:space="preserve">, </w:t>
      </w:r>
      <w:r w:rsidR="00F23639">
        <w:t>and</w:t>
      </w:r>
      <w:r>
        <w:t xml:space="preserve"> otherwise improve conditions</w:t>
      </w:r>
      <w:r w:rsidR="00890431">
        <w:t xml:space="preserve"> in rivers and streams</w:t>
      </w:r>
      <w:r w:rsidR="00F23639">
        <w:t xml:space="preserve">. </w:t>
      </w:r>
      <w:r w:rsidR="00F00D6F">
        <w:t xml:space="preserve">Collectively, these recovery efforts may have increased Chinook salmon survival or recovery, but these increases in salmon </w:t>
      </w:r>
      <w:r w:rsidR="00F23639">
        <w:t>p</w:t>
      </w:r>
      <w:r w:rsidR="00F00D6F">
        <w:t xml:space="preserve">opulations may be </w:t>
      </w:r>
      <w:r>
        <w:t>offset by salmon consumption by marine mammals and other predators. </w:t>
      </w:r>
    </w:p>
    <w:p w14:paraId="2A807B6C" w14:textId="5A8A43D1" w:rsidR="00377A84" w:rsidRDefault="00F00D6F" w:rsidP="00B32153">
      <w:pPr>
        <w:ind w:firstLine="720"/>
      </w:pPr>
      <w:r>
        <w:t xml:space="preserve">Predation of </w:t>
      </w:r>
      <w:r w:rsidR="00F23639">
        <w:t xml:space="preserve">Chinook salmon </w:t>
      </w:r>
      <w:r>
        <w:t>by marine mammals</w:t>
      </w:r>
      <w:r w:rsidR="007A64EA">
        <w:t xml:space="preserve"> in well-studied ‘hotspots’ (e.g. Salish Sea, Columbia River)</w:t>
      </w:r>
      <w:r>
        <w:t xml:space="preserve"> is well known, but our results suggest a</w:t>
      </w:r>
      <w:r w:rsidR="007A64EA">
        <w:t>dditional predation in the ocean may be greater than previously documented.</w:t>
      </w:r>
      <w:r w:rsidR="00F23639">
        <w:t xml:space="preserve"> </w:t>
      </w:r>
      <w:r w:rsidR="007A64EA">
        <w:t>For instance, o</w:t>
      </w:r>
      <w:r w:rsidR="00207461">
        <w:t xml:space="preserve">ur estimates of in-river consumption of adult Chinook salmon by sea lions in </w:t>
      </w:r>
      <w:r w:rsidR="00C66AD5">
        <w:t>the Columbia River</w:t>
      </w:r>
      <w:r w:rsidR="003F21E3">
        <w:t xml:space="preserve"> </w:t>
      </w:r>
      <w:ins w:id="2" w:author="Client Services" w:date="2017-03-30T20:18:00Z">
        <w:r w:rsidR="00217321">
          <w:t xml:space="preserve">during 2014 </w:t>
        </w:r>
      </w:ins>
      <w:r w:rsidR="00207461">
        <w:t>(</w:t>
      </w:r>
      <w:del w:id="3" w:author="Client Services" w:date="2017-03-30T20:19:00Z">
        <w:r w:rsidR="00707786" w:rsidDel="00217321">
          <w:delText>87</w:delText>
        </w:r>
      </w:del>
      <w:ins w:id="4" w:author="Client Services" w:date="2017-03-30T20:19:00Z">
        <w:r w:rsidR="00217321">
          <w:t>68</w:t>
        </w:r>
      </w:ins>
      <w:r w:rsidR="00707786">
        <w:t>,</w:t>
      </w:r>
      <w:ins w:id="5" w:author="Client Services" w:date="2017-03-30T20:19:00Z">
        <w:r w:rsidR="00217321">
          <w:t>6</w:t>
        </w:r>
      </w:ins>
      <w:del w:id="6" w:author="Client Services" w:date="2017-03-30T20:19:00Z">
        <w:r w:rsidR="00707786" w:rsidDel="00217321">
          <w:delText>0</w:delText>
        </w:r>
      </w:del>
      <w:r w:rsidR="00707786">
        <w:t>00 (</w:t>
      </w:r>
      <w:del w:id="7" w:author="Client Services" w:date="2017-03-30T20:20:00Z">
        <w:r w:rsidR="00552D42" w:rsidDel="00217321">
          <w:delText>67</w:delText>
        </w:r>
      </w:del>
      <w:ins w:id="8" w:author="Client Services" w:date="2017-03-30T20:20:00Z">
        <w:r w:rsidR="00217321">
          <w:t>46</w:t>
        </w:r>
      </w:ins>
      <w:r w:rsidR="00207461">
        <w:t>,000</w:t>
      </w:r>
      <w:r w:rsidR="00E24861">
        <w:t xml:space="preserve"> – </w:t>
      </w:r>
      <w:del w:id="9" w:author="Client Services" w:date="2017-03-30T20:20:00Z">
        <w:r w:rsidR="00552D42" w:rsidDel="00217321">
          <w:delText>113</w:delText>
        </w:r>
      </w:del>
      <w:ins w:id="10" w:author="Client Services" w:date="2017-03-30T20:20:00Z">
        <w:r w:rsidR="00217321">
          <w:t>80</w:t>
        </w:r>
      </w:ins>
      <w:r w:rsidR="00207461">
        <w:t>,000</w:t>
      </w:r>
      <w:r w:rsidR="00707786">
        <w:t>)</w:t>
      </w:r>
      <w:r w:rsidR="003F21E3">
        <w:t xml:space="preserve"> </w:t>
      </w:r>
      <w:r w:rsidR="00552D42">
        <w:t xml:space="preserve">adults </w:t>
      </w:r>
      <w:r w:rsidR="003F21E3">
        <w:t>in 201</w:t>
      </w:r>
      <w:ins w:id="11" w:author="Client Services" w:date="2017-03-30T20:32:00Z">
        <w:r w:rsidR="00787080">
          <w:t>4</w:t>
        </w:r>
      </w:ins>
      <w:del w:id="12" w:author="Client Services" w:date="2017-03-30T20:32:00Z">
        <w:r w:rsidR="003F21E3" w:rsidDel="00787080">
          <w:delText>5</w:delText>
        </w:r>
      </w:del>
      <w:r w:rsidR="00207461">
        <w:t xml:space="preserve">) are similar to </w:t>
      </w:r>
      <w:ins w:id="13" w:author="Client Services" w:date="2017-03-30T20:18:00Z">
        <w:r w:rsidR="00217321">
          <w:t xml:space="preserve">the most recent </w:t>
        </w:r>
      </w:ins>
      <w:r w:rsidR="00207461">
        <w:t xml:space="preserve">estimates by other researchers </w:t>
      </w:r>
      <w:ins w:id="14" w:author="Client Services" w:date="2017-03-30T20:29:00Z">
        <w:r w:rsidR="00217321">
          <w:lastRenderedPageBreak/>
          <w:fldChar w:fldCharType="begin"/>
        </w:r>
        <w:r w:rsidR="00217321">
          <w:instrText xml:space="preserve"> ADDIN ZOTERO_ITEM CSL_CITATION {"citationID":"18iho6mo8e","properties":{"formattedCitation":"(Rub et al. 2016)","plainCitation":"(Rub et al. 2016)"},"citationItems":[{"id":1476,"uris":["http://zotero.org/users/3830350/items/BJS98WR2"],"uri":["http://zotero.org/users/3830350/items/BJS98WR2"],"itemData":{"id":1476,"type":"speech","title":"Adult spring/summer Chinook salmon estuarine and lower Columbia River survival and run timing","publisher-place":"Portland, Oregon","event":"Columbia Basin Partnership, Northwest Power and Conservation Council","event-place":"Portland, Oregon","author":[{"family":"Rub","given":"A. Michelle Wargo"},{"family":"Gilbreath","given":"L."},{"family":"Teel","given":"D."},{"family":"Sandford","given":"B."},{"family":"Van Doornik","given":"D."},{"family":"Frick","given":"K."},{"family":"Burke","given":"B."},{"family":"Rambo","given":"S."},{"family":"Nesbit","given":"M."},{"family":"Sorel","given":"D. Huff"},{"family":"Zabel","given":"R."}],"issued":{"date-parts":[["2016"]]}}}],"schema":"https://github.com/citation-style-language/schema/raw/master/csl-citation.json"} </w:instrText>
        </w:r>
      </w:ins>
      <w:r w:rsidR="00217321">
        <w:fldChar w:fldCharType="separate"/>
      </w:r>
      <w:ins w:id="15" w:author="Client Services" w:date="2017-03-30T20:29:00Z">
        <w:r w:rsidR="00217321" w:rsidRPr="00217321">
          <w:rPr>
            <w:rFonts w:cs="Times New Roman"/>
          </w:rPr>
          <w:t>(</w:t>
        </w:r>
      </w:ins>
      <w:ins w:id="16" w:author="Client Services" w:date="2017-03-30T20:32:00Z">
        <w:r w:rsidR="00787080">
          <w:rPr>
            <w:rFonts w:cs="Times New Roman"/>
          </w:rPr>
          <w:t>22,500</w:t>
        </w:r>
      </w:ins>
      <w:ins w:id="17" w:author="Client Services" w:date="2017-03-30T20:33:00Z">
        <w:r w:rsidR="00787080">
          <w:rPr>
            <w:rFonts w:cs="Times New Roman"/>
          </w:rPr>
          <w:t xml:space="preserve"> -</w:t>
        </w:r>
      </w:ins>
      <w:ins w:id="18" w:author="Client Services" w:date="2017-03-30T20:32:00Z">
        <w:r w:rsidR="00787080">
          <w:rPr>
            <w:rFonts w:cs="Times New Roman"/>
          </w:rPr>
          <w:t xml:space="preserve"> 57,500</w:t>
        </w:r>
      </w:ins>
      <w:ins w:id="19" w:author="Client Services" w:date="2017-03-30T20:33:00Z">
        <w:r w:rsidR="0003058B">
          <w:rPr>
            <w:rFonts w:cs="Times New Roman"/>
          </w:rPr>
          <w:t>;</w:t>
        </w:r>
      </w:ins>
      <w:ins w:id="20" w:author="Client Services" w:date="2017-03-30T20:32:00Z">
        <w:r w:rsidR="00787080">
          <w:rPr>
            <w:rFonts w:cs="Times New Roman"/>
          </w:rPr>
          <w:t xml:space="preserve"> </w:t>
        </w:r>
      </w:ins>
      <w:ins w:id="21" w:author="Client Services" w:date="2017-03-30T20:29:00Z">
        <w:r w:rsidR="00787080">
          <w:rPr>
            <w:rFonts w:cs="Times New Roman"/>
          </w:rPr>
          <w:t xml:space="preserve"> </w:t>
        </w:r>
        <w:r w:rsidR="00217321" w:rsidRPr="00217321">
          <w:rPr>
            <w:rFonts w:cs="Times New Roman"/>
          </w:rPr>
          <w:t>Rub et al. 2016)</w:t>
        </w:r>
        <w:r w:rsidR="00217321">
          <w:fldChar w:fldCharType="end"/>
        </w:r>
      </w:ins>
      <w:del w:id="22" w:author="Client Services" w:date="2017-03-30T20:29:00Z">
        <w:r w:rsidR="00207461" w:rsidDel="00217321">
          <w:delText>(</w:delText>
        </w:r>
        <w:r w:rsidR="00207461" w:rsidRPr="004B7CF2" w:rsidDel="00217321">
          <w:rPr>
            <w:highlight w:val="yellow"/>
          </w:rPr>
          <w:delText>cite Rub??</w:delText>
        </w:r>
        <w:r w:rsidR="00207461" w:rsidDel="00217321">
          <w:delText>)</w:delText>
        </w:r>
      </w:del>
      <w:r w:rsidR="00207461">
        <w:t xml:space="preserve">.  </w:t>
      </w:r>
      <w:r w:rsidR="00FD08CA">
        <w:t xml:space="preserve">Because Chinook </w:t>
      </w:r>
      <w:r w:rsidR="00115A72">
        <w:t xml:space="preserve">salmon </w:t>
      </w:r>
      <w:r w:rsidR="00FD08CA">
        <w:t xml:space="preserve">are highly migratory, our model allows salmon to be susceptible to predation </w:t>
      </w:r>
      <w:r w:rsidR="00115A72">
        <w:t>throughout their range</w:t>
      </w:r>
      <w:r w:rsidR="00C66AD5">
        <w:t>.</w:t>
      </w:r>
      <w:r w:rsidR="00207461">
        <w:t xml:space="preserve"> </w:t>
      </w:r>
      <w:r w:rsidR="00F23639">
        <w:t>Each</w:t>
      </w:r>
      <w:r w:rsidR="00207461">
        <w:t xml:space="preserve"> salmon population has a </w:t>
      </w:r>
      <w:r w:rsidR="00F23639">
        <w:t>unique</w:t>
      </w:r>
      <w:r w:rsidR="00207461">
        <w:t xml:space="preserve"> distribution in the ocean (Weitkamp et al. 2010), </w:t>
      </w:r>
      <w:r w:rsidR="00F23639">
        <w:t xml:space="preserve">which affects the </w:t>
      </w:r>
      <w:r w:rsidR="00207461">
        <w:t>encounter rates by fisheries and predators</w:t>
      </w:r>
      <w:r w:rsidR="0012211C">
        <w:t xml:space="preserve">; </w:t>
      </w:r>
      <w:r w:rsidR="00FD08CA">
        <w:t xml:space="preserve">for example, </w:t>
      </w:r>
      <w:r w:rsidR="0012211C">
        <w:t xml:space="preserve">southern Chinook salmon populations </w:t>
      </w:r>
      <w:r w:rsidR="00FD08CA">
        <w:t xml:space="preserve">in our model </w:t>
      </w:r>
      <w:r w:rsidR="00115A72">
        <w:t>have</w:t>
      </w:r>
      <w:r w:rsidR="0012211C">
        <w:t xml:space="preserve"> longer migrations </w:t>
      </w:r>
      <w:r w:rsidR="00115A72">
        <w:t xml:space="preserve">and </w:t>
      </w:r>
      <w:r w:rsidR="0012211C">
        <w:t>generally were susceptible to a larger number of marine mammal populations and associated predation</w:t>
      </w:r>
      <w:r w:rsidR="00207461">
        <w:t xml:space="preserve">. </w:t>
      </w:r>
      <w:r w:rsidR="00FD08CA">
        <w:t xml:space="preserve">From the perspective of predator populations or fisheries, northern regions have a wider portfolio of Chinook salmon populations available to harvest </w:t>
      </w:r>
      <w:r w:rsidR="001853CD">
        <w:fldChar w:fldCharType="begin"/>
      </w:r>
      <w:r w:rsidR="001853CD">
        <w:instrText xml:space="preserve"> ADDIN ZOTERO_ITEM CSL_CITATION {"citationID":"1a30qh0rk0","properties":{"formattedCitation":"(Griffiths et al. 2014)","plainCitation":"(Griffiths et al. 2014)"},"citationItems":[{"id":1257,"uris":["http://zotero.org/users/3830350/items/DM5WUK53"],"uri":["http://zotero.org/users/3830350/items/DM5WUK53"],"itemData":{"id":1257,"type":"article-journal","title":"Performance of salmon fishery portfolios across western North America","container-title":"Journal of Applied Ecology","page":"1554–1563","volume":"51","issue":"6","source":"Google Scholar","author":[{"family":"Griffiths","given":"Jennifer R."},{"family":"Schindler","given":"Daniel E."},{"family":"Armstrong","given":"Jonathan B."},{"family":"Scheuerell","given":"Mark D."},{"family":"Whited","given":"Diane C."},{"family":"Clark","given":"Robert A."},{"family":"Hilborn","given":"Ray"},{"family":"Holt","given":"Carrie A."},{"family":"Lindley","given":"Steven T."},{"family":"Stanford","given":"Jack A."},{"literal":"others"}],"issued":{"date-parts":[["2014"]]}}}],"schema":"https://github.com/citation-style-language/schema/raw/master/csl-citation.json"} </w:instrText>
      </w:r>
      <w:r w:rsidR="001853CD">
        <w:fldChar w:fldCharType="separate"/>
      </w:r>
      <w:r w:rsidR="001853CD" w:rsidRPr="001853CD">
        <w:rPr>
          <w:rFonts w:cs="Times New Roman"/>
        </w:rPr>
        <w:t>(Griffiths et al. 2014)</w:t>
      </w:r>
      <w:r w:rsidR="001853CD">
        <w:fldChar w:fldCharType="end"/>
      </w:r>
      <w:r w:rsidR="00FD08CA">
        <w:t xml:space="preserve">. </w:t>
      </w:r>
    </w:p>
    <w:p w14:paraId="67E5D06A" w14:textId="3C66CD9F" w:rsidR="0032443E" w:rsidRPr="0083203F" w:rsidRDefault="0032443E" w:rsidP="0032443E">
      <w:pPr>
        <w:ind w:firstLine="720"/>
        <w:rPr>
          <w:szCs w:val="24"/>
        </w:rPr>
      </w:pPr>
      <w:r w:rsidRPr="0083203F">
        <w:rPr>
          <w:szCs w:val="24"/>
        </w:rPr>
        <w:t xml:space="preserve">Though not a direct focus of our analysis, approximately half of the Chinook salmon consumed by marine mammals or available to fisheries are of hatchery origin (hatchery releases exist to increase fishing opportunities and </w:t>
      </w:r>
      <w:r w:rsidR="00826AED">
        <w:rPr>
          <w:szCs w:val="24"/>
        </w:rPr>
        <w:t xml:space="preserve">assist salmon recovery efforts by </w:t>
      </w:r>
      <w:r w:rsidRPr="0083203F">
        <w:rPr>
          <w:szCs w:val="24"/>
        </w:rPr>
        <w:t>help</w:t>
      </w:r>
      <w:r w:rsidR="00826AED">
        <w:rPr>
          <w:szCs w:val="24"/>
        </w:rPr>
        <w:t>ing</w:t>
      </w:r>
      <w:r w:rsidRPr="0083203F">
        <w:rPr>
          <w:szCs w:val="24"/>
        </w:rPr>
        <w:t xml:space="preserve"> supplement wild populations of conservation concern). An unintended effect of these programs </w:t>
      </w:r>
      <w:r w:rsidR="00826AED">
        <w:rPr>
          <w:szCs w:val="24"/>
        </w:rPr>
        <w:t>is</w:t>
      </w:r>
      <w:r w:rsidRPr="0083203F">
        <w:rPr>
          <w:szCs w:val="24"/>
        </w:rPr>
        <w:t xml:space="preserve"> that they </w:t>
      </w:r>
      <w:r w:rsidR="00826AED">
        <w:rPr>
          <w:szCs w:val="24"/>
        </w:rPr>
        <w:t xml:space="preserve">may </w:t>
      </w:r>
      <w:r w:rsidRPr="0083203F">
        <w:rPr>
          <w:szCs w:val="24"/>
        </w:rPr>
        <w:t xml:space="preserve">contribute to </w:t>
      </w:r>
      <w:r w:rsidR="00826AED" w:rsidRPr="0083203F">
        <w:rPr>
          <w:szCs w:val="24"/>
        </w:rPr>
        <w:t>apparent</w:t>
      </w:r>
      <w:r w:rsidRPr="0083203F">
        <w:rPr>
          <w:szCs w:val="24"/>
        </w:rPr>
        <w:t xml:space="preserve"> competition between wild and hatchery origin fish. Though our model did not include different predation rates depending on salmon origin (hatchery, wild), it is possible that hatchery origin salmon provide a subsidy for marine mammals, </w:t>
      </w:r>
      <w:r w:rsidR="00115A72">
        <w:rPr>
          <w:szCs w:val="24"/>
        </w:rPr>
        <w:t xml:space="preserve">leading to a numerical response in these predators </w:t>
      </w:r>
      <w:r w:rsidRPr="0083203F">
        <w:rPr>
          <w:szCs w:val="24"/>
        </w:rPr>
        <w:t xml:space="preserve">and ultimately </w:t>
      </w:r>
      <w:r w:rsidR="00115A72">
        <w:rPr>
          <w:szCs w:val="24"/>
        </w:rPr>
        <w:t xml:space="preserve">an </w:t>
      </w:r>
      <w:r w:rsidRPr="0083203F">
        <w:rPr>
          <w:szCs w:val="24"/>
        </w:rPr>
        <w:t xml:space="preserve">increase </w:t>
      </w:r>
      <w:r w:rsidR="00115A72">
        <w:rPr>
          <w:szCs w:val="24"/>
        </w:rPr>
        <w:t xml:space="preserve">in </w:t>
      </w:r>
      <w:r w:rsidRPr="0083203F">
        <w:rPr>
          <w:szCs w:val="24"/>
        </w:rPr>
        <w:t xml:space="preserve">predation rates on wild fish.  Alternatively, if marine mammals </w:t>
      </w:r>
      <w:r w:rsidR="00115A72">
        <w:rPr>
          <w:szCs w:val="24"/>
        </w:rPr>
        <w:t xml:space="preserve">are generalist predators that lack a strong numerical response to increased salmon abundance, but nonetheless </w:t>
      </w:r>
      <w:r w:rsidRPr="0083203F">
        <w:rPr>
          <w:szCs w:val="24"/>
        </w:rPr>
        <w:t>prefer Chinook salmon and seek them out relative to other prey, then hatchery Chinook salmon could lessen predation rates on wild fish.  Exploring these dynamics would require modeling the functional response between Chinook and marine mammal predators, and may be a fruitful avenue for future research.</w:t>
      </w:r>
    </w:p>
    <w:p w14:paraId="5F05979F" w14:textId="7A64A50E" w:rsidR="0032443E" w:rsidRPr="00826AED" w:rsidRDefault="00826AED" w:rsidP="00826AED">
      <w:pPr>
        <w:rPr>
          <w:b/>
          <w:bCs/>
          <w:i/>
        </w:rPr>
      </w:pPr>
      <w:r w:rsidRPr="0032443E">
        <w:rPr>
          <w:b/>
          <w:bCs/>
          <w:i/>
        </w:rPr>
        <w:t xml:space="preserve">Implications for </w:t>
      </w:r>
      <w:r>
        <w:rPr>
          <w:b/>
          <w:bCs/>
          <w:i/>
        </w:rPr>
        <w:t>killer whale</w:t>
      </w:r>
      <w:r w:rsidRPr="0032443E">
        <w:rPr>
          <w:b/>
          <w:bCs/>
          <w:i/>
        </w:rPr>
        <w:t xml:space="preserve"> recovery</w:t>
      </w:r>
    </w:p>
    <w:p w14:paraId="7B0C48CE" w14:textId="20CCBB13" w:rsidR="00207461" w:rsidRDefault="007E4628" w:rsidP="00B32153">
      <w:pPr>
        <w:ind w:firstLine="720"/>
      </w:pPr>
      <w:r>
        <w:lastRenderedPageBreak/>
        <w:t>T</w:t>
      </w:r>
      <w:r w:rsidR="00377A84">
        <w:t xml:space="preserve">he abundance and diversity of </w:t>
      </w:r>
      <w:r w:rsidR="002D2217">
        <w:t xml:space="preserve">Chinook </w:t>
      </w:r>
      <w:r w:rsidR="00377A84">
        <w:t xml:space="preserve">salmon populations available </w:t>
      </w:r>
      <w:r w:rsidR="00AE05FD">
        <w:t xml:space="preserve">as prey </w:t>
      </w:r>
      <w:r>
        <w:t xml:space="preserve">may have particular significance to </w:t>
      </w:r>
      <w:r w:rsidR="001A2627">
        <w:t xml:space="preserve">predator populations </w:t>
      </w:r>
      <w:r w:rsidR="00115A72">
        <w:t>that</w:t>
      </w:r>
      <w:r w:rsidR="002D2217">
        <w:t xml:space="preserve"> specialize on these populations as prey, such as fish-eating killer whales</w:t>
      </w:r>
      <w:r w:rsidR="00377A84">
        <w:t xml:space="preserve">. </w:t>
      </w:r>
      <w:r w:rsidR="002D2217">
        <w:t>Multiple</w:t>
      </w:r>
      <w:r w:rsidR="00377A84">
        <w:t xml:space="preserve"> populations of killer whales occur throughout the migratory range of Chinook salmon; as most of the salmon populations originating from natal streams on the west coast of the US and Canada migrate northward to Alaska, </w:t>
      </w:r>
      <w:r w:rsidR="002D2217">
        <w:t xml:space="preserve">killer </w:t>
      </w:r>
      <w:r w:rsidR="00377A84">
        <w:t xml:space="preserve">populations inhabiting Alaskan waters have a much broader range of salmon populations available as prey. </w:t>
      </w:r>
      <w:r w:rsidR="002D2217">
        <w:t>In contrast, t</w:t>
      </w:r>
      <w:r w:rsidR="00377A84">
        <w:t>he most southern population of killer whales (Southern Resident killer whales), distributed in the Salish Sea and west coast of the US, is the most at</w:t>
      </w:r>
      <w:r w:rsidR="00BA01B8">
        <w:t>-</w:t>
      </w:r>
      <w:r w:rsidR="00377A84">
        <w:t>risk population with a growth rate close to zero</w:t>
      </w:r>
      <w:r w:rsidR="008F72C5">
        <w:t xml:space="preserve"> </w:t>
      </w:r>
      <w:r w:rsidR="00324B79">
        <w:fldChar w:fldCharType="begin"/>
      </w:r>
      <w:r w:rsidR="00324B79">
        <w:instrText xml:space="preserve"> ADDIN ZOTERO_ITEM CSL_CITATION {"citationID":"i8tphpp9r","properties":{"formattedCitation":"(Hilborn et al. 2012)","plainCitation":"(Hilborn et al. 2012)"},"citationItems":[{"id":1469,"uris":["http://zotero.org/users/3830350/items/CJ6PXMTA"],"uri":["http://zotero.org/users/3830350/items/CJ6PXMTA"],"itemData":{"id":1469,"type":"article-journal","title":"The effects of salmon fisheries on Southern Resident killer whales: Final report of the independent science panel","container-title":"Prepared with the assistance of DR Marmorek and AW Hall, ESSA Technologies Ltd., Vancouver, BC for National Marine Fisheries Service (Seattle. WA) and Fisheries and Oceans Canada (Vancouver. BC). xv","source":"Google Scholar","shortTitle":"The effects of salmon fisheries on Southern Resident killer whales","author":[{"family":"Hilborn","given":"R."},{"family":"Cox","given":"S."},{"family":"Gulland","given":"F."},{"family":"Hankin","given":"D."},{"family":"Hobbs","given":"N. T."},{"family":"Schindler","given":"D. E."},{"family":"Trites","given":"A. W."}],"issued":{"date-parts":[["2012"]]}}}],"schema":"https://github.com/citation-style-language/schema/raw/master/csl-citation.json"} </w:instrText>
      </w:r>
      <w:r w:rsidR="00324B79">
        <w:fldChar w:fldCharType="separate"/>
      </w:r>
      <w:r w:rsidR="00324B79" w:rsidRPr="00324B79">
        <w:rPr>
          <w:rFonts w:cs="Times New Roman"/>
        </w:rPr>
        <w:t>(Hilborn et al. 2012)</w:t>
      </w:r>
      <w:r w:rsidR="00324B79">
        <w:fldChar w:fldCharType="end"/>
      </w:r>
      <w:r w:rsidR="00377A84">
        <w:t xml:space="preserve">, but also a much smaller diversity of salmon populations available as prey. </w:t>
      </w:r>
      <w:r w:rsidR="008F72C5">
        <w:t xml:space="preserve">This narrower selection of Chinook salmon stocks available to Southern Resident killer whales may be a competitive disadvantage compared to </w:t>
      </w:r>
      <w:r w:rsidR="00377A84">
        <w:t>higher latitude killer whale populations.</w:t>
      </w:r>
      <w:r w:rsidR="002D2217">
        <w:t xml:space="preserve"> </w:t>
      </w:r>
    </w:p>
    <w:p w14:paraId="34547725" w14:textId="55B0FA18" w:rsidR="00AF31F6" w:rsidRPr="00AF31F6" w:rsidRDefault="00AF31F6" w:rsidP="00AF31F6">
      <w:pPr>
        <w:rPr>
          <w:i/>
        </w:rPr>
      </w:pPr>
      <w:r w:rsidRPr="00AF31F6">
        <w:rPr>
          <w:i/>
        </w:rPr>
        <w:t xml:space="preserve">Future work </w:t>
      </w:r>
    </w:p>
    <w:p w14:paraId="446E8A20" w14:textId="7FA9323A" w:rsidR="00780871" w:rsidRPr="00814423" w:rsidRDefault="00AF31F6" w:rsidP="00814423">
      <w:r w:rsidRPr="003A071B">
        <w:rPr>
          <w:bCs/>
        </w:rPr>
        <w:t xml:space="preserve">Though we conducted full sensitivities on important model parameters, there are some potential sources of error that were not included. </w:t>
      </w:r>
      <w:r w:rsidR="00C27EBA" w:rsidRPr="003A071B">
        <w:rPr>
          <w:bCs/>
        </w:rPr>
        <w:t xml:space="preserve">One obvious uncertainty is the ocean distribution of Chinook salmon. Available data on </w:t>
      </w:r>
      <w:r w:rsidR="007A02E2" w:rsidRPr="003A071B">
        <w:t xml:space="preserve">Chinook salmon distribution (following </w:t>
      </w:r>
      <w:r w:rsidR="007A02E2" w:rsidRPr="003A071B">
        <w:fldChar w:fldCharType="begin"/>
      </w:r>
      <w:r w:rsidR="005D7734" w:rsidRPr="003A071B">
        <w:instrText xml:space="preserve"> ADDIN ZOTERO_ITEM CSL_CITATION {"citationID":"23dudlsjks","properties":{"formattedCitation":"(Weitkamp 2010)","plainCitation":"(Weitkamp 2010)"},"citationItems":[{"id":1152,"uris":["http://zotero.org/users/3830350/items/CPB6JGBU"],"uri":["http://zotero.org/users/3830350/items/CPB6JGBU"],"itemData":{"id":1152,"type":"article-journal","title":"Marine distributions of Chinook salmon from the west coast of North America determined by coded wire tag recoveries","container-title":"Transactions of the American Fisheries Society","page":"147–170","volume":"139","issue":"1","source":"Google Scholar","author":[{"family":"Weitkamp","given":"Laurie A."}],"issued":{"date-parts":[["2010"]]}}}],"schema":"https://github.com/citation-style-language/schema/raw/master/csl-citation.json"} </w:instrText>
      </w:r>
      <w:r w:rsidR="007A02E2" w:rsidRPr="003A071B">
        <w:fldChar w:fldCharType="separate"/>
      </w:r>
      <w:r w:rsidR="007A02E2" w:rsidRPr="003A071B">
        <w:rPr>
          <w:rFonts w:cs="Times New Roman"/>
        </w:rPr>
        <w:t>(Weitkamp 2010)</w:t>
      </w:r>
      <w:r w:rsidR="007A02E2" w:rsidRPr="003A071B">
        <w:fldChar w:fldCharType="end"/>
      </w:r>
      <w:r w:rsidR="007A02E2">
        <w:t>) may not fully describe the temporal and spatial overlap between predators and Chinook salmon</w:t>
      </w:r>
      <w:r w:rsidR="006962F0">
        <w:t xml:space="preserve"> (particularly juveniles)</w:t>
      </w:r>
      <w:r w:rsidR="007A02E2">
        <w:t>,</w:t>
      </w:r>
      <w:r w:rsidR="0078779D">
        <w:t xml:space="preserve"> especially during the period of  ra</w:t>
      </w:r>
      <w:r w:rsidR="00973D51">
        <w:t xml:space="preserve">pid growth </w:t>
      </w:r>
      <w:r w:rsidR="0078779D">
        <w:t>during the first months in salt water</w:t>
      </w:r>
      <w:r w:rsidR="00627FD2">
        <w:t xml:space="preserve"> </w:t>
      </w:r>
      <w:r w:rsidR="00973D51">
        <w:t>(Duffy and Beauchamp 2011)</w:t>
      </w:r>
      <w:r w:rsidR="005A133F">
        <w:t xml:space="preserve">; </w:t>
      </w:r>
      <w:r w:rsidR="001933D0">
        <w:t>While higher resolution of the temporal and spatial distribution of salmon populations would be useful, the geographic r</w:t>
      </w:r>
      <w:r w:rsidR="001933D0" w:rsidRPr="00C70F4D">
        <w:t xml:space="preserve">ange and high rates of mortality make tracking fine scale </w:t>
      </w:r>
      <w:r w:rsidR="00C70F4D" w:rsidRPr="00B32153">
        <w:t>movement and distributions</w:t>
      </w:r>
      <w:r w:rsidR="001933D0" w:rsidRPr="00C70F4D">
        <w:t xml:space="preserve"> difficul</w:t>
      </w:r>
      <w:r w:rsidR="001933D0">
        <w:t>t.  Currently the best available information is based on coded wire tags recovered from commercial and recreational fisheries</w:t>
      </w:r>
      <w:r w:rsidR="00747963">
        <w:t xml:space="preserve">, </w:t>
      </w:r>
      <w:r w:rsidR="00922705">
        <w:t xml:space="preserve">not a systematic sample of the Chinook salmon distribution. </w:t>
      </w:r>
      <w:r w:rsidR="00C27EBA">
        <w:t xml:space="preserve">Further, these distributions are assumed constant across years, which may be unrealistic, particularly if Chinook salmon </w:t>
      </w:r>
      <w:r w:rsidR="00C27EBA">
        <w:lastRenderedPageBreak/>
        <w:t>have experienced distribution shifts in response to recent fluctuat</w:t>
      </w:r>
      <w:r w:rsidR="00723DFA">
        <w:t xml:space="preserve">ions in marine conditions </w:t>
      </w:r>
      <w:r w:rsidR="00324B79">
        <w:fldChar w:fldCharType="begin"/>
      </w:r>
      <w:r w:rsidR="00324B79">
        <w:instrText xml:space="preserve"> ADDIN ZOTERO_ITEM CSL_CITATION {"citationID":"1enhlebngv","properties":{"formattedCitation":"(Bond et al. 2015)","plainCitation":"(Bond et al. 2015)"},"citationItems":[{"id":1470,"uris":["http://zotero.org/users/3830350/items/GNVUKHDF"],"uri":["http://zotero.org/users/3830350/items/GNVUKHDF"],"itemData":{"id":1470,"type":"article-journal","title":"Causes and impacts of the 2014 warm anomaly in the NE Pacific","container-title":"Geophysical Research Letters","page":"3414–3420","volume":"42","issue":"9","source":"Google Scholar","author":[{"family":"Bond","given":"Nicholas A."},{"family":"Cronin","given":"Meghan F."},{"family":"Freeland","given":"Howard"},{"family":"Mantua","given":"Nathan"}],"issued":{"date-parts":[["2015"]]}}}],"schema":"https://github.com/citation-style-language/schema/raw/master/csl-citation.json"} </w:instrText>
      </w:r>
      <w:r w:rsidR="00324B79">
        <w:fldChar w:fldCharType="separate"/>
      </w:r>
      <w:r w:rsidR="00324B79" w:rsidRPr="00324B79">
        <w:rPr>
          <w:rFonts w:cs="Times New Roman"/>
        </w:rPr>
        <w:t>(Bond et al. 2015)</w:t>
      </w:r>
      <w:r w:rsidR="00324B79">
        <w:fldChar w:fldCharType="end"/>
      </w:r>
      <w:r w:rsidR="00C27EBA">
        <w:t xml:space="preserve">. </w:t>
      </w:r>
      <w:r w:rsidR="00723DFA">
        <w:t xml:space="preserve">A second potential source of error is in the proportion of predator diets that </w:t>
      </w:r>
      <w:r w:rsidR="00DB21B9">
        <w:t xml:space="preserve">derives from </w:t>
      </w:r>
      <w:r w:rsidR="00723DFA">
        <w:t>Chinook salmon</w:t>
      </w:r>
      <w:del w:id="23" w:author="Client Services" w:date="2017-03-30T20:45:00Z">
        <w:r w:rsidR="00723DFA" w:rsidDel="00FA489B">
          <w:delText xml:space="preserve"> </w:delText>
        </w:r>
      </w:del>
      <w:r w:rsidR="00723DFA">
        <w:t>. D</w:t>
      </w:r>
      <w:r w:rsidR="00922705">
        <w:t xml:space="preserve">ata on </w:t>
      </w:r>
      <w:r w:rsidR="00094ED8">
        <w:t>diet fraction are informed by recent syntheses (</w:t>
      </w:r>
      <w:r w:rsidR="000963D0">
        <w:t xml:space="preserve">Adams et al. 2016, </w:t>
      </w:r>
      <w:r w:rsidR="00094ED8">
        <w:t>Chasco et al. in press) and updated field and laboratory methods (e.g. Thomas et al. 2016), but nonetheless</w:t>
      </w:r>
      <w:r w:rsidR="0078779D">
        <w:t xml:space="preserve"> f</w:t>
      </w:r>
      <w:r w:rsidR="00094ED8">
        <w:t>uture work could consider more ecologically realistic (but complex) functional res</w:t>
      </w:r>
      <w:r w:rsidR="00600262">
        <w:t>ponses that include flexible</w:t>
      </w:r>
      <w:r w:rsidR="00094ED8">
        <w:t xml:space="preserve"> diets of predators</w:t>
      </w:r>
      <w:r w:rsidR="00723DFA">
        <w:t>. For generalist predators such as pinnipeds, this would necessitate modeling multiple prey species.</w:t>
      </w:r>
      <w:r w:rsidR="0078779D">
        <w:t xml:space="preserve"> </w:t>
      </w:r>
      <w:r w:rsidR="00723DFA">
        <w:t>A third important assumption is that individual populations of Chinook salmon have not experienced trends in mean length or weight. L</w:t>
      </w:r>
      <w:r w:rsidR="00973D51">
        <w:t>ong term studies of Chinook salmon size</w:t>
      </w:r>
      <w:r w:rsidR="00DB5422">
        <w:t>s in the ocean</w:t>
      </w:r>
      <w:r w:rsidR="007A02E2">
        <w:t xml:space="preserve"> </w:t>
      </w:r>
      <w:r w:rsidR="00DB5422">
        <w:t xml:space="preserve">have shown significant reductions in </w:t>
      </w:r>
      <w:r w:rsidR="008E613E">
        <w:t>growth rates (</w:t>
      </w:r>
      <w:r w:rsidR="00DB5422">
        <w:t>length</w:t>
      </w:r>
      <w:r w:rsidR="008E613E">
        <w:t>-at-age</w:t>
      </w:r>
      <w:r w:rsidR="007A02E2">
        <w:t xml:space="preserve"> </w:t>
      </w:r>
      <w:r w:rsidR="007A02E2">
        <w:fldChar w:fldCharType="begin"/>
      </w:r>
      <w:r w:rsidR="005D7734">
        <w:instrText xml:space="preserve"> ADDIN ZOTERO_ITEM CSL_CITATION {"citationID":"2e0ocftelr","properties":{"formattedCitation":"(Ricker 1981)","plainCitation":"(Ricker 1981)"},"citationItems":[{"id":624,"uris":["http://zotero.org/users/3830350/items/E2T338KB"],"uri":["http://zotero.org/users/3830350/items/E2T338KB"],"itemData":{"id":624,"type":"article-journal","title":"Changes in the average size and average age of Pacific salmon","container-title":"Canadian Journal of Fisheries and Aquatic Sciences","page":"1636–1656","volume":"38","issue":"12","author":[{"family":"Ricker","given":"WE"}],"issued":{"date-parts":[["1981"]]}}}],"schema":"https://github.com/citation-style-language/schema/raw/master/csl-citation.json"} </w:instrText>
      </w:r>
      <w:r w:rsidR="007A02E2">
        <w:fldChar w:fldCharType="separate"/>
      </w:r>
      <w:r w:rsidR="007A02E2" w:rsidRPr="00B95350">
        <w:rPr>
          <w:rFonts w:cs="Times New Roman"/>
        </w:rPr>
        <w:t>(Ricker 1981)</w:t>
      </w:r>
      <w:r w:rsidR="007A02E2">
        <w:fldChar w:fldCharType="end"/>
      </w:r>
      <w:r w:rsidR="007A02E2">
        <w:t xml:space="preserve"> and weight</w:t>
      </w:r>
      <w:r w:rsidR="008E613E">
        <w:t>-at-age</w:t>
      </w:r>
      <w:r w:rsidR="007A02E2">
        <w:t xml:space="preserve"> </w:t>
      </w:r>
      <w:r w:rsidR="007A02E2">
        <w:fldChar w:fldCharType="begin"/>
      </w:r>
      <w:r w:rsidR="005D7734">
        <w:instrText xml:space="preserve"> ADDIN ZOTERO_ITEM CSL_CITATION {"citationID":"TxCvkBQm","properties":{"formattedCitation":"(Bigler et al. 1996, Jeffery et al. 2016)","plainCitation":"(Bigler et al. 1996, Jeffery et al. 2016)"},"citationItems":[{"id":1244,"uris":["http://zotero.org/users/3830350/items/A752VVFD"],"uri":["http://zotero.org/users/3830350/items/A752VVFD"],"itemData":{"id":1244,"type":"article-journal","title":"A review of size trends among North Pacific salmon (Oncorhynchus spp.)","container-title":"Canadian Journal of Fisheries and Aquatic Sciences","page":"455–465","volume":"53","issue":"2","source":"Google Scholar","author":[{"family":"Bigler","given":"Brian S."},{"family":"Welch","given":"David W."},{"family":"Helle","given":"John H."}],"issued":{"date-parts":[["1996"]]}}},{"id":1247,"uris":["http://zotero.org/users/3830350/items/AZMU8QC8"],"uri":["http://zotero.org/users/3830350/items/AZMU8QC8"],"itemData":{"id":1247,"type":"article-journal","title":"Changes in body size of Canadian Pacific salmon over six decades","container-title":"Canadian Journal of Fisheries and Aquatic Sciences","DOI":"10.1139/cjfas-2015-0600","author":[{"family":"Jeffery","given":"Kyla"},{"family":"Cote","given":"Isabelle"},{"family":"Irvine","given":"James"},{"family":"Reynolds","given":"John D."}],"issued":{"date-parts":[["2016"]]}}}],"schema":"https://github.com/citation-style-language/schema/raw/master/csl-citation.json"} </w:instrText>
      </w:r>
      <w:r w:rsidR="007A02E2">
        <w:fldChar w:fldCharType="separate"/>
      </w:r>
      <w:r w:rsidR="007A02E2" w:rsidRPr="00B95350">
        <w:rPr>
          <w:rFonts w:cs="Times New Roman"/>
        </w:rPr>
        <w:t>(Bigler et al. 1996, Jeffery et al. 2016)</w:t>
      </w:r>
      <w:r w:rsidR="007A02E2">
        <w:fldChar w:fldCharType="end"/>
      </w:r>
      <w:r w:rsidR="007A02E2">
        <w:t xml:space="preserve"> of adult Chinook salmon</w:t>
      </w:r>
      <w:r w:rsidR="00C70F4D">
        <w:t xml:space="preserve"> </w:t>
      </w:r>
      <w:r w:rsidR="00DB5422">
        <w:t>with the exact mechanism for this decline not known</w:t>
      </w:r>
      <w:r w:rsidR="007A02E2">
        <w:t xml:space="preserve">. Because the relationship between fish length and </w:t>
      </w:r>
      <w:r w:rsidR="00DB5422">
        <w:t xml:space="preserve">weight (or </w:t>
      </w:r>
      <w:r w:rsidR="007A02E2">
        <w:t>energy</w:t>
      </w:r>
      <w:r w:rsidR="00DB5422">
        <w:t>)</w:t>
      </w:r>
      <w:r w:rsidR="007A02E2">
        <w:t xml:space="preserve"> is non-linear, small decreases in </w:t>
      </w:r>
      <w:r w:rsidR="0078779D">
        <w:t xml:space="preserve">adult </w:t>
      </w:r>
      <w:r w:rsidR="007A02E2">
        <w:t xml:space="preserve">length can lead to large differences in the number of </w:t>
      </w:r>
      <w:r w:rsidR="00C70F4D">
        <w:t>salmon</w:t>
      </w:r>
      <w:r w:rsidR="007A02E2">
        <w:t xml:space="preserve"> consumed </w:t>
      </w:r>
      <w:r w:rsidR="00780871">
        <w:t xml:space="preserve">– this is particularly true for killer whales </w:t>
      </w:r>
      <w:r w:rsidR="007A02E2">
        <w:fldChar w:fldCharType="begin"/>
      </w:r>
      <w:r w:rsidR="00324B79">
        <w:instrText xml:space="preserve"> ADDIN ZOTERO_ITEM CSL_CITATION {"citationID":"1n0ko6j3qr","properties":{"formattedCitation":"(Ford and Ellis 2006, Hanson et al. 2010)","plainCitation":"(Ford and Ellis 2006, Hanson et al. 2010)"},"citationItems":[{"id":373,"uris":["http://zotero.org/users/3830350/items/G2DP53GG"],"uri":["http://zotero.org/users/3830350/items/G2DP53GG"],"itemData":{"id":373,"type":"article-journal","title":"Selective foraging by fish-eating killer whales Orcinus orca in British Columbia","container-title":"Marine Ecology Progress Series","page":"185–199","volume":"316","author":[{"family":"Ford","given":"John KB"},{"family":"Ellis","given":"Graeme M"}],"issued":{"date-parts":[["2006"]]}}},{"id":799,"uris":["http://zotero.org/users/3830350/items/4TJD2F9E"],"uri":["http://zotero.org/users/3830350/items/4TJD2F9E"],"itemData":{"id":799,"type":"article-journal","title":"Species and stock identification of prey consumed by endangered southern resident killer whales in their summer range","container-title":"Endangered Species Research","page":"69–82","volume":"11","issue":"1","source":"Google Scholar","author":[{"family":"Hanson","given":"MBradley"},{"family":"Baird","given":"Robin W."},{"family":"Ford","given":"John KB"},{"family":"Hempelmann-Halos","given":"Jennifer"},{"family":"Van Doornik","given":"Donald M."},{"family":"Candy","given":"John R."},{"family":"Emmons","given":"Candice K."},{"family":"Schorr","given":"Gregory S."},{"family":"Gisborne","given":"Brian"},{"family":"Ayres","given":"Katherine L."},{"literal":"others"}],"issued":{"date-parts":[["2010"]]}}}],"schema":"https://github.com/citation-style-language/schema/raw/master/csl-citation.json"} </w:instrText>
      </w:r>
      <w:r w:rsidR="007A02E2">
        <w:fldChar w:fldCharType="separate"/>
      </w:r>
      <w:r w:rsidR="00324B79" w:rsidRPr="00324B79">
        <w:rPr>
          <w:rFonts w:cs="Times New Roman"/>
        </w:rPr>
        <w:t>(Ford and Ellis 2006, Hanson et al. 2010)</w:t>
      </w:r>
      <w:r w:rsidR="007A02E2">
        <w:fldChar w:fldCharType="end"/>
      </w:r>
      <w:r w:rsidR="00210695">
        <w:t xml:space="preserve">. </w:t>
      </w:r>
      <w:r w:rsidR="004D3F34">
        <w:t xml:space="preserve"> </w:t>
      </w:r>
    </w:p>
    <w:p w14:paraId="3CDEEF5E" w14:textId="4A69EB1F" w:rsidR="00886F04" w:rsidRPr="001205AC" w:rsidRDefault="000B4C16" w:rsidP="00B32153">
      <w:pPr>
        <w:rPr>
          <w:highlight w:val="cyan"/>
        </w:rPr>
      </w:pPr>
      <w:r w:rsidRPr="00814423">
        <w:tab/>
      </w:r>
      <w:r w:rsidR="00D40B7B" w:rsidRPr="00814423">
        <w:t xml:space="preserve">Bioenergetics models such as ours are dependent on </w:t>
      </w:r>
      <w:r w:rsidR="00AB345A" w:rsidRPr="00814423">
        <w:t xml:space="preserve">both </w:t>
      </w:r>
      <w:r w:rsidR="00D40B7B" w:rsidRPr="00814423">
        <w:t xml:space="preserve">historic and contemporary data collection efforts. </w:t>
      </w:r>
      <w:r w:rsidR="00814423">
        <w:t>This is particularly true for our spatially and temporally explicit model</w:t>
      </w:r>
      <w:r w:rsidR="00D40B7B" w:rsidRPr="00814423">
        <w:t xml:space="preserve">, because </w:t>
      </w:r>
      <w:r w:rsidR="00A563CA" w:rsidRPr="00814423">
        <w:t>many parameters</w:t>
      </w:r>
      <w:r w:rsidR="00814423">
        <w:t xml:space="preserve"> </w:t>
      </w:r>
      <w:r w:rsidR="00A563CA" w:rsidRPr="00814423">
        <w:t xml:space="preserve">vary seasonally or over geographic regions. </w:t>
      </w:r>
      <w:r w:rsidR="003B4650" w:rsidRPr="00814423">
        <w:t xml:space="preserve">In using models such as ours to provide guidance to decision makers about tradeoffs, it is important for estimates to be both accurate and precise. </w:t>
      </w:r>
      <w:r w:rsidR="008F6660" w:rsidRPr="00814423">
        <w:t>Though it may be unrealistic to collect data on pred</w:t>
      </w:r>
      <w:r w:rsidR="001E3130" w:rsidRPr="00814423">
        <w:t xml:space="preserve">ators and </w:t>
      </w:r>
      <w:r w:rsidR="001205AC" w:rsidRPr="00814423">
        <w:t xml:space="preserve">prey at a fine scale, </w:t>
      </w:r>
      <w:r w:rsidR="00855247">
        <w:t xml:space="preserve">overall uncertainties would be reduced by </w:t>
      </w:r>
      <w:r w:rsidR="001205AC" w:rsidRPr="00814423">
        <w:t>balancing samples between historic predation hotspots and</w:t>
      </w:r>
      <w:r w:rsidR="001E3130" w:rsidRPr="00814423">
        <w:t xml:space="preserve"> regions that </w:t>
      </w:r>
      <w:r w:rsidR="001C4154">
        <w:t xml:space="preserve">have </w:t>
      </w:r>
      <w:r w:rsidR="001C4154" w:rsidRPr="00DD25B1">
        <w:t>lower densities of predators but nonetheless substantial predation rates</w:t>
      </w:r>
      <w:r w:rsidR="001E3130" w:rsidRPr="00DD25B1">
        <w:t xml:space="preserve"> (e.g. coastal British Columbia, pinnipeds in the </w:t>
      </w:r>
      <w:r w:rsidR="001205AC" w:rsidRPr="00DD25B1">
        <w:t>lower Columbia River</w:t>
      </w:r>
      <w:r w:rsidR="001E3130" w:rsidRPr="00DD25B1">
        <w:t>)</w:t>
      </w:r>
      <w:r w:rsidR="001205AC" w:rsidRPr="00DD25B1">
        <w:t xml:space="preserve"> </w:t>
      </w:r>
      <w:r w:rsidR="00814423" w:rsidRPr="00DD25B1">
        <w:t>. This will</w:t>
      </w:r>
      <w:r w:rsidR="00855247" w:rsidRPr="00DD25B1">
        <w:t xml:space="preserve"> </w:t>
      </w:r>
      <w:r w:rsidR="001205AC" w:rsidRPr="00DD25B1">
        <w:t>improve predicti</w:t>
      </w:r>
      <w:r w:rsidR="003B4650" w:rsidRPr="00F47B19">
        <w:t>ons about future impacts of</w:t>
      </w:r>
      <w:r w:rsidR="003B4650" w:rsidRPr="00814423">
        <w:t xml:space="preserve"> predation on salmon and salmon fishing</w:t>
      </w:r>
      <w:r w:rsidR="00814423" w:rsidRPr="00814423">
        <w:t>, and about</w:t>
      </w:r>
      <w:r w:rsidR="00814423">
        <w:t xml:space="preserve"> </w:t>
      </w:r>
      <w:r w:rsidR="00814423" w:rsidRPr="00814423">
        <w:lastRenderedPageBreak/>
        <w:t>tradeoffs and conflicting objectives of mandates such as the Marine Mammal Protection Act and the Endangered Species Act.</w:t>
      </w:r>
    </w:p>
    <w:p w14:paraId="6F5CF9E1" w14:textId="4D042B3A" w:rsidR="00CA2DF0" w:rsidRPr="00652E46" w:rsidRDefault="00C3037E" w:rsidP="00CA2DF0">
      <w:pPr>
        <w:pStyle w:val="Heading1"/>
        <w:rPr>
          <w:highlight w:val="yellow"/>
        </w:rPr>
      </w:pPr>
      <w:r>
        <w:t>Methods</w:t>
      </w:r>
      <w:r w:rsidR="00CA2DF0">
        <w:t xml:space="preserve"> </w:t>
      </w:r>
      <w:r w:rsidR="00CA2DF0" w:rsidRPr="00652E46">
        <w:rPr>
          <w:highlight w:val="yellow"/>
        </w:rPr>
        <w:t xml:space="preserve">Note this journal places Methods </w:t>
      </w:r>
      <w:r w:rsidR="00CA2DF0" w:rsidRPr="00652E46">
        <w:rPr>
          <w:i/>
          <w:highlight w:val="yellow"/>
        </w:rPr>
        <w:t>after</w:t>
      </w:r>
      <w:r w:rsidR="00CA2DF0" w:rsidRPr="00652E46">
        <w:rPr>
          <w:highlight w:val="yellow"/>
        </w:rPr>
        <w:t xml:space="preserve"> Discussion</w:t>
      </w:r>
    </w:p>
    <w:p w14:paraId="1C9CAE8E" w14:textId="77777777" w:rsidR="00C3037E" w:rsidRPr="002028F6" w:rsidRDefault="00C3037E" w:rsidP="002028F6">
      <w:pPr>
        <w:rPr>
          <w:i/>
        </w:rPr>
      </w:pPr>
      <w:r w:rsidRPr="002028F6">
        <w:rPr>
          <w:i/>
        </w:rPr>
        <w:t>Model overview</w:t>
      </w:r>
    </w:p>
    <w:p w14:paraId="0C760E59" w14:textId="39C5E6E8" w:rsidR="00351976" w:rsidRDefault="00CF1875" w:rsidP="00E73265">
      <w:pPr>
        <w:ind w:firstLine="720"/>
      </w:pPr>
      <w:r>
        <w:t xml:space="preserve">We </w:t>
      </w:r>
      <w:r w:rsidR="00FA0F9D">
        <w:t>estimate</w:t>
      </w:r>
      <w:r>
        <w:t>d</w:t>
      </w:r>
      <w:r w:rsidR="00FA0F9D">
        <w:t xml:space="preserve"> the consumption of Chinook salmon </w:t>
      </w:r>
      <w:r>
        <w:t xml:space="preserve">by killer whales, harbor seals, and California and Steller sea lions </w:t>
      </w:r>
      <w:r w:rsidR="006B20AD">
        <w:t xml:space="preserve">to </w:t>
      </w:r>
      <w:r w:rsidR="00351976">
        <w:t>determin</w:t>
      </w:r>
      <w:r w:rsidR="006B20AD">
        <w:t>e</w:t>
      </w:r>
      <w:r w:rsidR="00351976">
        <w:t xml:space="preserve"> the location, source, and timing </w:t>
      </w:r>
      <w:r w:rsidR="002336A6">
        <w:t>of</w:t>
      </w:r>
      <w:r w:rsidR="006B20AD">
        <w:t xml:space="preserve"> </w:t>
      </w:r>
      <w:r w:rsidR="00031ED6">
        <w:t xml:space="preserve">predation </w:t>
      </w:r>
      <w:r w:rsidR="00351976">
        <w:t>mortality</w:t>
      </w:r>
      <w:r w:rsidR="006B20AD">
        <w:t xml:space="preserve"> </w:t>
      </w:r>
      <w:r w:rsidR="00351976">
        <w:t>in the eastern Pacific</w:t>
      </w:r>
      <w:r w:rsidR="006B20AD">
        <w:t xml:space="preserve">, </w:t>
      </w:r>
      <w:r w:rsidR="006B20AD" w:rsidRPr="0086730F">
        <w:t>1975-2015</w:t>
      </w:r>
      <w:r w:rsidR="00351976" w:rsidRPr="0086730F">
        <w:t>.</w:t>
      </w:r>
      <w:r w:rsidR="00351976">
        <w:t xml:space="preserve">  </w:t>
      </w:r>
      <w:r w:rsidR="00031ED6">
        <w:t>Using bioenergetics models</w:t>
      </w:r>
      <w:r w:rsidR="006B20AD">
        <w:t xml:space="preserve"> and information regarding marine mammal diets, we calculated this predation demand</w:t>
      </w:r>
      <w:r w:rsidR="00031ED6">
        <w:t xml:space="preserve">, </w:t>
      </w:r>
      <w:r w:rsidR="006B20AD">
        <w:t xml:space="preserve">and </w:t>
      </w:r>
      <w:r w:rsidR="00031ED6">
        <w:t xml:space="preserve">we </w:t>
      </w:r>
      <w:r w:rsidR="006B20AD">
        <w:t xml:space="preserve">then </w:t>
      </w:r>
      <w:r w:rsidR="00031ED6">
        <w:t>transform</w:t>
      </w:r>
      <w:r w:rsidR="006B20AD">
        <w:t>ed</w:t>
      </w:r>
      <w:r w:rsidR="00031ED6">
        <w:t xml:space="preserve"> the amount </w:t>
      </w:r>
      <w:r w:rsidR="00B6552E">
        <w:t xml:space="preserve">of </w:t>
      </w:r>
      <w:r w:rsidR="00031ED6">
        <w:t xml:space="preserve">energy </w:t>
      </w:r>
      <w:r w:rsidR="00737898">
        <w:t>each predator derive</w:t>
      </w:r>
      <w:r w:rsidR="006B20AD">
        <w:t>d</w:t>
      </w:r>
      <w:r w:rsidR="00031ED6">
        <w:t xml:space="preserve"> from Chinook salmon into estimates of biomass and numbers </w:t>
      </w:r>
      <w:r w:rsidR="006B20AD">
        <w:t xml:space="preserve">of Chinook </w:t>
      </w:r>
      <w:r w:rsidR="00031ED6">
        <w:t>consumed</w:t>
      </w:r>
      <w:r w:rsidR="00351976">
        <w:t>.</w:t>
      </w:r>
      <w:r w:rsidR="00031ED6">
        <w:t xml:space="preserve">  </w:t>
      </w:r>
      <w:r w:rsidR="008C0FE3">
        <w:t xml:space="preserve">Because marine mammal predators </w:t>
      </w:r>
      <w:r w:rsidR="00374FB5">
        <w:t xml:space="preserve">consume </w:t>
      </w:r>
      <w:r w:rsidR="008C0FE3">
        <w:t>Chinook salmon of different sizes</w:t>
      </w:r>
      <w:r w:rsidR="00273871">
        <w:t>/ages</w:t>
      </w:r>
      <w:r w:rsidR="008C0FE3">
        <w:t xml:space="preserve">, we use a </w:t>
      </w:r>
      <w:r w:rsidR="00273871">
        <w:t xml:space="preserve">Chinook salmon </w:t>
      </w:r>
      <w:r w:rsidR="008C0FE3">
        <w:t xml:space="preserve">life cycle model </w:t>
      </w:r>
      <w:r w:rsidR="00273871">
        <w:t>to link the cohort abundance to predation demands in space and time.</w:t>
      </w:r>
      <w:r w:rsidR="00095153">
        <w:t xml:space="preserve">  </w:t>
      </w:r>
      <w:r w:rsidR="00D17BA5">
        <w:t xml:space="preserve">We </w:t>
      </w:r>
      <w:r w:rsidR="00095153">
        <w:t>provide a more detailed description of the data in the appendix, and reserve the methods for describing how the data are incorporat</w:t>
      </w:r>
      <w:r w:rsidR="00D17BA5">
        <w:t>ed</w:t>
      </w:r>
      <w:r w:rsidR="00095153">
        <w:t xml:space="preserve"> into the bioenergetics model.</w:t>
      </w:r>
    </w:p>
    <w:p w14:paraId="480DDA38" w14:textId="04CC6B52" w:rsidR="002D11DB" w:rsidRPr="002D11DB" w:rsidRDefault="002D11DB" w:rsidP="002D11DB">
      <w:pPr>
        <w:rPr>
          <w:i/>
        </w:rPr>
      </w:pPr>
      <w:r w:rsidRPr="002D11DB">
        <w:rPr>
          <w:i/>
        </w:rPr>
        <w:t xml:space="preserve">Predator </w:t>
      </w:r>
      <w:r w:rsidR="001834BA">
        <w:rPr>
          <w:i/>
        </w:rPr>
        <w:t xml:space="preserve">dynamics, </w:t>
      </w:r>
      <w:r w:rsidRPr="002D11DB">
        <w:rPr>
          <w:i/>
        </w:rPr>
        <w:t>distribution</w:t>
      </w:r>
      <w:r w:rsidR="001834BA">
        <w:rPr>
          <w:i/>
        </w:rPr>
        <w:t>, and energy demands</w:t>
      </w:r>
    </w:p>
    <w:p w14:paraId="01CBCABD" w14:textId="4972A9D4" w:rsidR="009D0268" w:rsidRDefault="009D0268" w:rsidP="00E73265">
      <w:pPr>
        <w:ind w:firstLine="720"/>
      </w:pPr>
      <w:r>
        <w:t xml:space="preserve">Estimates of </w:t>
      </w:r>
      <w:r w:rsidR="00882993">
        <w:t>marine mammal</w:t>
      </w:r>
      <w:r w:rsidR="00E54CF6">
        <w:t xml:space="preserve"> abundance were based on surveys </w:t>
      </w:r>
      <w:r w:rsidR="00095153">
        <w:t xml:space="preserve">by state and federal agencies </w:t>
      </w:r>
      <w:r w:rsidR="00273871">
        <w:t>(see supplemental material of model input)</w:t>
      </w:r>
      <w:r w:rsidR="00817E97">
        <w:t xml:space="preserve">.  </w:t>
      </w:r>
      <w:r w:rsidR="001A5EBE">
        <w:t xml:space="preserve">Years with missing survey data were </w:t>
      </w:r>
      <w:r>
        <w:t xml:space="preserve">interpolated </w:t>
      </w:r>
      <w:r w:rsidR="00095153">
        <w:t>fitting logistic or exponential models to the survey data</w:t>
      </w:r>
      <w:r w:rsidR="00E54CF6">
        <w:t>.</w:t>
      </w:r>
      <w:r w:rsidR="00E2398A">
        <w:t xml:space="preserve">  </w:t>
      </w:r>
      <w:r w:rsidR="00882993">
        <w:t>K</w:t>
      </w:r>
      <w:r>
        <w:t>iller whales and sea lions a</w:t>
      </w:r>
      <w:r w:rsidR="00CE1CC5">
        <w:t>re highly mobile</w:t>
      </w:r>
      <w:r w:rsidR="0050185F">
        <w:t>, including migrations beyond their core ranges</w:t>
      </w:r>
      <w:r>
        <w:t xml:space="preserve">, </w:t>
      </w:r>
      <w:r w:rsidR="0050185F">
        <w:t xml:space="preserve">and </w:t>
      </w:r>
      <w:r w:rsidR="00882993">
        <w:t xml:space="preserve">we </w:t>
      </w:r>
      <w:r w:rsidR="0050185F">
        <w:t xml:space="preserve">therefore </w:t>
      </w:r>
      <w:r w:rsidR="00882993">
        <w:t>assembled</w:t>
      </w:r>
      <w:r>
        <w:t xml:space="preserve"> info</w:t>
      </w:r>
      <w:r w:rsidR="00CE1CC5">
        <w:t>rmation in the literature to determine</w:t>
      </w:r>
      <w:r>
        <w:t xml:space="preserve"> temporal/spatial distribution</w:t>
      </w:r>
      <w:r w:rsidR="00882993">
        <w:t xml:space="preserve"> </w:t>
      </w:r>
      <w:r w:rsidR="0050185F">
        <w:t xml:space="preserve">of these species </w:t>
      </w:r>
      <w:r w:rsidR="00882993">
        <w:t>across areas and over seasons</w:t>
      </w:r>
      <w:r w:rsidR="002336A6">
        <w:t xml:space="preserve">.  </w:t>
      </w:r>
      <w:r w:rsidR="00771F13">
        <w:t xml:space="preserve">Examples of detailed temporal/spatial patterns include that </w:t>
      </w:r>
      <w:r w:rsidR="002336A6">
        <w:t>s</w:t>
      </w:r>
      <w:r>
        <w:t xml:space="preserve">outhern resident killer whales (SRKW) feed in the Salish Sea during the summer but leave during the </w:t>
      </w:r>
      <w:r>
        <w:lastRenderedPageBreak/>
        <w:t>winter months</w:t>
      </w:r>
      <w:r w:rsidR="00CE1CC5">
        <w:t xml:space="preserve"> </w:t>
      </w:r>
      <w:r w:rsidR="00CE1CC5">
        <w:fldChar w:fldCharType="begin"/>
      </w:r>
      <w:r w:rsidR="005D7734">
        <w:instrText xml:space="preserve"> ADDIN ZOTERO_ITEM CSL_CITATION {"citationID":"34fr6jkcf","properties":{"formattedCitation":"(Hauser et al. 2007)","plainCitation":"(Hauser et al. 2007)"},"citationItems":[{"id":841,"uris":["http://zotero.org/users/3830350/items/P23JJ89T"],"uri":["http://zotero.org/users/3830350/items/P23JJ89T"],"itemData":{"id":841,"type":"article-journal","title":"Summer distribution patterns of southern resident killer whales Orcinus orca: core areas and spatial segregation of social groups","container-title":"MARINE ECOLOGY-PROGRESS SERIES-","page":"301","volume":"351","source":"Google Scholar","shortTitle":"Summer distribution patterns of southern resident killer whales Orcinus orca","author":[{"family":"Hauser","given":"Donna DW"},{"family":"Logsdon","given":"Miles G."},{"family":"Holmes","given":"Elizabeth E."},{"family":"VanBlaricom","given":"Glenn R."},{"family":"Osborne","given":"Richard W."}],"issued":{"date-parts":[["2007"]]}}}],"schema":"https://github.com/citation-style-language/schema/raw/master/csl-citation.json"} </w:instrText>
      </w:r>
      <w:r w:rsidR="00CE1CC5">
        <w:fldChar w:fldCharType="separate"/>
      </w:r>
      <w:r w:rsidR="00B95350" w:rsidRPr="00B95350">
        <w:rPr>
          <w:rFonts w:cs="Times New Roman"/>
        </w:rPr>
        <w:t>(Hauser et al. 2007)</w:t>
      </w:r>
      <w:r w:rsidR="00CE1CC5">
        <w:fldChar w:fldCharType="end"/>
      </w:r>
      <w:r>
        <w:t xml:space="preserve">, </w:t>
      </w:r>
      <w:r w:rsidR="00CE1CC5">
        <w:t>northern resident</w:t>
      </w:r>
      <w:r w:rsidR="00901536">
        <w:t xml:space="preserve"> killer whales</w:t>
      </w:r>
      <w:r w:rsidR="00CE1CC5">
        <w:t xml:space="preserve"> </w:t>
      </w:r>
      <w:r w:rsidR="005A2E8D">
        <w:t xml:space="preserve">occupy </w:t>
      </w:r>
      <w:r w:rsidR="00CE1CC5">
        <w:t xml:space="preserve">the waters of west Vancouver Island and British Columbia coast </w:t>
      </w:r>
      <w:r w:rsidR="00CE1CC5">
        <w:fldChar w:fldCharType="begin"/>
      </w:r>
      <w:r w:rsidR="005D7734">
        <w:instrText xml:space="preserve"> ADDIN ZOTERO_ITEM CSL_CITATION {"citationID":"1b5fcmph46","properties":{"formattedCitation":"(Barrett-Lennard et al. 1995, Nichol and Shackleton 1996)","plainCitation":"(Barrett-Lennard et al. 1995, Nichol and Shackleton 1996)"},"citationItems":[{"id":28,"uris":["http://zotero.org/users/3830350/items/K3W574FV"],"uri":["http://zotero.org/users/3830350/items/K3W574FV"],"itemData":{"id":28,"type":"article-journal","title":"The impact of killer whale predation on Steller sea lion populations in British Columbia and Alaska","container-title":"Report to North Pacific Universities Marine Mammal Research Consortium, University of British Columbia, Vancouver, BC, Canada","author":[{"family":"Barrett-Lennard","given":"Lance G"},{"family":"Heise","given":"Kathy"},{"family":"Saulitis","given":"Eva"},{"family":"Ellis","given":"Graeme"},{"family":"Matkin","given":"Craig"}],"issued":{"date-parts":[["1995"]]}}},{"id":984,"uris":["http://zotero.org/users/3830350/items/XPWMQH5D"],"uri":["http://zotero.org/users/3830350/items/XPWMQH5D"],"itemData":{"id":984,"type":"article-journal","title":"Seasonal movements and foraging behaviour of northern resident killer whales (Orcinus orca) in relation to the inshore distribution of salmon (Oncorhynchus spp.) in British Columbia","container-title":"Canadian Journal of Zoology","page":"983–991","volume":"74","issue":"6","source":"Google Scholar","author":[{"family":"Nichol","given":"Linda M."},{"family":"Shackleton","given":"David M."}],"issued":{"date-parts":[["1996"]]}}}],"schema":"https://github.com/citation-style-language/schema/raw/master/csl-citation.json"} </w:instrText>
      </w:r>
      <w:r w:rsidR="00CE1CC5">
        <w:fldChar w:fldCharType="separate"/>
      </w:r>
      <w:r w:rsidR="00B95350" w:rsidRPr="00B95350">
        <w:rPr>
          <w:rFonts w:cs="Times New Roman"/>
        </w:rPr>
        <w:t>(Barrett-Lennard et al. 1995, Nichol and Shackleton 1996)</w:t>
      </w:r>
      <w:r w:rsidR="00CE1CC5">
        <w:fldChar w:fldCharType="end"/>
      </w:r>
      <w:r w:rsidR="00CE1CC5">
        <w:t xml:space="preserve">, </w:t>
      </w:r>
      <w:r w:rsidR="00771F13">
        <w:t xml:space="preserve">and </w:t>
      </w:r>
      <w:r w:rsidR="00CE1CC5">
        <w:t xml:space="preserve">southeast Alaska residents and </w:t>
      </w:r>
      <w:r w:rsidR="005C1721">
        <w:t xml:space="preserve">Gulf of </w:t>
      </w:r>
      <w:r w:rsidR="00CE1CC5">
        <w:t>Alaska residents split their time in different areas of</w:t>
      </w:r>
      <w:r w:rsidR="00771F13">
        <w:t xml:space="preserve"> </w:t>
      </w:r>
      <w:r w:rsidR="00CE1CC5">
        <w:t xml:space="preserve">Alaska </w:t>
      </w:r>
      <w:r w:rsidR="00CE1CC5">
        <w:fldChar w:fldCharType="begin"/>
      </w:r>
      <w:r w:rsidR="005D7734">
        <w:instrText xml:space="preserve"> ADDIN ZOTERO_ITEM CSL_CITATION {"citationID":"1n4qldghsm","properties":{"formattedCitation":"(Matkin et al. 2014)","plainCitation":"(Matkin et al. 2014)"},"citationItems":[{"id":981,"uris":["http://zotero.org/users/3830350/items/W9XT34F3"],"uri":["http://zotero.org/users/3830350/items/W9XT34F3"],"itemData":{"id":981,"type":"article-journal","title":"Life history and population dynamics of southern Alaska resident killer whales (Orcinus orca)","container-title":"Marine Mammal Science","page":"460–479","volume":"30","issue":"2","source":"Google Scholar","author":[{"family":"Matkin","given":"Craig O."},{"family":"Ward Testa","given":"J."},{"family":"Ellis","given":"Graeme M."},{"family":"Saulitis","given":"Eva L."}],"issued":{"date-parts":[["2014"]]}}}],"schema":"https://github.com/citation-style-language/schema/raw/master/csl-citation.json"} </w:instrText>
      </w:r>
      <w:r w:rsidR="00CE1CC5">
        <w:fldChar w:fldCharType="separate"/>
      </w:r>
      <w:r w:rsidR="00B95350" w:rsidRPr="00B95350">
        <w:rPr>
          <w:rFonts w:cs="Times New Roman"/>
        </w:rPr>
        <w:t>(Matkin et al. 2014)</w:t>
      </w:r>
      <w:r w:rsidR="00CE1CC5">
        <w:fldChar w:fldCharType="end"/>
      </w:r>
      <w:r w:rsidR="00771F13">
        <w:t>.</w:t>
      </w:r>
      <w:r w:rsidR="00160443">
        <w:t xml:space="preserve"> </w:t>
      </w:r>
      <w:r w:rsidR="00CE1CC5">
        <w:t xml:space="preserve">California and Steller sea lion populations in the Salish Sea and </w:t>
      </w:r>
      <w:r>
        <w:t xml:space="preserve">Columbia River </w:t>
      </w:r>
      <w:r w:rsidR="00CE1CC5">
        <w:t xml:space="preserve">areas </w:t>
      </w:r>
      <w:r w:rsidR="00160443">
        <w:t>ex</w:t>
      </w:r>
      <w:r w:rsidR="00771F13">
        <w:t>hibit</w:t>
      </w:r>
      <w:r w:rsidR="00160443">
        <w:t xml:space="preserve"> a </w:t>
      </w:r>
      <w:r>
        <w:t>bi-mod</w:t>
      </w:r>
      <w:r w:rsidR="00771F13">
        <w:t>a</w:t>
      </w:r>
      <w:r>
        <w:t xml:space="preserve">l distribution </w:t>
      </w:r>
      <w:r w:rsidR="00160443">
        <w:t xml:space="preserve">– </w:t>
      </w:r>
      <w:r>
        <w:t>feed</w:t>
      </w:r>
      <w:r w:rsidR="00160443">
        <w:t>ing</w:t>
      </w:r>
      <w:r>
        <w:t xml:space="preserve"> on spring and fall runs of r</w:t>
      </w:r>
      <w:r w:rsidR="00CE1CC5">
        <w:t xml:space="preserve">eturning adult salmon and </w:t>
      </w:r>
      <w:r>
        <w:t>return</w:t>
      </w:r>
      <w:r w:rsidR="00160443">
        <w:t>ing</w:t>
      </w:r>
      <w:r>
        <w:t xml:space="preserve"> to colonies </w:t>
      </w:r>
      <w:r w:rsidR="00095153">
        <w:t xml:space="preserve">along the outer coasts </w:t>
      </w:r>
      <w:r w:rsidR="00160443">
        <w:t xml:space="preserve">in </w:t>
      </w:r>
      <w:r w:rsidR="00771F13">
        <w:t>summer and winter</w:t>
      </w:r>
      <w:r>
        <w:t>.</w:t>
      </w:r>
      <w:r w:rsidR="001834BA">
        <w:t xml:space="preserve">  </w:t>
      </w:r>
      <w:r w:rsidR="00771F13">
        <w:t>H</w:t>
      </w:r>
      <w:r w:rsidR="001834BA">
        <w:t xml:space="preserve">arbor seals in each </w:t>
      </w:r>
      <w:r w:rsidR="005A2E8D">
        <w:t xml:space="preserve">region </w:t>
      </w:r>
      <w:r w:rsidR="001834BA">
        <w:t xml:space="preserve">were assumed to be resident </w:t>
      </w:r>
      <w:r w:rsidR="001834BA">
        <w:fldChar w:fldCharType="begin"/>
      </w:r>
      <w:r w:rsidR="005D7734">
        <w:instrText xml:space="preserve"> ADDIN ZOTERO_ITEM CSL_CITATION {"citationID":"2fmoos14h0","properties":{"formattedCitation":"(Suryan and Harvey 1998)","plainCitation":"(Suryan and Harvey 1998)"},"citationItems":[{"id":1161,"uris":["http://zotero.org/users/3830350/items/WDGKTUPA"],"uri":["http://zotero.org/users/3830350/items/WDGKTUPA"],"itemData":{"id":1161,"type":"article-journal","title":"TRACKING HARBOR SEALS (PHOCA VITULINA RICHARDSI) TO DETERMINE DIVE BEHAVIOR, FORAGING ACTIVITY, AND HAUL-OUT SITE USE","container-title":"Marine Mammal Science","page":"361–372","volume":"14","issue":"2","source":"Google Scholar","author":[{"family":"Suryan","given":"Robert M."},{"family":"Harvey","given":"James T."}],"issued":{"date-parts":[["1998"]]}}}],"schema":"https://github.com/citation-style-language/schema/raw/master/csl-citation.json"} </w:instrText>
      </w:r>
      <w:r w:rsidR="001834BA">
        <w:fldChar w:fldCharType="separate"/>
      </w:r>
      <w:r w:rsidR="00B95350" w:rsidRPr="00B95350">
        <w:rPr>
          <w:rFonts w:cs="Times New Roman"/>
        </w:rPr>
        <w:t>(Suryan and Harvey 1998)</w:t>
      </w:r>
      <w:r w:rsidR="001834BA">
        <w:fldChar w:fldCharType="end"/>
      </w:r>
      <w:r w:rsidR="001834BA">
        <w:t xml:space="preserve"> with no exchange between populations in adjacent areas.</w:t>
      </w:r>
    </w:p>
    <w:p w14:paraId="7BC9E452" w14:textId="3081D62F" w:rsidR="001834BA" w:rsidRDefault="00E2398A" w:rsidP="00B62511">
      <w:pPr>
        <w:ind w:firstLine="720"/>
      </w:pPr>
      <w:r>
        <w:t>B</w:t>
      </w:r>
      <w:r w:rsidR="00272472">
        <w:t>ecause a predator</w:t>
      </w:r>
      <w:r w:rsidR="00F16BDC">
        <w:t>’s energy demand</w:t>
      </w:r>
      <w:r w:rsidR="00D87EED">
        <w:t xml:space="preserve"> </w:t>
      </w:r>
      <w:r w:rsidR="00EC525E">
        <w:t xml:space="preserve">is determined by its mass </w:t>
      </w:r>
      <w:r w:rsidR="00F16BDC">
        <w:fldChar w:fldCharType="begin"/>
      </w:r>
      <w:r w:rsidR="005D7734">
        <w:instrText xml:space="preserve"> ADDIN ZOTERO_ITEM CSL_CITATION {"citationID":"lpemlso2f","properties":{"formattedCitation":"(Kleiber 1975)","plainCitation":"(Kleiber 1975)"},"citationItems":[{"id":818,"uris":["http://zotero.org/users/3830350/items/3GMGEX32"],"uri":["http://zotero.org/users/3830350/items/3GMGEX32"],"itemData":{"id":818,"type":"article-journal","title":"The fire of life. Robert E","container-title":"Kreiger, New York","source":"Google Scholar","author":[{"family":"Kleiber","given":"M."}],"issued":{"date-parts":[["1975"]]}}}],"schema":"https://github.com/citation-style-language/schema/raw/master/csl-citation.json"} </w:instrText>
      </w:r>
      <w:r w:rsidR="00F16BDC">
        <w:fldChar w:fldCharType="separate"/>
      </w:r>
      <w:r w:rsidR="00B95350" w:rsidRPr="00B95350">
        <w:rPr>
          <w:rFonts w:cs="Times New Roman"/>
        </w:rPr>
        <w:t>(Kleiber 1975)</w:t>
      </w:r>
      <w:r w:rsidR="00F16BDC">
        <w:fldChar w:fldCharType="end"/>
      </w:r>
      <w:r w:rsidR="00272472">
        <w:t xml:space="preserve">, </w:t>
      </w:r>
      <w:r w:rsidR="00EC525E">
        <w:t xml:space="preserve">we </w:t>
      </w:r>
      <w:r w:rsidR="00984CC1">
        <w:t>combined</w:t>
      </w:r>
      <w:r w:rsidR="00EC525E">
        <w:t xml:space="preserve"> weight-at-age models </w:t>
      </w:r>
      <w:r w:rsidR="00924B26">
        <w:t xml:space="preserve">with </w:t>
      </w:r>
      <w:r w:rsidR="00984CC1">
        <w:t xml:space="preserve">information about </w:t>
      </w:r>
      <w:r w:rsidR="00924B26">
        <w:t>the a</w:t>
      </w:r>
      <w:r w:rsidR="001834BA">
        <w:t>bundance</w:t>
      </w:r>
      <w:r w:rsidR="00EB426F">
        <w:t xml:space="preserve">, </w:t>
      </w:r>
      <w:r w:rsidR="001834BA">
        <w:t xml:space="preserve"> </w:t>
      </w:r>
      <w:r w:rsidR="00984CC1">
        <w:t>sex</w:t>
      </w:r>
      <w:r w:rsidR="001834BA">
        <w:t xml:space="preserve"> and age</w:t>
      </w:r>
      <w:r w:rsidR="00F16BDC">
        <w:t xml:space="preserve"> </w:t>
      </w:r>
      <w:r w:rsidR="00EC525E">
        <w:t xml:space="preserve">structure </w:t>
      </w:r>
      <w:r w:rsidR="00984CC1">
        <w:t xml:space="preserve">of the population to </w:t>
      </w:r>
      <w:r w:rsidR="00924B26">
        <w:t xml:space="preserve">determine the </w:t>
      </w:r>
      <w:r w:rsidR="00984CC1">
        <w:t xml:space="preserve">total </w:t>
      </w:r>
      <w:r w:rsidR="00924B26">
        <w:t>mass of the predator population in each area</w:t>
      </w:r>
      <w:r w:rsidR="00F16BDC">
        <w:t xml:space="preserve">.  </w:t>
      </w:r>
      <w:r w:rsidR="00EC525E">
        <w:t>For s</w:t>
      </w:r>
      <w:r w:rsidR="00272472">
        <w:t xml:space="preserve">outhern resident killer </w:t>
      </w:r>
      <w:r w:rsidR="001A5EBE">
        <w:t xml:space="preserve">whales the </w:t>
      </w:r>
      <w:r w:rsidR="00272472">
        <w:t xml:space="preserve">age </w:t>
      </w:r>
      <w:r w:rsidR="00F16BDC">
        <w:t xml:space="preserve">and sex </w:t>
      </w:r>
      <w:r w:rsidR="00272472">
        <w:t xml:space="preserve">distributions are known </w:t>
      </w:r>
      <w:r w:rsidR="00D8605E">
        <w:t>with perfect detection</w:t>
      </w:r>
      <w:r w:rsidR="00272472">
        <w:t xml:space="preserve"> </w:t>
      </w:r>
      <w:r w:rsidR="00F16BDC">
        <w:fldChar w:fldCharType="begin"/>
      </w:r>
      <w:r w:rsidR="005D7734">
        <w:instrText xml:space="preserve"> ADDIN ZOTERO_ITEM CSL_CITATION {"citationID":"av5tf5pmi","properties":{"formattedCitation":"(Center for Whale Research 2016)","plainCitation":"(Center for Whale Research 2016)"},"citationItems":[{"id":822,"uris":["http://zotero.org/users/3830350/items/Z4IFANAH"],"uri":["http://zotero.org/users/3830350/items/Z4IFANAH"],"itemData":{"id":822,"type":"webpage","title":"Study of Southern Resident Killer Whales","container-title":"Center for Whale Research - Study of Southern Resident Killer Whales","URL":"http://www.whaleresearch.com/","author":[{"family":"Center for Whale Research","given":""}],"issued":{"date-parts":[["2016"]]},"accessed":{"date-parts":[["2016",3,13]]}}}],"schema":"https://github.com/citation-style-language/schema/raw/master/csl-citation.json"} </w:instrText>
      </w:r>
      <w:r w:rsidR="00F16BDC">
        <w:fldChar w:fldCharType="separate"/>
      </w:r>
      <w:r w:rsidR="00B95350" w:rsidRPr="00B95350">
        <w:rPr>
          <w:rFonts w:cs="Times New Roman"/>
        </w:rPr>
        <w:t>(Center for Whale Research 2016)</w:t>
      </w:r>
      <w:r w:rsidR="00F16BDC">
        <w:fldChar w:fldCharType="end"/>
      </w:r>
      <w:r w:rsidR="00F16BDC">
        <w:t xml:space="preserve">, </w:t>
      </w:r>
      <w:r w:rsidR="00B62511">
        <w:t xml:space="preserve">but </w:t>
      </w:r>
      <w:r w:rsidR="00066B94">
        <w:t xml:space="preserve">populations in </w:t>
      </w:r>
      <w:r w:rsidR="00F16BDC">
        <w:t xml:space="preserve">northern British Columbia and southeastern and </w:t>
      </w:r>
      <w:r w:rsidR="005C1721">
        <w:t xml:space="preserve">the central Gulf of </w:t>
      </w:r>
      <w:r w:rsidR="00F16BDC">
        <w:t xml:space="preserve">Alaska </w:t>
      </w:r>
      <w:r w:rsidR="00F16BDC">
        <w:fldChar w:fldCharType="begin"/>
      </w:r>
      <w:r w:rsidR="005D7734">
        <w:instrText xml:space="preserve"> ADDIN ZOTERO_ITEM CSL_CITATION {"citationID":"1c730hnalq","properties":{"formattedCitation":"(Matkin et al. 2014)","plainCitation":"(Matkin et al. 2014)"},"citationItems":[{"id":981,"uris":["http://zotero.org/users/3830350/items/W9XT34F3"],"uri":["http://zotero.org/users/3830350/items/W9XT34F3"],"itemData":{"id":981,"type":"article-journal","title":"Life history and population dynamics of southern Alaska resident killer whales (Orcinus orca)","container-title":"Marine Mammal Science","page":"460–479","volume":"30","issue":"2","source":"Google Scholar","author":[{"family":"Matkin","given":"Craig O."},{"family":"Ward Testa","given":"J."},{"family":"Ellis","given":"Graeme M."},{"family":"Saulitis","given":"Eva L."}],"issued":{"date-parts":[["2014"]]}}}],"schema":"https://github.com/citation-style-language/schema/raw/master/csl-citation.json"} </w:instrText>
      </w:r>
      <w:r w:rsidR="00F16BDC">
        <w:fldChar w:fldCharType="separate"/>
      </w:r>
      <w:r w:rsidR="00B95350" w:rsidRPr="00B95350">
        <w:rPr>
          <w:rFonts w:cs="Times New Roman"/>
        </w:rPr>
        <w:t>(Matkin et al. 2014)</w:t>
      </w:r>
      <w:r w:rsidR="00F16BDC">
        <w:fldChar w:fldCharType="end"/>
      </w:r>
      <w:r w:rsidR="00F16BDC">
        <w:t xml:space="preserve"> are estimated based on mark-recapture observation with imperfect detection.</w:t>
      </w:r>
      <w:r w:rsidR="00D87EED">
        <w:t xml:space="preserve">  </w:t>
      </w:r>
      <w:r w:rsidR="001A5EBE">
        <w:t xml:space="preserve">Sex and age distributions for </w:t>
      </w:r>
      <w:r w:rsidR="00924B26">
        <w:t xml:space="preserve">harbor seals </w:t>
      </w:r>
      <w:r w:rsidR="00924B26">
        <w:fldChar w:fldCharType="begin"/>
      </w:r>
      <w:r w:rsidR="005D7734">
        <w:instrText xml:space="preserve"> ADDIN ZOTERO_ITEM CSL_CITATION {"citationID":"2pj7qubcau","properties":{"formattedCitation":"(Bigg 1969)","plainCitation":"(Bigg 1969)"},"citationItems":[{"id":832,"uris":["http://zotero.org/users/3830350/items/7D8XW452"],"uri":["http://zotero.org/users/3830350/items/7D8XW452"],"itemData":{"id":832,"type":"book","title":"The harbour seal in British Columbia","collection-number":"172","publisher":"Fisheries Research Board of Canada Ottawa","source":"Google Scholar","URL":"http://library.wur.nl/WebQuery/clc/409938","author":[{"family":"Bigg","given":"Michael A."}],"issued":{"date-parts":[["1969"]]},"accessed":{"date-parts":[["2016",3,13]]}}}],"schema":"https://github.com/citation-style-language/schema/raw/master/csl-citation.json"} </w:instrText>
      </w:r>
      <w:r w:rsidR="00924B26">
        <w:fldChar w:fldCharType="separate"/>
      </w:r>
      <w:r w:rsidR="00B95350" w:rsidRPr="00B95350">
        <w:rPr>
          <w:rFonts w:cs="Times New Roman"/>
        </w:rPr>
        <w:t>(Bigg 1969)</w:t>
      </w:r>
      <w:r w:rsidR="00924B26">
        <w:fldChar w:fldCharType="end"/>
      </w:r>
      <w:r w:rsidR="00924B26">
        <w:t xml:space="preserve">, </w:t>
      </w:r>
      <w:r w:rsidR="00D87EED">
        <w:t>California</w:t>
      </w:r>
      <w:r w:rsidR="00901536">
        <w:t xml:space="preserve"> sea lions</w:t>
      </w:r>
      <w:r w:rsidR="00D87EED">
        <w:t xml:space="preserve"> </w:t>
      </w:r>
      <w:r w:rsidR="00EC525E">
        <w:fldChar w:fldCharType="begin"/>
      </w:r>
      <w:r w:rsidR="005D7734">
        <w:instrText xml:space="preserve"> ADDIN ZOTERO_ITEM CSL_CITATION {"citationID":"1vlg7kciou","properties":{"formattedCitation":"{\\rtf (Hern\\uc0\\u225{}ndez-Camacho et al. 2008)}","plainCitation":"(Hernández-Camacho et al. 2008)"},"citationItems":[{"id":1024,"uris":["http://zotero.org/users/3830350/items/MVWBDCGU"],"uri":["http://zotero.org/users/3830350/items/MVWBDCGU"],"itemData":{"id":1024,"type":"article-journal","title":"Age-specific birth rates of California sea lions (Zalophus californianus) in the Gulf of California, Mexico","container-title":"Marine Mammal Science","page":"664–676","volume":"24","issue":"3","source":"Google Scholar","author":[{"family":"Hernández-Camacho","given":"Claudia J."},{"family":"Aurioles-Gamboa","given":"David"},{"family":"Gerber","given":"Leah R."}],"issued":{"date-parts":[["2008"]]}}}],"schema":"https://github.com/citation-style-language/schema/raw/master/csl-citation.json"} </w:instrText>
      </w:r>
      <w:r w:rsidR="00EC525E">
        <w:fldChar w:fldCharType="separate"/>
      </w:r>
      <w:r w:rsidR="00B95350" w:rsidRPr="00B95350">
        <w:rPr>
          <w:rFonts w:cs="Times New Roman"/>
          <w:szCs w:val="24"/>
        </w:rPr>
        <w:t>(Hernández-Camacho et al. 2008)</w:t>
      </w:r>
      <w:r w:rsidR="00EC525E">
        <w:fldChar w:fldCharType="end"/>
      </w:r>
      <w:r w:rsidR="00EC525E">
        <w:t xml:space="preserve"> </w:t>
      </w:r>
      <w:r w:rsidR="00D87EED">
        <w:t>and Steller</w:t>
      </w:r>
      <w:r w:rsidR="00901536">
        <w:t xml:space="preserve"> sea lions</w:t>
      </w:r>
      <w:r w:rsidR="00D87EED">
        <w:t xml:space="preserve"> </w:t>
      </w:r>
      <w:r w:rsidR="00D87EED">
        <w:fldChar w:fldCharType="begin"/>
      </w:r>
      <w:r w:rsidR="005D7734">
        <w:instrText xml:space="preserve"> ADDIN ZOTERO_ITEM CSL_CITATION {"citationID":"25509g4a6n","properties":{"formattedCitation":"(Winship et al. 2002)","plainCitation":"(Winship et al. 2002)"},"citationItems":[{"id":56,"uris":["http://zotero.org/users/3830350/items/B8QXM7PB"],"uri":["http://zotero.org/users/3830350/items/B8QXM7PB"],"itemData":{"id":56,"type":"article-journal","title":"A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AS"}],"issued":{"date-parts":[["2002"]]}}}],"schema":"https://github.com/citation-style-language/schema/raw/master/csl-citation.json"} </w:instrText>
      </w:r>
      <w:r w:rsidR="00D87EED">
        <w:fldChar w:fldCharType="separate"/>
      </w:r>
      <w:r w:rsidR="00B95350" w:rsidRPr="00B95350">
        <w:rPr>
          <w:rFonts w:cs="Times New Roman"/>
        </w:rPr>
        <w:t>(Winship et al. 2002)</w:t>
      </w:r>
      <w:r w:rsidR="00D87EED">
        <w:fldChar w:fldCharType="end"/>
      </w:r>
      <w:r w:rsidR="00D87EED">
        <w:t xml:space="preserve"> </w:t>
      </w:r>
      <w:r w:rsidR="00B62511">
        <w:t>were</w:t>
      </w:r>
      <w:r w:rsidR="00D87EED">
        <w:t xml:space="preserve"> </w:t>
      </w:r>
      <w:r w:rsidR="00924B26">
        <w:t xml:space="preserve">estimated </w:t>
      </w:r>
      <w:r w:rsidR="00B62511">
        <w:t xml:space="preserve">from </w:t>
      </w:r>
      <w:r w:rsidR="00924B26">
        <w:t>survival tables</w:t>
      </w:r>
      <w:r w:rsidR="001A5EBE">
        <w:t xml:space="preserve">; however, </w:t>
      </w:r>
      <w:r w:rsidR="00924B26">
        <w:t xml:space="preserve">only </w:t>
      </w:r>
      <w:r w:rsidR="001A5EBE">
        <w:t xml:space="preserve">California sea lions age six and older are assumed to consume Chinook </w:t>
      </w:r>
      <w:r w:rsidR="001A5EBE" w:rsidRPr="000732B3">
        <w:t xml:space="preserve">salmon </w:t>
      </w:r>
      <w:r w:rsidR="00924B26" w:rsidRPr="000732B3">
        <w:t xml:space="preserve">(pers. comm. </w:t>
      </w:r>
      <w:r w:rsidR="00DD4A35" w:rsidRPr="000732B3">
        <w:t>J</w:t>
      </w:r>
      <w:r w:rsidR="00901536" w:rsidRPr="000732B3">
        <w:t>.</w:t>
      </w:r>
      <w:r w:rsidR="00DD4A35" w:rsidRPr="000732B3">
        <w:t xml:space="preserve"> Laake</w:t>
      </w:r>
      <w:r w:rsidR="00DD4A35">
        <w:t xml:space="preserve">).  </w:t>
      </w:r>
      <w:r w:rsidR="00D8605E">
        <w:t xml:space="preserve">In some </w:t>
      </w:r>
      <w:r w:rsidR="00901536">
        <w:t>regions</w:t>
      </w:r>
      <w:r w:rsidR="00D8605E">
        <w:t xml:space="preserve">, </w:t>
      </w:r>
      <w:r w:rsidR="00924B26">
        <w:t xml:space="preserve">such as the Salish Sea </w:t>
      </w:r>
      <w:r w:rsidR="00E52673">
        <w:fldChar w:fldCharType="begin"/>
      </w:r>
      <w:r w:rsidR="005D7734">
        <w:instrText xml:space="preserve"> ADDIN ZOTERO_ITEM CSL_CITATION {"citationID":"ps87gh5q9","properties":{"formattedCitation":"(Akmajian et al. 2014)","plainCitation":"(Akmajian et al. 2014)"},"citationItems":[{"id":185,"uris":["http://zotero.org/users/3830350/items/AKARWRZK"],"uri":["http://zotero.org/users/3830350/items/AKARWRZK"],"itemData":{"id":185,"type":"report","title":"Chapter 12: The occurrence of California Sea Lion (Zalophus californianus) females and first recorded pupping in Washington State, USA","publisher":"Makah Tribe","publisher-place":"Neah Bay, WA","page":"218","event-place":"Neah Bay, WA","URL":"Contact author","number":"NA10NMF4720372","author":[{"family":"Akmajian","given":"A.M."},{"family":"Lambourn","given":"Dyanna"},{"family":"Hundrup","given":"Ericka"},{"family":"Gearin","given":"Patrick"},{"family":"Gaydos","given":"Joseph"},{"family":"Klope","given":"Mathew"},{"family":"Jeffries","given":"Steven"},{"family":"Scordino","given":"Jonathan"}],"issued":{"date-parts":[["2014"]]}}}],"schema":"https://github.com/citation-style-language/schema/raw/master/csl-citation.json"} </w:instrText>
      </w:r>
      <w:r w:rsidR="00E52673">
        <w:fldChar w:fldCharType="separate"/>
      </w:r>
      <w:r w:rsidR="00E52673" w:rsidRPr="00B95350">
        <w:rPr>
          <w:rFonts w:cs="Times New Roman"/>
        </w:rPr>
        <w:t>(Akmajian et al. 2014)</w:t>
      </w:r>
      <w:r w:rsidR="00E52673">
        <w:fldChar w:fldCharType="end"/>
      </w:r>
      <w:r w:rsidR="00E52673">
        <w:t xml:space="preserve"> </w:t>
      </w:r>
      <w:r w:rsidR="008C2101">
        <w:t>or</w:t>
      </w:r>
      <w:r w:rsidR="00B62511">
        <w:t xml:space="preserve"> Columbia</w:t>
      </w:r>
      <w:r w:rsidR="00066B94">
        <w:t xml:space="preserve"> River</w:t>
      </w:r>
      <w:r w:rsidR="00D8605E">
        <w:t xml:space="preserve">, </w:t>
      </w:r>
      <w:r w:rsidR="00B62511">
        <w:t xml:space="preserve">populations </w:t>
      </w:r>
      <w:r w:rsidR="008C2101">
        <w:t xml:space="preserve">of sea lions </w:t>
      </w:r>
      <w:r w:rsidR="00B62511">
        <w:t xml:space="preserve">are </w:t>
      </w:r>
      <w:r w:rsidR="008C2101">
        <w:t xml:space="preserve">thought </w:t>
      </w:r>
      <w:r w:rsidR="00D8605E">
        <w:t xml:space="preserve">to be predominantly male, and thus females </w:t>
      </w:r>
      <w:r w:rsidR="00855247">
        <w:t>we</w:t>
      </w:r>
      <w:r w:rsidR="00D8605E">
        <w:t>re excluded from the</w:t>
      </w:r>
      <w:r w:rsidR="00066B94">
        <w:t>se model regions</w:t>
      </w:r>
      <w:r w:rsidR="00924B26">
        <w:t xml:space="preserve">.  </w:t>
      </w:r>
    </w:p>
    <w:p w14:paraId="199418CD" w14:textId="2B604AF0" w:rsidR="008B5B80" w:rsidRDefault="00066B94" w:rsidP="00B62511">
      <w:r>
        <w:tab/>
        <w:t>In Chasco et al. (</w:t>
      </w:r>
      <w:r w:rsidR="008C2101">
        <w:rPr>
          <w:i/>
        </w:rPr>
        <w:t>in press</w:t>
      </w:r>
      <w:r>
        <w:t xml:space="preserve">), we developed </w:t>
      </w:r>
      <w:r w:rsidR="008C2101">
        <w:t xml:space="preserve">a modeling framework </w:t>
      </w:r>
      <w:r>
        <w:t>that calculated bioenergetics (energy) needs for the four marine mammals in Puget Sound, and here we apply a</w:t>
      </w:r>
      <w:r w:rsidR="00A4761B">
        <w:t>n</w:t>
      </w:r>
      <w:r>
        <w:t xml:space="preserve"> </w:t>
      </w:r>
      <w:r w:rsidR="008C2101">
        <w:t xml:space="preserve">extended </w:t>
      </w:r>
      <w:r>
        <w:t xml:space="preserve">version of that </w:t>
      </w:r>
      <w:r w:rsidR="008C2101">
        <w:t xml:space="preserve">model </w:t>
      </w:r>
      <w:r>
        <w:t xml:space="preserve">for the </w:t>
      </w:r>
      <w:r w:rsidR="00095153">
        <w:t xml:space="preserve">eight </w:t>
      </w:r>
      <w:r>
        <w:t>regions in the broader northeast Pacifi</w:t>
      </w:r>
      <w:r w:rsidR="00855247">
        <w:t>c</w:t>
      </w:r>
      <w:r>
        <w:t xml:space="preserve">. </w:t>
      </w:r>
      <w:r w:rsidR="00B62511">
        <w:t xml:space="preserve">The daily </w:t>
      </w:r>
      <w:r w:rsidR="00B62511">
        <w:lastRenderedPageBreak/>
        <w:t>energy demands</w:t>
      </w:r>
      <w:r w:rsidR="008B5B80">
        <w:rPr>
          <w:rFonts w:eastAsiaTheme="minorEastAsia"/>
        </w:rPr>
        <w:t>(</w:t>
      </w:r>
      <m:oMath>
        <m:r>
          <m:rPr>
            <m:sty m:val="p"/>
          </m:rPr>
          <w:rPr>
            <w:rFonts w:ascii="Cambria Math" w:hAnsi="Cambria Math"/>
          </w:rPr>
          <m:t>E</m:t>
        </m:r>
        <m:sSub>
          <m:sSubPr>
            <m:ctrlPr>
              <w:rPr>
                <w:rFonts w:ascii="Cambria Math" w:hAnsi="Cambria Math"/>
                <w:i/>
              </w:rPr>
            </m:ctrlPr>
          </m:sSubPr>
          <m:e>
            <m:r>
              <m:rPr>
                <m:sty m:val="p"/>
              </m:rPr>
              <w:rPr>
                <w:rFonts w:ascii="Cambria Math" w:hAnsi="Cambria Math"/>
              </w:rPr>
              <m:t>D</m:t>
            </m:r>
          </m:e>
          <m:sub>
            <m:r>
              <w:rPr>
                <w:rFonts w:ascii="Cambria Math" w:hAnsi="Cambria Math"/>
              </w:rPr>
              <m:t>p,h,j,y,t,i,a,s</m:t>
            </m:r>
          </m:sub>
        </m:sSub>
      </m:oMath>
      <w:r w:rsidR="00801B7C">
        <w:rPr>
          <w:rFonts w:eastAsiaTheme="minorEastAsia"/>
        </w:rPr>
        <w:t xml:space="preserve">; </w:t>
      </w:r>
      <w:r w:rsidR="00801B7C">
        <w:rPr>
          <w:rFonts w:eastAsiaTheme="minorEastAsia"/>
        </w:rPr>
        <w:fldChar w:fldCharType="begin"/>
      </w:r>
      <w:r w:rsidR="00801B7C">
        <w:rPr>
          <w:rFonts w:eastAsiaTheme="minorEastAsia"/>
        </w:rPr>
        <w:instrText xml:space="preserve"> REF _Ref469658785 \h </w:instrText>
      </w:r>
      <w:r w:rsidR="00801B7C">
        <w:rPr>
          <w:rFonts w:eastAsiaTheme="minorEastAsia"/>
        </w:rPr>
      </w:r>
      <w:r w:rsidR="00801B7C">
        <w:rPr>
          <w:rFonts w:eastAsiaTheme="minorEastAsia"/>
        </w:rPr>
        <w:fldChar w:fldCharType="separate"/>
      </w:r>
      <w:r w:rsidR="00801B7C">
        <w:t xml:space="preserve">Eq. </w:t>
      </w:r>
      <w:r w:rsidR="00801B7C">
        <w:rPr>
          <w:noProof/>
        </w:rPr>
        <w:t>1</w:t>
      </w:r>
      <w:r w:rsidR="00801B7C">
        <w:rPr>
          <w:rFonts w:eastAsiaTheme="minorEastAsia"/>
        </w:rPr>
        <w:fldChar w:fldCharType="end"/>
      </w:r>
      <w:r w:rsidR="00801B7C">
        <w:rPr>
          <w:rFonts w:eastAsiaTheme="minorEastAsia"/>
        </w:rPr>
        <w:t xml:space="preserve">; </w:t>
      </w:r>
      <w:r w:rsidR="008B5B80">
        <w:rPr>
          <w:rFonts w:eastAsiaTheme="minorEastAsia"/>
        </w:rPr>
        <w:t xml:space="preserve">kcal/day) </w:t>
      </w:r>
      <w:r w:rsidR="0026204D">
        <w:rPr>
          <w:rFonts w:eastAsiaTheme="minorEastAsia"/>
        </w:rPr>
        <w:t xml:space="preserve">derived from Chinook salmon </w:t>
      </w:r>
      <w:r w:rsidR="00B62511">
        <w:t xml:space="preserve">for a predator population was estimated using the Kleiber </w:t>
      </w:r>
      <w:r w:rsidR="00905A27">
        <w:t xml:space="preserve">model </w:t>
      </w:r>
      <w:r w:rsidR="00905A27">
        <w:fldChar w:fldCharType="begin"/>
      </w:r>
      <w:r w:rsidR="005D7734">
        <w:instrText xml:space="preserve"> ADDIN ZOTERO_ITEM CSL_CITATION {"citationID":"1dc9k83ktf","properties":{"formattedCitation":"(Kleiber 1975)","plainCitation":"(Kleiber 1975)"},"citationItems":[{"id":818,"uris":["http://zotero.org/users/3830350/items/3GMGEX32"],"uri":["http://zotero.org/users/3830350/items/3GMGEX32"],"itemData":{"id":818,"type":"article-journal","title":"The fire of life. Robert E","container-title":"Kreiger, New York","source":"Google Scholar","author":[{"family":"Kleiber","given":"M."}],"issued":{"date-parts":[["1975"]]}}}],"schema":"https://github.com/citation-style-language/schema/raw/master/csl-citation.json"} </w:instrText>
      </w:r>
      <w:r w:rsidR="00905A27">
        <w:fldChar w:fldCharType="separate"/>
      </w:r>
      <w:r w:rsidR="00B95350" w:rsidRPr="00B95350">
        <w:rPr>
          <w:rFonts w:cs="Times New Roman"/>
        </w:rPr>
        <w:t>(Kleiber 1975)</w:t>
      </w:r>
      <w:r w:rsidR="00905A27">
        <w:fldChar w:fldCharType="end"/>
      </w:r>
      <w:r w:rsidR="00905A27">
        <w:t xml:space="preserve"> </w:t>
      </w:r>
      <w:r w:rsidR="00B62511">
        <w:t>with species specific scaling factors</w:t>
      </w:r>
      <w:r w:rsidR="008B5B80">
        <w:t xml:space="preserve"> (</w:t>
      </w:r>
      <m:oMath>
        <m:sSub>
          <m:sSubPr>
            <m:ctrlPr>
              <w:rPr>
                <w:rFonts w:ascii="Cambria Math" w:hAnsi="Cambria Math"/>
                <w:i/>
              </w:rPr>
            </m:ctrlPr>
          </m:sSubPr>
          <m:e>
            <m:r>
              <w:rPr>
                <w:rFonts w:ascii="Cambria Math" w:hAnsi="Cambria Math"/>
              </w:rPr>
              <m:t>α</m:t>
            </m:r>
          </m:e>
          <m:sub>
            <m:r>
              <w:rPr>
                <w:rFonts w:ascii="Cambria Math" w:hAnsi="Cambria Math"/>
              </w:rPr>
              <m:t>p,i,s</m:t>
            </m:r>
          </m:sub>
        </m:sSub>
      </m:oMath>
      <w:r w:rsidR="008B5B80">
        <w:rPr>
          <w:rFonts w:eastAsiaTheme="minorEastAsia"/>
        </w:rPr>
        <w:t xml:space="preserve">) </w:t>
      </w:r>
      <w:r w:rsidR="008B5B80">
        <w:t>for</w:t>
      </w:r>
      <w:r w:rsidR="00905A27">
        <w:t xml:space="preserve"> </w:t>
      </w:r>
      <w:r w:rsidR="007342DC">
        <w:t xml:space="preserve">killer whales </w:t>
      </w:r>
      <w:r w:rsidR="007342DC">
        <w:fldChar w:fldCharType="begin"/>
      </w:r>
      <w:r w:rsidR="005D7734">
        <w:instrText xml:space="preserve"> ADDIN ZOTERO_ITEM CSL_CITATION {"citationID":"d7mvnd6tg","properties":{"formattedCitation":"(Noren 2011)","plainCitation":"(Noren 2011)"},"citationItems":[{"id":48,"uris":["http://zotero.org/users/3830350/items/5GXHK5V3"],"uri":["http://zotero.org/users/3830350/items/5GXHK5V3"],"itemData":{"id":48,"type":"article-journal","title":"Estimated field metabolic rates and prey requirements of resident killer whales","container-title":"Marine Mammal Science","page":"60–77","volume":"27","issue":"1","source":"Google Scholar","author":[{"family":"Noren","given":"Dawn P."}],"issued":{"date-parts":[["2011"]]}}}],"schema":"https://github.com/citation-style-language/schema/raw/master/csl-citation.json"} </w:instrText>
      </w:r>
      <w:r w:rsidR="007342DC">
        <w:fldChar w:fldCharType="separate"/>
      </w:r>
      <w:r w:rsidR="00B95350" w:rsidRPr="00B95350">
        <w:rPr>
          <w:rFonts w:cs="Times New Roman"/>
        </w:rPr>
        <w:t>(Noren 2011)</w:t>
      </w:r>
      <w:r w:rsidR="007342DC">
        <w:fldChar w:fldCharType="end"/>
      </w:r>
      <w:r w:rsidR="00B62511">
        <w:t>,</w:t>
      </w:r>
      <w:r w:rsidR="007342DC">
        <w:t xml:space="preserve"> harbor seals </w:t>
      </w:r>
      <w:r w:rsidR="008B5B80">
        <w:fldChar w:fldCharType="begin"/>
      </w:r>
      <w:r w:rsidR="005D7734">
        <w:instrText xml:space="preserve"> ADDIN ZOTERO_ITEM CSL_CITATION {"citationID":"CQMY6xRG","properties":{"formattedCitation":"(Howard et al. 2013)","plainCitation":"(Howard et al. 2013)"},"citationItems":[{"id":819,"uris":["http://zotero.org/users/3830350/items/5FT86ACW"],"uri":["http://zotero.org/users/3830350/items/5FT86ACW"],"itemData":{"id":819,"type":"article-journal","title":"Fish consumption by harbor seals (Phoca vitulina) in the San Juan Islands, Washington","container-title":"Fishery Bulletin","page":"27","volume":"111","issue":"1","source":"Google Scholar","author":[{"family":"Howard","given":"Sarah"},{"family":"Lance","given":"Monique M."},{"family":"Jeffries","given":"Steven J."},{"family":"Acevedo-Gutiérrez","given":"Alejandro"}],"issued":{"date-parts":[["2013"]]}}}],"schema":"https://github.com/citation-style-language/schema/raw/master/csl-citation.json"} </w:instrText>
      </w:r>
      <w:r w:rsidR="008B5B80">
        <w:fldChar w:fldCharType="separate"/>
      </w:r>
      <w:r w:rsidR="00273871" w:rsidRPr="00273871">
        <w:rPr>
          <w:rFonts w:cs="Times New Roman"/>
        </w:rPr>
        <w:t>(Howard et al. 2013)</w:t>
      </w:r>
      <w:r w:rsidR="008B5B80">
        <w:fldChar w:fldCharType="end"/>
      </w:r>
      <w:r w:rsidR="008B5B80">
        <w:t xml:space="preserve">, California </w:t>
      </w:r>
      <w:r w:rsidR="008D7889">
        <w:t xml:space="preserve">sea lions </w:t>
      </w:r>
      <w:r w:rsidR="008B5B80">
        <w:fldChar w:fldCharType="begin"/>
      </w:r>
      <w:r w:rsidR="005D7734">
        <w:instrText xml:space="preserve"> ADDIN ZOTERO_ITEM CSL_CITATION {"citationID":"18h71c5j3c","properties":{"formattedCitation":"(Weise and Harvey 2008)","plainCitation":"(Weise and Harvey 2008)"},"citationItems":[{"id":64,"uris":["http://zotero.org/users/3830350/items/IZSVC36J"],"uri":["http://zotero.org/users/3830350/items/IZSVC36J"],"itemData":{"id":64,"type":"article-journal","title":"Temporal variability in ocean climate and California sea lion diet and biomass consumption: implications for fisheries management","container-title":"Marine Ecology Progress Series","page":"157–172","volume":"373","source":"Google Scholar","shortTitle":"Temporal variability in ocean climate and California sea lion diet and biomass consumption","author":[{"family":"Weise","given":"Michael J."},{"family":"Harvey","given":"James T."}],"issued":{"date-parts":[["2008"]]}}}],"schema":"https://github.com/citation-style-language/schema/raw/master/csl-citation.json"} </w:instrText>
      </w:r>
      <w:r w:rsidR="008B5B80">
        <w:fldChar w:fldCharType="separate"/>
      </w:r>
      <w:r w:rsidR="00B95350" w:rsidRPr="00B95350">
        <w:rPr>
          <w:rFonts w:cs="Times New Roman"/>
        </w:rPr>
        <w:t>(Weise and Harvey 2008)</w:t>
      </w:r>
      <w:r w:rsidR="008B5B80">
        <w:fldChar w:fldCharType="end"/>
      </w:r>
      <w:r w:rsidR="008B5B80">
        <w:t xml:space="preserve"> and Steller</w:t>
      </w:r>
      <w:r w:rsidR="008D7889">
        <w:t xml:space="preserve"> sea lions</w:t>
      </w:r>
      <w:r w:rsidR="008B5B80">
        <w:t xml:space="preserve"> </w:t>
      </w:r>
      <w:r w:rsidR="008B5B80">
        <w:fldChar w:fldCharType="begin"/>
      </w:r>
      <w:r w:rsidR="005D7734">
        <w:instrText xml:space="preserve"> ADDIN ZOTERO_ITEM CSL_CITATION {"citationID":"12eo0gdoat","properties":{"formattedCitation":"(Winship et al. 2002)","plainCitation":"(Winship et al. 2002)"},"citationItems":[{"id":56,"uris":["http://zotero.org/users/3830350/items/B8QXM7PB"],"uri":["http://zotero.org/users/3830350/items/B8QXM7PB"],"itemData":{"id":56,"type":"article-journal","title":"A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AS"}],"issued":{"date-parts":[["2002"]]}}}],"schema":"https://github.com/citation-style-language/schema/raw/master/csl-citation.json"} </w:instrText>
      </w:r>
      <w:r w:rsidR="008B5B80">
        <w:fldChar w:fldCharType="separate"/>
      </w:r>
      <w:r w:rsidR="00B95350" w:rsidRPr="00B95350">
        <w:rPr>
          <w:rFonts w:cs="Times New Roman"/>
        </w:rPr>
        <w:t>(Winship et al. 2002)</w:t>
      </w:r>
      <w:r w:rsidR="008B5B80">
        <w:fldChar w:fldCharType="end"/>
      </w:r>
      <w:r w:rsidR="008C2101">
        <w:t>. Total needs were calculated by multiplying these factors by</w:t>
      </w:r>
      <w:r w:rsidR="008B5B80">
        <w:t xml:space="preserve"> the product of </w:t>
      </w:r>
      <w:r w:rsidR="008B5B80">
        <w:rPr>
          <w:rFonts w:eastAsiaTheme="minorEastAsia"/>
        </w:rPr>
        <w:t>the predator abundance (</w:t>
      </w:r>
      <m:oMath>
        <m:sSub>
          <m:sSubPr>
            <m:ctrlPr>
              <w:rPr>
                <w:rFonts w:ascii="Cambria Math" w:hAnsi="Cambria Math"/>
                <w:i/>
              </w:rPr>
            </m:ctrlPr>
          </m:sSubPr>
          <m:e>
            <m:r>
              <m:rPr>
                <m:sty m:val="p"/>
              </m:rPr>
              <w:rPr>
                <w:rFonts w:ascii="Cambria Math" w:hAnsi="Cambria Math"/>
              </w:rPr>
              <m:t>N</m:t>
            </m:r>
          </m:e>
          <m:sub>
            <m:r>
              <w:rPr>
                <w:rFonts w:ascii="Cambria Math" w:hAnsi="Cambria Math"/>
              </w:rPr>
              <m:t>p,h,y</m:t>
            </m:r>
          </m:sub>
        </m:sSub>
      </m:oMath>
      <w:r w:rsidR="008B5B80">
        <w:rPr>
          <w:rFonts w:eastAsiaTheme="minorEastAsia"/>
        </w:rPr>
        <w:t>), the age distribution (</w:t>
      </w:r>
      <m:oMath>
        <m:r>
          <m:rPr>
            <m:sty m:val="p"/>
          </m:rPr>
          <w:rPr>
            <w:rFonts w:ascii="Cambria Math" w:hAnsi="Cambria Math"/>
          </w:rPr>
          <m:t>P</m:t>
        </m:r>
        <m:sSub>
          <m:sSubPr>
            <m:ctrlPr>
              <w:rPr>
                <w:rFonts w:ascii="Cambria Math" w:hAnsi="Cambria Math"/>
                <w:i/>
              </w:rPr>
            </m:ctrlPr>
          </m:sSubPr>
          <m:e>
            <m:r>
              <m:rPr>
                <m:sty m:val="p"/>
              </m:rPr>
              <w:rPr>
                <w:rFonts w:ascii="Cambria Math" w:hAnsi="Cambria Math"/>
              </w:rPr>
              <m:t>A</m:t>
            </m:r>
          </m:e>
          <m:sub>
            <m:r>
              <w:rPr>
                <w:rFonts w:ascii="Cambria Math" w:hAnsi="Cambria Math"/>
              </w:rPr>
              <m:t>p,h,y,i</m:t>
            </m:r>
          </m:sub>
        </m:sSub>
      </m:oMath>
      <w:r w:rsidR="008B5B80">
        <w:rPr>
          <w:rFonts w:eastAsiaTheme="minorEastAsia"/>
        </w:rPr>
        <w:t>), sex ratio (</w:t>
      </w:r>
      <m:oMath>
        <m:sSub>
          <m:sSubPr>
            <m:ctrlPr>
              <w:rPr>
                <w:rFonts w:ascii="Cambria Math" w:hAnsi="Cambria Math"/>
                <w:i/>
              </w:rPr>
            </m:ctrlPr>
          </m:sSubPr>
          <m:e>
            <m:r>
              <m:rPr>
                <m:sty m:val="p"/>
              </m:rPr>
              <w:rPr>
                <w:rFonts w:ascii="Cambria Math" w:hAnsi="Cambria Math"/>
              </w:rPr>
              <m:t>PF</m:t>
            </m:r>
          </m:e>
          <m:sub>
            <m:r>
              <w:rPr>
                <w:rFonts w:ascii="Cambria Math" w:hAnsi="Cambria Math"/>
              </w:rPr>
              <m:t>p,h,y,i</m:t>
            </m:r>
          </m:sub>
        </m:sSub>
      </m:oMath>
      <w:r w:rsidR="008B5B80">
        <w:rPr>
          <w:rFonts w:eastAsiaTheme="minorEastAsia"/>
        </w:rPr>
        <w:t xml:space="preserve">), </w:t>
      </w:r>
      <w:r w:rsidR="0026204D">
        <w:rPr>
          <w:rFonts w:eastAsiaTheme="minorEastAsia"/>
        </w:rPr>
        <w:t>fraction of total energy derived from Chinook salmon (</w:t>
      </w:r>
      <m:oMath>
        <m:sSub>
          <m:sSubPr>
            <m:ctrlPr>
              <w:rPr>
                <w:rFonts w:ascii="Cambria Math" w:hAnsi="Cambria Math"/>
                <w:i/>
              </w:rPr>
            </m:ctrlPr>
          </m:sSubPr>
          <m:e>
            <m:r>
              <m:rPr>
                <m:sty m:val="p"/>
              </m:rPr>
              <w:rPr>
                <w:rFonts w:ascii="Cambria Math" w:hAnsi="Cambria Math"/>
              </w:rPr>
              <m:t>FEC</m:t>
            </m:r>
          </m:e>
          <m:sub>
            <m:r>
              <w:rPr>
                <w:rFonts w:ascii="Cambria Math" w:hAnsi="Cambria Math"/>
              </w:rPr>
              <m:t>p,j,t</m:t>
            </m:r>
          </m:sub>
        </m:sSub>
      </m:oMath>
      <w:r w:rsidR="0026204D">
        <w:rPr>
          <w:rFonts w:eastAsiaTheme="minorEastAsia"/>
        </w:rPr>
        <w:t>), the selectivity of different age Chinook salmon (</w:t>
      </w:r>
      <m:oMath>
        <m:sSub>
          <m:sSubPr>
            <m:ctrlPr>
              <w:rPr>
                <w:rFonts w:ascii="Cambria Math" w:hAnsi="Cambria Math"/>
                <w:i/>
              </w:rPr>
            </m:ctrlPr>
          </m:sSubPr>
          <m:e>
            <m:r>
              <m:rPr>
                <m:sty m:val="p"/>
              </m:rPr>
              <w:rPr>
                <w:rFonts w:ascii="Cambria Math" w:hAnsi="Cambria Math"/>
              </w:rPr>
              <m:t>SEL</m:t>
            </m:r>
          </m:e>
          <m:sub>
            <m:r>
              <w:rPr>
                <w:rFonts w:ascii="Cambria Math" w:hAnsi="Cambria Math"/>
              </w:rPr>
              <m:t>p,j,t,a</m:t>
            </m:r>
          </m:sub>
        </m:sSub>
      </m:oMath>
      <w:r w:rsidR="0026204D">
        <w:rPr>
          <w:rFonts w:eastAsiaTheme="minorEastAsia"/>
        </w:rPr>
        <w:t xml:space="preserve">), </w:t>
      </w:r>
      <w:r w:rsidR="008B5B80">
        <w:rPr>
          <w:rFonts w:eastAsiaTheme="minorEastAsia"/>
        </w:rPr>
        <w:t xml:space="preserve">and the </w:t>
      </w:r>
      <w:r w:rsidR="008B0146">
        <w:rPr>
          <w:rFonts w:eastAsiaTheme="minorEastAsia"/>
        </w:rPr>
        <w:t xml:space="preserve">matrix describing the </w:t>
      </w:r>
      <w:r w:rsidR="008B5B80">
        <w:rPr>
          <w:rFonts w:eastAsiaTheme="minorEastAsia"/>
        </w:rPr>
        <w:t>temporal and spatial distribution (</w:t>
      </w:r>
      <m:oMath>
        <m:sSub>
          <m:sSubPr>
            <m:ctrlPr>
              <w:rPr>
                <w:rFonts w:ascii="Cambria Math" w:hAnsi="Cambria Math"/>
              </w:rPr>
            </m:ctrlPr>
          </m:sSubPr>
          <m:e>
            <m:r>
              <m:rPr>
                <m:sty m:val="p"/>
              </m:rPr>
              <w:rPr>
                <w:rFonts w:ascii="Cambria Math" w:hAnsi="Cambria Math"/>
              </w:rPr>
              <m:t>Φ</m:t>
            </m:r>
          </m:e>
          <m:sub>
            <m:r>
              <w:rPr>
                <w:rFonts w:ascii="Cambria Math" w:hAnsi="Cambria Math"/>
              </w:rPr>
              <m:t>p,h,j,t,s</m:t>
            </m:r>
          </m:sub>
        </m:sSub>
      </m:oMath>
      <w:r w:rsidR="008B5B80">
        <w:rPr>
          <w:rFonts w:eastAsiaTheme="minorEastAsia"/>
        </w:rPr>
        <w:t>),</w:t>
      </w:r>
    </w:p>
    <w:p w14:paraId="60537B70" w14:textId="6B96890A" w:rsidR="008B5B80" w:rsidRPr="00827C51" w:rsidRDefault="008B5B80">
      <w:pPr>
        <w:pStyle w:val="Caption"/>
      </w:pPr>
      <w:bookmarkStart w:id="24" w:name="_Ref469658785"/>
      <w:r>
        <w:t xml:space="preserve">Eq. </w:t>
      </w:r>
      <w:fldSimple w:instr=" SEQ Eq. \* ARABIC ">
        <w:r w:rsidR="003F2D91">
          <w:rPr>
            <w:noProof/>
          </w:rPr>
          <w:t>1</w:t>
        </w:r>
      </w:fldSimple>
      <w:bookmarkEnd w:id="24"/>
      <w:r>
        <w:t>.</w:t>
      </w:r>
      <w:r>
        <w:tab/>
      </w:r>
      <w:r>
        <w:tab/>
      </w:r>
      <m:oMath>
        <m:r>
          <m:rPr>
            <m:sty m:val="p"/>
          </m:rPr>
          <w:rPr>
            <w:rFonts w:ascii="Cambria Math" w:hAnsi="Cambria Math"/>
          </w:rPr>
          <m:t>E</m:t>
        </m:r>
        <m:sSub>
          <m:sSubPr>
            <m:ctrlPr>
              <w:rPr>
                <w:rFonts w:ascii="Cambria Math" w:hAnsi="Cambria Math"/>
                <w:i/>
              </w:rPr>
            </m:ctrlPr>
          </m:sSubPr>
          <m:e>
            <m:r>
              <m:rPr>
                <m:sty m:val="p"/>
              </m:rPr>
              <w:rPr>
                <w:rFonts w:ascii="Cambria Math" w:hAnsi="Cambria Math"/>
              </w:rPr>
              <m:t>D</m:t>
            </m:r>
          </m:e>
          <m:sub>
            <m:r>
              <w:rPr>
                <w:rFonts w:ascii="Cambria Math" w:hAnsi="Cambria Math"/>
              </w:rPr>
              <m:t>p,h,j,y,t,i,a,s</m:t>
            </m:r>
          </m:sub>
        </m:sSub>
        <m: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p,h,j,t,s</m:t>
            </m:r>
          </m:sub>
        </m:sSub>
        <m:r>
          <w:rPr>
            <w:rFonts w:ascii="Cambria Math" w:hAnsi="Cambria Math"/>
          </w:rPr>
          <m:t>×</m:t>
        </m:r>
        <m:sSub>
          <m:sSubPr>
            <m:ctrlPr>
              <w:rPr>
                <w:rFonts w:ascii="Cambria Math" w:hAnsi="Cambria Math"/>
                <w:i/>
              </w:rPr>
            </m:ctrlPr>
          </m:sSubPr>
          <m:e>
            <m:r>
              <m:rPr>
                <m:sty m:val="p"/>
              </m:rPr>
              <w:rPr>
                <w:rFonts w:ascii="Cambria Math" w:hAnsi="Cambria Math"/>
              </w:rPr>
              <m:t>SEL</m:t>
            </m:r>
          </m:e>
          <m:sub>
            <m:r>
              <w:rPr>
                <w:rFonts w:ascii="Cambria Math" w:hAnsi="Cambria Math"/>
              </w:rPr>
              <m:t>p,j,t,a</m:t>
            </m:r>
          </m:sub>
        </m:sSub>
        <m:r>
          <w:rPr>
            <w:rFonts w:ascii="Cambria Math" w:hAnsi="Cambria Math"/>
          </w:rPr>
          <m:t>×</m:t>
        </m:r>
        <m:sSub>
          <m:sSubPr>
            <m:ctrlPr>
              <w:rPr>
                <w:rFonts w:ascii="Cambria Math" w:hAnsi="Cambria Math"/>
                <w:i/>
              </w:rPr>
            </m:ctrlPr>
          </m:sSubPr>
          <m:e>
            <m:r>
              <m:rPr>
                <m:sty m:val="p"/>
              </m:rPr>
              <w:rPr>
                <w:rFonts w:ascii="Cambria Math" w:hAnsi="Cambria Math"/>
              </w:rPr>
              <m:t>FEC</m:t>
            </m:r>
          </m:e>
          <m:sub>
            <m:r>
              <w:rPr>
                <w:rFonts w:ascii="Cambria Math" w:hAnsi="Cambria Math"/>
              </w:rPr>
              <m:t>p,j,t</m:t>
            </m:r>
          </m:sub>
        </m:sSub>
        <m:r>
          <w:rPr>
            <w:rFonts w:ascii="Cambria Math" w:hAnsi="Cambria Math"/>
          </w:rPr>
          <m:t>×</m:t>
        </m:r>
        <m:sSub>
          <m:sSubPr>
            <m:ctrlPr>
              <w:rPr>
                <w:rFonts w:ascii="Cambria Math" w:hAnsi="Cambria Math"/>
                <w:i/>
              </w:rPr>
            </m:ctrlPr>
          </m:sSubPr>
          <m:e>
            <m:r>
              <m:rPr>
                <m:sty m:val="p"/>
              </m:rPr>
              <w:rPr>
                <w:rFonts w:ascii="Cambria Math" w:hAnsi="Cambria Math"/>
              </w:rPr>
              <m:t>N</m:t>
            </m:r>
          </m:e>
          <m:sub>
            <m:r>
              <w:rPr>
                <w:rFonts w:ascii="Cambria Math" w:hAnsi="Cambria Math"/>
              </w:rPr>
              <m:t>p,h,y</m:t>
            </m:r>
          </m:sub>
        </m:sSub>
        <m:r>
          <w:rPr>
            <w:rFonts w:ascii="Cambria Math" w:hAnsi="Cambria Math"/>
          </w:rPr>
          <m:t>×</m:t>
        </m:r>
        <m:r>
          <m:rPr>
            <m:sty m:val="p"/>
          </m:rPr>
          <w:rPr>
            <w:rFonts w:ascii="Cambria Math" w:hAnsi="Cambria Math"/>
          </w:rPr>
          <m:t>P</m:t>
        </m:r>
        <m:sSub>
          <m:sSubPr>
            <m:ctrlPr>
              <w:rPr>
                <w:rFonts w:ascii="Cambria Math" w:hAnsi="Cambria Math"/>
                <w:i/>
              </w:rPr>
            </m:ctrlPr>
          </m:sSubPr>
          <m:e>
            <m:r>
              <m:rPr>
                <m:sty m:val="p"/>
              </m:rPr>
              <w:rPr>
                <w:rFonts w:ascii="Cambria Math" w:hAnsi="Cambria Math"/>
              </w:rPr>
              <m:t>A</m:t>
            </m:r>
          </m:e>
          <m:sub>
            <m:r>
              <w:rPr>
                <w:rFonts w:ascii="Cambria Math" w:hAnsi="Cambria Math"/>
              </w:rPr>
              <m:t>p,h,y,i</m:t>
            </m:r>
          </m:sub>
        </m:sSub>
        <m:r>
          <w:rPr>
            <w:rFonts w:ascii="Cambria Math" w:hAnsi="Cambria Math"/>
          </w:rPr>
          <m:t>×</m:t>
        </m:r>
        <m:sSub>
          <m:sSubPr>
            <m:ctrlPr>
              <w:rPr>
                <w:rFonts w:ascii="Cambria Math" w:hAnsi="Cambria Math"/>
                <w:i/>
              </w:rPr>
            </m:ctrlPr>
          </m:sSubPr>
          <m:e>
            <m:r>
              <m:rPr>
                <m:sty m:val="p"/>
              </m:rPr>
              <w:rPr>
                <w:rFonts w:ascii="Cambria Math" w:hAnsi="Cambria Math"/>
              </w:rPr>
              <m:t>PF</m:t>
            </m:r>
          </m:e>
          <m:sub>
            <m:r>
              <w:rPr>
                <w:rFonts w:ascii="Cambria Math" w:hAnsi="Cambria Math"/>
              </w:rPr>
              <m:t>p,h,y,i</m:t>
            </m:r>
          </m:sub>
        </m:sSub>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p,i,s</m:t>
                </m:r>
              </m:sub>
            </m:sSub>
            <m:sSubSup>
              <m:sSubSupPr>
                <m:ctrlPr>
                  <w:rPr>
                    <w:rFonts w:ascii="Cambria Math" w:hAnsi="Cambria Math"/>
                    <w:i/>
                  </w:rPr>
                </m:ctrlPr>
              </m:sSubSupPr>
              <m:e>
                <m:r>
                  <m:rPr>
                    <m:sty m:val="p"/>
                  </m:rPr>
                  <w:rPr>
                    <w:rFonts w:ascii="Cambria Math" w:hAnsi="Cambria Math"/>
                  </w:rPr>
                  <m:t>M</m:t>
                </m:r>
              </m:e>
              <m:sub>
                <m:r>
                  <w:rPr>
                    <w:rFonts w:ascii="Cambria Math" w:hAnsi="Cambria Math"/>
                  </w:rPr>
                  <m:t>p,h,i,s</m:t>
                </m:r>
              </m:sub>
              <m:sup>
                <m:r>
                  <w:rPr>
                    <w:rFonts w:ascii="Cambria Math" w:hAnsi="Cambria Math"/>
                  </w:rPr>
                  <m:t>0.75</m:t>
                </m:r>
              </m:sup>
            </m:sSubSup>
          </m:num>
          <m:den>
            <m:r>
              <m:rPr>
                <m:sty m:val="p"/>
              </m:rPr>
              <w:rPr>
                <w:rFonts w:ascii="Cambria Math" w:eastAsiaTheme="minorEastAsia" w:hAnsi="Cambria Math"/>
              </w:rPr>
              <m:t>E</m:t>
            </m:r>
            <m:sSub>
              <m:sSubPr>
                <m:ctrlPr>
                  <w:rPr>
                    <w:rFonts w:ascii="Cambria Math" w:eastAsiaTheme="minorEastAsia" w:hAnsi="Cambria Math"/>
                    <w:i/>
                  </w:rPr>
                </m:ctrlPr>
              </m:sSubPr>
              <m:e>
                <m:r>
                  <m:rPr>
                    <m:sty m:val="p"/>
                  </m:rPr>
                  <w:rPr>
                    <w:rFonts w:ascii="Cambria Math" w:eastAsiaTheme="minorEastAsia" w:hAnsi="Cambria Math"/>
                  </w:rPr>
                  <m:t>f</m:t>
                </m:r>
              </m:e>
              <m:sub>
                <m:r>
                  <w:rPr>
                    <w:rFonts w:ascii="Cambria Math" w:eastAsiaTheme="minorEastAsia" w:hAnsi="Cambria Math"/>
                  </w:rPr>
                  <m:t>p</m:t>
                </m:r>
              </m:sub>
            </m:sSub>
          </m:den>
        </m:f>
      </m:oMath>
    </w:p>
    <w:p w14:paraId="00D1E49D" w14:textId="75E3254B" w:rsidR="00CC6564" w:rsidRPr="00472DE6" w:rsidRDefault="006752D6" w:rsidP="00472DE6">
      <w:r>
        <w:t>W</w:t>
      </w:r>
      <w:r w:rsidR="008B0146">
        <w:t xml:space="preserve">here </w:t>
      </w:r>
      <w:r w:rsidR="002F4668">
        <w:t xml:space="preserve">the subscripts </w:t>
      </w:r>
      <w:r w:rsidR="00CF5111">
        <w:t xml:space="preserve">for the model </w:t>
      </w:r>
      <w:r w:rsidR="002F4668">
        <w:t xml:space="preserve">are: </w:t>
      </w:r>
      <w:r w:rsidR="008B0146">
        <w:t>predator</w:t>
      </w:r>
      <w:r w:rsidR="00CF5111">
        <w:t xml:space="preserve"> </w:t>
      </w:r>
      <w:r w:rsidR="00CF5111">
        <w:rPr>
          <w:i/>
        </w:rPr>
        <w:t>p</w:t>
      </w:r>
      <w:r w:rsidR="008B0146">
        <w:t xml:space="preserve">, </w:t>
      </w:r>
      <w:r w:rsidR="00C453E9">
        <w:t xml:space="preserve">predator </w:t>
      </w:r>
      <w:r w:rsidR="008B0146">
        <w:t xml:space="preserve">age </w:t>
      </w:r>
      <w:r w:rsidR="008B0146">
        <w:rPr>
          <w:i/>
        </w:rPr>
        <w:t>i</w:t>
      </w:r>
      <w:r w:rsidR="008B0146">
        <w:t xml:space="preserve">, sex </w:t>
      </w:r>
      <w:r w:rsidR="008B0146">
        <w:rPr>
          <w:i/>
        </w:rPr>
        <w:t>s</w:t>
      </w:r>
      <w:r w:rsidR="008B0146">
        <w:t xml:space="preserve">, that originated from area </w:t>
      </w:r>
      <w:r w:rsidR="008B0146">
        <w:rPr>
          <w:i/>
        </w:rPr>
        <w:t>h</w:t>
      </w:r>
      <w:r w:rsidR="008B0146">
        <w:t xml:space="preserve">, and </w:t>
      </w:r>
      <w:r w:rsidR="002F4668">
        <w:t>occupies</w:t>
      </w:r>
      <w:r w:rsidR="008B0146">
        <w:t xml:space="preserve"> location </w:t>
      </w:r>
      <w:r w:rsidR="008B0146">
        <w:rPr>
          <w:i/>
        </w:rPr>
        <w:t xml:space="preserve">j </w:t>
      </w:r>
      <w:r w:rsidR="008B0146">
        <w:t xml:space="preserve">during year </w:t>
      </w:r>
      <w:r w:rsidR="008B0146">
        <w:rPr>
          <w:i/>
        </w:rPr>
        <w:t xml:space="preserve">y </w:t>
      </w:r>
      <w:r w:rsidR="008B0146">
        <w:t xml:space="preserve">time-step </w:t>
      </w:r>
      <w:r w:rsidR="008B0146" w:rsidRPr="008B0146">
        <w:rPr>
          <w:i/>
        </w:rPr>
        <w:t>t</w:t>
      </w:r>
      <w:r w:rsidR="00C453E9">
        <w:rPr>
          <w:i/>
        </w:rPr>
        <w:t xml:space="preserve">, </w:t>
      </w:r>
      <w:r w:rsidR="00C453E9">
        <w:t xml:space="preserve">and prey on Chinook salmon of age </w:t>
      </w:r>
      <w:r w:rsidR="00C453E9">
        <w:rPr>
          <w:i/>
        </w:rPr>
        <w:t>a</w:t>
      </w:r>
      <w:r w:rsidR="008B0146">
        <w:t xml:space="preserve">. </w:t>
      </w:r>
      <w:r w:rsidR="0026204D">
        <w:t xml:space="preserve"> </w:t>
      </w:r>
      <w:r>
        <w:t xml:space="preserve">The </w:t>
      </w:r>
      <w:r>
        <w:rPr>
          <w:rFonts w:eastAsiaTheme="minorEastAsia"/>
        </w:rPr>
        <w:t>mass-at-age (</w:t>
      </w:r>
      <m:oMath>
        <m:sSubSup>
          <m:sSubSupPr>
            <m:ctrlPr>
              <w:rPr>
                <w:rFonts w:ascii="Cambria Math" w:hAnsi="Cambria Math"/>
                <w:i/>
              </w:rPr>
            </m:ctrlPr>
          </m:sSubSupPr>
          <m:e>
            <m:r>
              <m:rPr>
                <m:sty m:val="p"/>
              </m:rPr>
              <w:rPr>
                <w:rFonts w:ascii="Cambria Math" w:hAnsi="Cambria Math"/>
              </w:rPr>
              <m:t>M</m:t>
            </m:r>
          </m:e>
          <m:sub>
            <m:r>
              <w:rPr>
                <w:rFonts w:ascii="Cambria Math" w:hAnsi="Cambria Math"/>
              </w:rPr>
              <m:t>p,h,i,s</m:t>
            </m:r>
          </m:sub>
          <m:sup/>
        </m:sSubSup>
      </m:oMath>
      <w:r>
        <w:rPr>
          <w:rFonts w:eastAsiaTheme="minorEastAsia"/>
        </w:rPr>
        <w:t xml:space="preserve">) </w:t>
      </w:r>
      <w:r>
        <w:t xml:space="preserve">for killer whales </w:t>
      </w:r>
      <w:r>
        <w:fldChar w:fldCharType="begin"/>
      </w:r>
      <w:r w:rsidR="005D7734">
        <w:instrText xml:space="preserve"> ADDIN ZOTERO_ITEM CSL_CITATION {"citationID":"1v3kueh42h","properties":{"formattedCitation":"(Noren 2011)","plainCitation":"(Noren 2011)"},"citationItems":[{"id":48,"uris":["http://zotero.org/users/3830350/items/5GXHK5V3"],"uri":["http://zotero.org/users/3830350/items/5GXHK5V3"],"itemData":{"id":48,"type":"article-journal","title":"Estimated field metabolic rates and prey requirements of resident killer whales","container-title":"Marine Mammal Science","page":"60–77","volume":"27","issue":"1","source":"Google Scholar","author":[{"family":"Noren","given":"Dawn P."}],"issued":{"date-parts":[["2011"]]}}}],"schema":"https://github.com/citation-style-language/schema/raw/master/csl-citation.json"} </w:instrText>
      </w:r>
      <w:r>
        <w:fldChar w:fldCharType="separate"/>
      </w:r>
      <w:r w:rsidR="00B95350" w:rsidRPr="00B95350">
        <w:rPr>
          <w:rFonts w:cs="Times New Roman"/>
        </w:rPr>
        <w:t>(Noren 2011)</w:t>
      </w:r>
      <w:r>
        <w:fldChar w:fldCharType="end"/>
      </w:r>
      <w:r>
        <w:t xml:space="preserve">, harbor seals </w:t>
      </w:r>
      <w:r>
        <w:fldChar w:fldCharType="begin"/>
      </w:r>
      <w:r w:rsidR="005D7734">
        <w:instrText xml:space="preserve"> ADDIN ZOTERO_ITEM CSL_CITATION {"citationID":"2p2mnpavkf","properties":{"formattedCitation":"(Pitcher and Calkins 1979)","plainCitation":"(Pitcher and Calkins 1979)"},"citationItems":[{"id":19,"uris":["http://zotero.org/users/3830350/items/IH2KW5S6"],"uri":["http://zotero.org/users/3830350/items/IH2KW5S6"],"itemData":{"id":19,"type":"book","title":"Biology of the harbor seal, Phoca vitulina richardsi, in the Gulf of Alaska","publisher":"Outer Continental Shelf Environmental Assessment Program, US Department of Interior, Bureau of Land Management","source":"Google Scholar","URL":"http://www.data.boem.gov/PI/PDFImages/ESPIS/0/313.pdf","author":[{"family":"Pitcher","given":"Kenneth W."},{"family":"Calkins","given":"Donald Gary"}],"issued":{"date-parts":[["1979"]]},"accessed":{"date-parts":[["2016",3,13]]}}}],"schema":"https://github.com/citation-style-language/schema/raw/master/csl-citation.json"} </w:instrText>
      </w:r>
      <w:r>
        <w:fldChar w:fldCharType="separate"/>
      </w:r>
      <w:r w:rsidR="00B95350" w:rsidRPr="00B95350">
        <w:rPr>
          <w:rFonts w:cs="Times New Roman"/>
        </w:rPr>
        <w:t>(Pitcher and Calkins 1979)</w:t>
      </w:r>
      <w:r>
        <w:fldChar w:fldCharType="end"/>
      </w:r>
      <w:r>
        <w:t>, and California</w:t>
      </w:r>
      <w:r w:rsidR="00A44668">
        <w:t xml:space="preserve"> sea lions</w:t>
      </w:r>
      <w:r>
        <w:t xml:space="preserve"> </w:t>
      </w:r>
      <w:r>
        <w:fldChar w:fldCharType="begin"/>
      </w:r>
      <w:r w:rsidR="005D7734">
        <w:instrText xml:space="preserve"> ADDIN ZOTERO_ITEM CSL_CITATION {"citationID":"2h76316ndo","properties":{"formattedCitation":"(Winship et al. 2006)","plainCitation":"(Winship et al. 2006)"},"citationItems":[{"id":34,"uris":["http://zotero.org/users/3830350/items/FFUXV2B9"],"uri":["http://zotero.org/users/3830350/items/FFUXV2B9"],"itemData":{"id":34,"type":"article-journal","title":"Food consumption by sea lions: existing data and techniques","container-title":"Sea Lions of the World, Alaska Sea Grant College Program","page":"177–191","source":"Google Scholar","shortTitle":"Food consumption by sea lions","author":[{"family":"Winship","given":"Arliss J."},{"family":"Hunter","given":"Andrea MJ"},{"family":"Rosen","given":"David AS"},{"family":"Trites","given":"Andrew W."}],"issued":{"date-parts":[["2006"]]}}}],"schema":"https://github.com/citation-style-language/schema/raw/master/csl-citation.json"} </w:instrText>
      </w:r>
      <w:r>
        <w:fldChar w:fldCharType="separate"/>
      </w:r>
      <w:r w:rsidR="00B95350" w:rsidRPr="00B95350">
        <w:rPr>
          <w:rFonts w:cs="Times New Roman"/>
        </w:rPr>
        <w:t>(Winship et al. 2006)</w:t>
      </w:r>
      <w:r>
        <w:fldChar w:fldCharType="end"/>
      </w:r>
      <w:r>
        <w:t xml:space="preserve"> and Steller</w:t>
      </w:r>
      <w:r w:rsidR="00A44668">
        <w:t xml:space="preserve"> sea lions</w:t>
      </w:r>
      <w:r>
        <w:t xml:space="preserve"> </w:t>
      </w:r>
      <w:r>
        <w:fldChar w:fldCharType="begin"/>
      </w:r>
      <w:r w:rsidR="005D7734">
        <w:instrText xml:space="preserve"> ADDIN ZOTERO_ITEM CSL_CITATION {"citationID":"aqug48lla","properties":{"formattedCitation":"(Winship et al. 2001)","plainCitation":"(Winship et al. 2001)"},"citationItems":[{"id":15,"uris":["http://zotero.org/users/3830350/items/9XT68S3E"],"uri":["http://zotero.org/users/3830350/items/9XT68S3E"],"itemData":{"id":15,"type":"article-journal","title":"Growth in body size of the Steller sea lion (Eumetopias jubatus)","container-title":"Journal of Mammalogy","page":"500–519","volume":"82","issue":"2","source":"Google Scholar","author":[{"family":"Winship","given":"Arliss J."},{"family":"Trites","given":"Andrew W."},{"family":"Calkins","given":"Donald G."}],"issued":{"date-parts":[["2001"]]}}}],"schema":"https://github.com/citation-style-language/schema/raw/master/csl-citation.json"} </w:instrText>
      </w:r>
      <w:r>
        <w:fldChar w:fldCharType="separate"/>
      </w:r>
      <w:r w:rsidR="00B95350" w:rsidRPr="00B95350">
        <w:rPr>
          <w:rFonts w:cs="Times New Roman"/>
        </w:rPr>
        <w:t>(Winship et al. 2001)</w:t>
      </w:r>
      <w:r>
        <w:fldChar w:fldCharType="end"/>
      </w:r>
      <w:r>
        <w:t xml:space="preserve"> are all based on published estimates in the literature.  </w:t>
      </w:r>
      <w:r w:rsidR="008B5B80" w:rsidRPr="008B0146">
        <w:t>The</w:t>
      </w:r>
      <w:r w:rsidR="008B5B80">
        <w:t xml:space="preserve"> </w:t>
      </w:r>
      <w:r w:rsidR="00597C27">
        <w:t xml:space="preserve">bioenergetics </w:t>
      </w:r>
      <w:r w:rsidR="008B5B80">
        <w:t xml:space="preserve">constant </w:t>
      </w:r>
      <w:r w:rsidR="00CF5111">
        <w:t xml:space="preserve">in the power function </w:t>
      </w:r>
      <w:r w:rsidR="000D669B">
        <w:t xml:space="preserve">is assumed </w:t>
      </w:r>
      <w:r w:rsidR="00CF5111">
        <w:t xml:space="preserve">to be 0.75 </w:t>
      </w:r>
      <w:r w:rsidR="000D669B">
        <w:t xml:space="preserve">for all predators </w:t>
      </w:r>
      <w:r w:rsidR="000D669B">
        <w:fldChar w:fldCharType="begin"/>
      </w:r>
      <w:r w:rsidR="005D7734">
        <w:instrText xml:space="preserve"> ADDIN ZOTERO_ITEM CSL_CITATION {"citationID":"p4aoiog4c","properties":{"formattedCitation":"(Nielsen 1964)","plainCitation":"(Nielsen 1964)"},"citationItems":[{"id":1270,"uris":["http://zotero.org/users/3830350/items/M4AWAWKQ"],"uri":["http://zotero.org/users/3830350/items/M4AWAWKQ"],"itemData":{"id":1270,"type":"book","title":"Animal physiology","publisher":"Prentice-Hall of India (Private) Limited","volume":"7","source":"Google Scholar","author":[{"family":"Nielsen","given":"Knut Schmidt"}],"issued":{"date-parts":[["1964"]]}}}],"schema":"https://github.com/citation-style-language/schema/raw/master/csl-citation.json"} </w:instrText>
      </w:r>
      <w:r w:rsidR="000D669B">
        <w:fldChar w:fldCharType="separate"/>
      </w:r>
      <w:r w:rsidR="00B95350" w:rsidRPr="00B95350">
        <w:rPr>
          <w:rFonts w:cs="Times New Roman"/>
        </w:rPr>
        <w:t>(Nielsen 1964)</w:t>
      </w:r>
      <w:r w:rsidR="000D669B">
        <w:fldChar w:fldCharType="end"/>
      </w:r>
      <w:r w:rsidR="000D669B">
        <w:t xml:space="preserve">.  </w:t>
      </w:r>
      <w:r w:rsidR="00C473CC">
        <w:t xml:space="preserve">We </w:t>
      </w:r>
      <w:r w:rsidR="00597C27">
        <w:t xml:space="preserve">used an average digestive </w:t>
      </w:r>
      <w:r w:rsidR="002F4668">
        <w:t>efficiency (Ef</w:t>
      </w:r>
      <w:r w:rsidR="002F4668">
        <w:rPr>
          <w:vertAlign w:val="subscript"/>
        </w:rPr>
        <w:t>p</w:t>
      </w:r>
      <w:r w:rsidR="002F4668">
        <w:t xml:space="preserve">) </w:t>
      </w:r>
      <w:r w:rsidR="00597C27">
        <w:t xml:space="preserve">of 0.875 (see </w:t>
      </w:r>
      <w:r w:rsidR="00597C27">
        <w:fldChar w:fldCharType="begin"/>
      </w:r>
      <w:r w:rsidR="005D7734">
        <w:instrText xml:space="preserve"> ADDIN ZOTERO_ITEM CSL_CITATION {"citationID":"mrBukQph","properties":{"formattedCitation":"(Winship et al. 2002, Howard et al. 2013)","plainCitation":"(Winship et al. 2002, Howard et al. 2013)"},"citationItems":[{"id":56,"uris":["http://zotero.org/users/3830350/items/B8QXM7PB"],"uri":["http://zotero.org/users/3830350/items/B8QXM7PB"],"itemData":{"id":56,"type":"article-journal","title":"A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AS"}],"issued":{"date-parts":[["2002"]]}}},{"id":819,"uris":["http://zotero.org/users/3830350/items/5FT86ACW"],"uri":["http://zotero.org/users/3830350/items/5FT86ACW"],"itemData":{"id":819,"type":"article-journal","title":"Fish consumption by harbor seals (Phoca vitulina) in the San Juan Islands, Washington","container-title":"Fishery Bulletin","page":"27","volume":"111","issue":"1","source":"Google Scholar","author":[{"family":"Howard","given":"Sarah"},{"family":"Lance","given":"Monique M."},{"family":"Jeffries","given":"Steven J."},{"family":"Acevedo-Gutiérrez","given":"Alejandro"}],"issued":{"date-parts":[["2013"]]}}}],"schema":"https://github.com/citation-style-language/schema/raw/master/csl-citation.json"} </w:instrText>
      </w:r>
      <w:r w:rsidR="00597C27">
        <w:fldChar w:fldCharType="separate"/>
      </w:r>
      <w:r w:rsidR="00B95350" w:rsidRPr="00B95350">
        <w:rPr>
          <w:rFonts w:cs="Times New Roman"/>
        </w:rPr>
        <w:t>Winship et al. 2002)</w:t>
      </w:r>
      <w:r w:rsidR="00597C27">
        <w:fldChar w:fldCharType="end"/>
      </w:r>
      <w:r w:rsidR="00273871">
        <w:t xml:space="preserve"> for </w:t>
      </w:r>
      <w:r w:rsidR="00CC6564">
        <w:t xml:space="preserve">California and Steller </w:t>
      </w:r>
      <w:r w:rsidR="00273871">
        <w:t xml:space="preserve">sea lions and 0.825 for harbor seals </w:t>
      </w:r>
      <w:r w:rsidR="00273871">
        <w:fldChar w:fldCharType="begin"/>
      </w:r>
      <w:r w:rsidR="005D7734">
        <w:instrText xml:space="preserve"> ADDIN ZOTERO_ITEM CSL_CITATION {"citationID":"1m2lv30r7v","properties":{"formattedCitation":"(Howard et al. 2013)","plainCitation":"(Howard et al. 2013)"},"citationItems":[{"id":819,"uris":["http://zotero.org/users/3830350/items/5FT86ACW"],"uri":["http://zotero.org/users/3830350/items/5FT86ACW"],"itemData":{"id":819,"type":"article-journal","title":"Fish consumption by harbor seals (Phoca vitulina) in the San Juan Islands, Washington","container-title":"Fishery Bulletin","page":"27","volume":"111","issue":"1","source":"Google Scholar","author":[{"family":"Howard","given":"Sarah"},{"family":"Lance","given":"Monique M."},{"family":"Jeffries","given":"Steven J."},{"family":"Acevedo-Gutiérrez","given":"Alejandro"}],"issued":{"date-parts":[["2013"]]}}}],"schema":"https://github.com/citation-style-language/schema/raw/master/csl-citation.json"} </w:instrText>
      </w:r>
      <w:r w:rsidR="00273871">
        <w:fldChar w:fldCharType="separate"/>
      </w:r>
      <w:r w:rsidR="00273871" w:rsidRPr="00273871">
        <w:rPr>
          <w:rFonts w:cs="Times New Roman"/>
        </w:rPr>
        <w:t>(Howard et al. 2013)</w:t>
      </w:r>
      <w:r w:rsidR="00273871">
        <w:fldChar w:fldCharType="end"/>
      </w:r>
      <w:r w:rsidR="00CC6564">
        <w:t xml:space="preserve">. For killer whales, digestive efficiency was </w:t>
      </w:r>
      <w:r w:rsidR="00C043B7">
        <w:t xml:space="preserve">accounted for </w:t>
      </w:r>
      <w:r w:rsidR="00CC6564">
        <w:t xml:space="preserve">in the </w:t>
      </w:r>
      <w:r w:rsidR="00592B15">
        <w:t>bioenergetics parameterization that represented</w:t>
      </w:r>
      <w:r w:rsidR="00CC6564">
        <w:t xml:space="preserve"> daily </w:t>
      </w:r>
      <w:r w:rsidR="00592B15">
        <w:t>prey energy requirement</w:t>
      </w:r>
      <w:r w:rsidR="00C043B7">
        <w:t xml:space="preserve"> (Noren 2011)</w:t>
      </w:r>
      <w:r w:rsidR="00CC6564">
        <w:t>, so Ef</w:t>
      </w:r>
      <w:r w:rsidR="00CC6564">
        <w:rPr>
          <w:vertAlign w:val="subscript"/>
        </w:rPr>
        <w:t>p</w:t>
      </w:r>
      <w:r w:rsidR="00CC6564">
        <w:t xml:space="preserve"> was set to one.</w:t>
      </w:r>
    </w:p>
    <w:p w14:paraId="06F7F5A2" w14:textId="5EE8A92D" w:rsidR="00C453E9" w:rsidRDefault="00C453E9" w:rsidP="00472DE6">
      <w:pPr>
        <w:ind w:firstLine="720"/>
      </w:pPr>
      <w:r>
        <w:lastRenderedPageBreak/>
        <w:t xml:space="preserve">Selectivity </w:t>
      </w:r>
      <w:r>
        <w:rPr>
          <w:rFonts w:eastAsiaTheme="minorEastAsia"/>
        </w:rPr>
        <w:t>(</w:t>
      </w:r>
      <m:oMath>
        <m:sSub>
          <m:sSubPr>
            <m:ctrlPr>
              <w:rPr>
                <w:rFonts w:ascii="Cambria Math" w:hAnsi="Cambria Math"/>
                <w:i/>
              </w:rPr>
            </m:ctrlPr>
          </m:sSubPr>
          <m:e>
            <m:r>
              <m:rPr>
                <m:sty m:val="p"/>
              </m:rPr>
              <w:rPr>
                <w:rFonts w:ascii="Cambria Math" w:hAnsi="Cambria Math"/>
              </w:rPr>
              <m:t>SEL</m:t>
            </m:r>
          </m:e>
          <m:sub>
            <m:r>
              <w:rPr>
                <w:rFonts w:ascii="Cambria Math" w:hAnsi="Cambria Math"/>
              </w:rPr>
              <m:t>p,j,t,a</m:t>
            </m:r>
          </m:sub>
        </m:sSub>
      </m:oMath>
      <w:r>
        <w:rPr>
          <w:rFonts w:eastAsiaTheme="minorEastAsia"/>
        </w:rPr>
        <w:t xml:space="preserve">) </w:t>
      </w:r>
      <w:r>
        <w:t xml:space="preserve">and fraction of energy comprised of Chinook salmon </w:t>
      </w:r>
      <w:r>
        <w:rPr>
          <w:rFonts w:eastAsiaTheme="minorEastAsia"/>
        </w:rPr>
        <w:t>(</w:t>
      </w:r>
      <m:oMath>
        <m:sSub>
          <m:sSubPr>
            <m:ctrlPr>
              <w:rPr>
                <w:rFonts w:ascii="Cambria Math" w:hAnsi="Cambria Math"/>
                <w:i/>
              </w:rPr>
            </m:ctrlPr>
          </m:sSubPr>
          <m:e>
            <m:r>
              <m:rPr>
                <m:sty m:val="p"/>
              </m:rPr>
              <w:rPr>
                <w:rFonts w:ascii="Cambria Math" w:hAnsi="Cambria Math"/>
              </w:rPr>
              <m:t>FEC</m:t>
            </m:r>
          </m:e>
          <m:sub>
            <m:r>
              <w:rPr>
                <w:rFonts w:ascii="Cambria Math" w:hAnsi="Cambria Math"/>
              </w:rPr>
              <m:t>p,j,t</m:t>
            </m:r>
          </m:sub>
        </m:sSub>
      </m:oMath>
      <w:r>
        <w:rPr>
          <w:rFonts w:eastAsiaTheme="minorEastAsia"/>
        </w:rPr>
        <w:t xml:space="preserve">) </w:t>
      </w:r>
      <w:r>
        <w:t xml:space="preserve">for predators was based on a search of over 300 peer-reviewed journals and scientific reports </w:t>
      </w:r>
      <w:r>
        <w:fldChar w:fldCharType="begin"/>
      </w:r>
      <w:r w:rsidR="005D7734">
        <w:instrText xml:space="preserve"> ADDIN ZOTERO_ITEM CSL_CITATION {"citationID":"p39ghhut6","properties":{"formattedCitation":"(Adams et al. 2016)","plainCitation":"(Adams et al. 2016)"},"citationItems":[{"id":999,"uris":["http://zotero.org/users/3830350/items/HAQ6IE8F"],"uri":["http://zotero.org/users/3830350/items/HAQ6IE8F"],"itemData":{"id":999,"type":"article-journal","title":"A century of Chinook salmon consumption by marine mammal predators in the Northeast Pacific Ocean","container-title":"Ecological Informatics","page":"44–51","volume":"34","source":"Google Scholar","author":[{"family":"Adams","given":"Jesse"},{"family":"Kaplan","given":"Isaac C."},{"family":"Chasco","given":"Brandon"},{"family":"Marshall","given":"Kristin N."},{"family":"Acevedo-Gutiérrez","given":"Alejandro"},{"family":"Ward","given":"Eric J."}],"issued":{"date-parts":[["2016"]]}}}],"schema":"https://github.com/citation-style-language/schema/raw/master/csl-citation.json"} </w:instrText>
      </w:r>
      <w:r>
        <w:fldChar w:fldCharType="separate"/>
      </w:r>
      <w:r w:rsidRPr="00B95350">
        <w:rPr>
          <w:rFonts w:cs="Times New Roman"/>
        </w:rPr>
        <w:t>(Adams et al. 2016)</w:t>
      </w:r>
      <w:r>
        <w:fldChar w:fldCharType="end"/>
      </w:r>
      <w:r w:rsidR="00A40A8B">
        <w:t>, and updated in 2017 with additional publications and technical reports as indicated in the Appen</w:t>
      </w:r>
      <w:r w:rsidR="00A40A8B" w:rsidRPr="00A40A8B">
        <w:t>dix</w:t>
      </w:r>
      <w:r w:rsidRPr="00A40A8B">
        <w:t xml:space="preserve"> </w:t>
      </w:r>
      <w:r w:rsidR="00146F23" w:rsidRPr="00E24861">
        <w:t>.</w:t>
      </w:r>
      <w:r w:rsidR="00146F23">
        <w:t xml:space="preserve"> </w:t>
      </w:r>
      <w:r w:rsidR="005D7734">
        <w:t xml:space="preserve">Selectivity </w:t>
      </w:r>
      <w:r w:rsidR="00EF5458">
        <w:t xml:space="preserve">describes the size classes </w:t>
      </w:r>
      <w:r w:rsidR="005D7734">
        <w:t>of salmon consumed</w:t>
      </w:r>
      <w:r w:rsidR="00EF5458">
        <w:t xml:space="preserve"> by each predator species</w:t>
      </w:r>
      <w:r w:rsidR="005D7734">
        <w:t xml:space="preserve">, </w:t>
      </w:r>
      <w:r w:rsidR="00EF5458">
        <w:t xml:space="preserve">and is relevant </w:t>
      </w:r>
      <w:r w:rsidR="005D7734">
        <w:t>because a juvenile Chinook salmon</w:t>
      </w:r>
      <w:r w:rsidR="00EF5458">
        <w:t xml:space="preserve"> </w:t>
      </w:r>
      <w:r w:rsidR="005D7734">
        <w:t xml:space="preserve">has about three orders of magnitude less energy than the average adult Chinook salmon </w:t>
      </w:r>
      <w:r w:rsidR="005D7734">
        <w:fldChar w:fldCharType="begin"/>
      </w:r>
      <w:r w:rsidR="005D7734">
        <w:instrText xml:space="preserve"> ADDIN ZOTERO_ITEM CSL_CITATION {"citationID":"11mpsf1div","properties":{"formattedCitation":"(Chasco et al. 2017)","plainCitation":"(Chasco et al. 2017)"},"citationItems":[{"id":1415,"uris":["http://zotero.org/users/3830350/items/DAVGS92S"],"uri":["http://zotero.org/users/3830350/items/DAVGS92S"],"itemData":{"id":1415,"type":"article-journal","title":"Estimates of Chinook salmon consumption in Washington State inland waters by four marine mammal predators from 1970–2015","container-title":"Canadian Journal of Fisheries and Aquatic Sciences","issue":"ja","source":"Google Scholar","URL":"http://www.nrcresearchpress.com/doi/abs/10.1139/cjfas-2016-0203","author":[{"family":"Chasco","given":"Brandon"},{"family":"Kaplan","given":"Isaac"},{"family":"Thomas","given":"Austen"},{"family":"Acevedo-Gutiérrez","given":"Alejandro"},{"family":"Noren","given":"Dawn P."},{"family":"Ford","given":"Michael J."},{"family":"Hanson","given":"M. Bradley"},{"family":"Scordino","given":"Jonathan"},{"family":"Jeffries","given":"Steven J."},{"family":"Pearson","given":"Scott F."},{"literal":"others"}],"issued":{"date-parts":[["2017"]]},"accessed":{"date-parts":[["2017",3,13]]}}}],"schema":"https://github.com/citation-style-language/schema/raw/master/csl-citation.json"} </w:instrText>
      </w:r>
      <w:r w:rsidR="005D7734">
        <w:fldChar w:fldCharType="separate"/>
      </w:r>
      <w:r w:rsidR="005D7734" w:rsidRPr="005D7734">
        <w:rPr>
          <w:rFonts w:cs="Times New Roman"/>
        </w:rPr>
        <w:t>(Chasco et al. 2017)</w:t>
      </w:r>
      <w:r w:rsidR="005D7734">
        <w:fldChar w:fldCharType="end"/>
      </w:r>
      <w:r w:rsidR="005D7734">
        <w:t xml:space="preserve">.  </w:t>
      </w:r>
      <w:r w:rsidR="00215ED7">
        <w:t xml:space="preserve">Fraction of energy comprised of Chinook salmon </w:t>
      </w:r>
      <w:r w:rsidR="00215ED7">
        <w:rPr>
          <w:rFonts w:eastAsiaTheme="minorEastAsia"/>
        </w:rPr>
        <w:t>(</w:t>
      </w:r>
      <m:oMath>
        <m:sSub>
          <m:sSubPr>
            <m:ctrlPr>
              <w:rPr>
                <w:rFonts w:ascii="Cambria Math" w:hAnsi="Cambria Math"/>
                <w:i/>
              </w:rPr>
            </m:ctrlPr>
          </m:sSubPr>
          <m:e>
            <m:r>
              <m:rPr>
                <m:sty m:val="p"/>
              </m:rPr>
              <w:rPr>
                <w:rFonts w:ascii="Cambria Math" w:hAnsi="Cambria Math"/>
              </w:rPr>
              <m:t>FEC</m:t>
            </m:r>
          </m:e>
          <m:sub>
            <m:r>
              <w:rPr>
                <w:rFonts w:ascii="Cambria Math" w:hAnsi="Cambria Math"/>
              </w:rPr>
              <m:t>p,j,t</m:t>
            </m:r>
          </m:sub>
        </m:sSub>
      </m:oMath>
      <w:r w:rsidR="00215ED7">
        <w:rPr>
          <w:rFonts w:eastAsiaTheme="minorEastAsia"/>
        </w:rPr>
        <w:t>)</w:t>
      </w:r>
      <w:r>
        <w:t xml:space="preserve"> </w:t>
      </w:r>
      <w:r w:rsidR="00215ED7">
        <w:t>would ideally be based on diet composition by % energy or % weight. However, t</w:t>
      </w:r>
      <w:r>
        <w:t xml:space="preserve">he majority of the diet composition information </w:t>
      </w:r>
      <w:r w:rsidR="008625C4">
        <w:t xml:space="preserve">in the literature </w:t>
      </w:r>
      <w:r>
        <w:t xml:space="preserve">is based </w:t>
      </w:r>
      <w:r w:rsidR="008625C4">
        <w:t xml:space="preserve">instead </w:t>
      </w:r>
      <w:r>
        <w:t>on frequency of occurrence (FO) observations</w:t>
      </w:r>
      <w:r w:rsidR="00740E44">
        <w:t>,</w:t>
      </w:r>
      <w:r>
        <w:t xml:space="preserve"> which </w:t>
      </w:r>
      <w:r w:rsidR="005D7734">
        <w:t>is problematic because FO</w:t>
      </w:r>
      <w:r w:rsidR="00740E44">
        <w:t xml:space="preserve"> data </w:t>
      </w:r>
      <w:r>
        <w:t xml:space="preserve">do not sum to one, and many </w:t>
      </w:r>
      <w:r w:rsidR="00740E44">
        <w:t>studies reportin</w:t>
      </w:r>
      <w:r w:rsidR="00215ED7">
        <w:t>g</w:t>
      </w:r>
      <w:r>
        <w:t xml:space="preserve"> FO do not partition salmon to species level.  To transform FO into split sample frequency of occurrence (SSFO), a more useful proxy </w:t>
      </w:r>
      <w:r w:rsidR="00920A71">
        <w:t>because the</w:t>
      </w:r>
      <w:r>
        <w:t xml:space="preserve"> diet fraction</w:t>
      </w:r>
      <w:r w:rsidR="00920A71">
        <w:t>s sum to one</w:t>
      </w:r>
      <w:r>
        <w:t>, we use</w:t>
      </w:r>
      <w:r w:rsidR="00920A71">
        <w:t>d</w:t>
      </w:r>
      <w:r>
        <w:t xml:space="preserve"> </w:t>
      </w:r>
      <w:r w:rsidR="005D7734">
        <w:t xml:space="preserve">paired observations between FO and SSFO in Thomas et al. </w:t>
      </w:r>
      <w:r w:rsidR="005D7734">
        <w:fldChar w:fldCharType="begin"/>
      </w:r>
      <w:r w:rsidR="005D7734">
        <w:instrText xml:space="preserve"> ADDIN ZOTERO_ITEM CSL_CITATION {"citationID":"1nbcb377bm","properties":{"formattedCitation":"(2016)","plainCitation":"(2016)"},"citationItems":[{"id":1139,"uris":["http://zotero.org/users/3830350/items/G6EF4Z26"],"uri":["http://zotero.org/users/3830350/items/G6EF4Z26"],"itemData":{"id":1139,"type":"article-journal","title":"Harbour seals target juvenile salmon of conservation concern","container-title":"Canadian Journal of Fisheries and Aquatic Sciences","author":[{"family":"Thomas","given":"Austen C."},{"family":"Nelson","given":"Benjamin"},{"family":"Lance","given":"Monique M"},{"family":"Deagle","given":"Bruce"},{"family":"Trites","given":"Andrew"}],"issued":{"date-parts":[["2016"]]}},"suppress-author":true}],"schema":"https://github.com/citation-style-language/schema/raw/master/csl-citation.json"} </w:instrText>
      </w:r>
      <w:r w:rsidR="005D7734">
        <w:fldChar w:fldCharType="separate"/>
      </w:r>
      <w:r w:rsidR="005D7734" w:rsidRPr="005D7734">
        <w:rPr>
          <w:rFonts w:cs="Times New Roman"/>
        </w:rPr>
        <w:t>(2016)</w:t>
      </w:r>
      <w:r w:rsidR="005D7734">
        <w:fldChar w:fldCharType="end"/>
      </w:r>
      <w:r w:rsidR="005D7734">
        <w:t>.  To disaggregate observation</w:t>
      </w:r>
      <w:r w:rsidR="00920A71">
        <w:t>s</w:t>
      </w:r>
      <w:r w:rsidR="005D7734">
        <w:t xml:space="preserve"> of total salmon consumed into Chinook salmon and other salmonids, we assume</w:t>
      </w:r>
      <w:r w:rsidR="00740E44">
        <w:t>d</w:t>
      </w:r>
      <w:r w:rsidR="005D7734">
        <w:t xml:space="preserve"> th</w:t>
      </w:r>
      <w:r w:rsidR="00740E44">
        <w:t xml:space="preserve">e </w:t>
      </w:r>
      <w:r w:rsidR="005D7734">
        <w:t xml:space="preserve">ratio of Chinook salmon to other salmonids </w:t>
      </w:r>
      <w:r w:rsidR="00920A71">
        <w:t xml:space="preserve">from available species-specific harvest data </w:t>
      </w:r>
      <w:r w:rsidR="005D7734">
        <w:t>in each area.</w:t>
      </w:r>
    </w:p>
    <w:p w14:paraId="7AE6F928" w14:textId="7A73EF48" w:rsidR="00C73697" w:rsidRPr="002D11DB" w:rsidRDefault="00C73697">
      <w:pPr>
        <w:rPr>
          <w:i/>
        </w:rPr>
      </w:pPr>
      <w:r w:rsidRPr="002D11DB">
        <w:rPr>
          <w:i/>
        </w:rPr>
        <w:t xml:space="preserve">Salmon </w:t>
      </w:r>
      <w:r w:rsidR="00162E3D">
        <w:rPr>
          <w:i/>
        </w:rPr>
        <w:t xml:space="preserve">production, timing </w:t>
      </w:r>
      <w:r w:rsidR="002D11DB">
        <w:rPr>
          <w:i/>
        </w:rPr>
        <w:t>and distribution</w:t>
      </w:r>
    </w:p>
    <w:p w14:paraId="751AE89A" w14:textId="75D21045" w:rsidR="008B0146" w:rsidRDefault="00D27850" w:rsidP="00E52673">
      <w:pPr>
        <w:ind w:firstLine="720"/>
        <w:rPr>
          <w:rFonts w:eastAsiaTheme="minorEastAsia"/>
        </w:rPr>
      </w:pPr>
      <w:r>
        <w:t xml:space="preserve">Our model uses </w:t>
      </w:r>
      <w:r w:rsidR="003E4991">
        <w:t xml:space="preserve">a </w:t>
      </w:r>
      <w:r>
        <w:t xml:space="preserve">monthly time-step </w:t>
      </w:r>
      <w:r>
        <w:rPr>
          <w:i/>
        </w:rPr>
        <w:t xml:space="preserve">t </w:t>
      </w:r>
      <w:r>
        <w:t xml:space="preserve">to track the number of Chinook salmon of age </w:t>
      </w:r>
      <w:r>
        <w:rPr>
          <w:i/>
        </w:rPr>
        <w:t xml:space="preserve">a </w:t>
      </w:r>
      <w:r>
        <w:t xml:space="preserve">in location </w:t>
      </w:r>
      <w:r>
        <w:rPr>
          <w:i/>
        </w:rPr>
        <w:t>j</w:t>
      </w:r>
      <w:r>
        <w:t xml:space="preserve"> that originated from area </w:t>
      </w:r>
      <w:r>
        <w:rPr>
          <w:i/>
        </w:rPr>
        <w:t>h</w:t>
      </w:r>
      <w:r>
        <w:t xml:space="preserve"> based on the attributes of run type </w:t>
      </w:r>
      <w:r>
        <w:rPr>
          <w:i/>
        </w:rPr>
        <w:t xml:space="preserve">r </w:t>
      </w:r>
      <w:r>
        <w:t xml:space="preserve">and origin </w:t>
      </w:r>
      <w:r w:rsidRPr="00D27850">
        <w:rPr>
          <w:i/>
        </w:rPr>
        <w:t>o</w:t>
      </w:r>
      <w:r>
        <w:t xml:space="preserve">.  </w:t>
      </w:r>
      <w:r w:rsidR="008D1A09">
        <w:t>The production of the Chinook salmon for a particular cohort (</w:t>
      </w:r>
      <m:oMath>
        <m:sSub>
          <m:sSubPr>
            <m:ctrlPr>
              <w:rPr>
                <w:rFonts w:ascii="Cambria Math" w:hAnsi="Cambria Math"/>
                <w:i/>
              </w:rPr>
            </m:ctrlPr>
          </m:sSubPr>
          <m:e>
            <m:r>
              <m:rPr>
                <m:sty m:val="p"/>
              </m:rPr>
              <w:rPr>
                <w:rFonts w:ascii="Cambria Math" w:hAnsi="Cambria Math"/>
              </w:rPr>
              <m:t>S</m:t>
            </m:r>
          </m:e>
          <m:sub>
            <m:r>
              <w:rPr>
                <w:rFonts w:ascii="Cambria Math" w:hAnsi="Cambria Math"/>
              </w:rPr>
              <m:t>h,j,r,o, m,y,t,a=1</m:t>
            </m:r>
          </m:sub>
        </m:sSub>
      </m:oMath>
      <w:r w:rsidR="008D1A09">
        <w:rPr>
          <w:rFonts w:eastAsiaTheme="minorEastAsia"/>
        </w:rPr>
        <w:t xml:space="preserve">) </w:t>
      </w:r>
      <w:r w:rsidR="00BF0631">
        <w:rPr>
          <w:rFonts w:eastAsiaTheme="minorEastAsia"/>
        </w:rPr>
        <w:t xml:space="preserve">in the model is based on </w:t>
      </w:r>
      <w:r w:rsidR="008D1A09">
        <w:rPr>
          <w:rFonts w:eastAsiaTheme="minorEastAsia"/>
        </w:rPr>
        <w:t xml:space="preserve">the </w:t>
      </w:r>
      <w:r w:rsidR="008D1A09">
        <w:t>a</w:t>
      </w:r>
      <w:r w:rsidR="00D723BF" w:rsidRPr="00D27850">
        <w:t>nnual</w:t>
      </w:r>
      <w:r w:rsidR="00D723BF">
        <w:t xml:space="preserve"> </w:t>
      </w:r>
      <w:r w:rsidR="005C3F69">
        <w:t>smolt production (</w:t>
      </w:r>
      <m:oMath>
        <m:sSub>
          <m:sSubPr>
            <m:ctrlPr>
              <w:rPr>
                <w:rFonts w:ascii="Cambria Math" w:eastAsiaTheme="minorEastAsia" w:hAnsi="Cambria Math"/>
                <w:i/>
              </w:rPr>
            </m:ctrlPr>
          </m:sSubPr>
          <m:e>
            <m:r>
              <m:rPr>
                <m:sty m:val="p"/>
              </m:rPr>
              <w:rPr>
                <w:rFonts w:ascii="Cambria Math" w:eastAsiaTheme="minorEastAsia" w:hAnsi="Cambria Math"/>
              </w:rPr>
              <m:t>R</m:t>
            </m:r>
          </m:e>
          <m:sub>
            <m:r>
              <w:rPr>
                <w:rFonts w:ascii="Cambria Math" w:eastAsiaTheme="minorEastAsia" w:hAnsi="Cambria Math"/>
              </w:rPr>
              <m:t>h,r,o,y</m:t>
            </m:r>
          </m:sub>
        </m:sSub>
      </m:oMath>
      <w:r w:rsidR="005C3F69">
        <w:rPr>
          <w:rFonts w:eastAsiaTheme="minorEastAsia"/>
        </w:rPr>
        <w:t xml:space="preserve">) </w:t>
      </w:r>
      <w:r w:rsidR="00BF0631">
        <w:rPr>
          <w:rFonts w:eastAsiaTheme="minorEastAsia"/>
        </w:rPr>
        <w:t xml:space="preserve">reported in </w:t>
      </w:r>
      <w:r w:rsidR="007C7F3D">
        <w:rPr>
          <w:rFonts w:eastAsiaTheme="minorEastAsia"/>
        </w:rPr>
        <w:t xml:space="preserve">the </w:t>
      </w:r>
      <w:r w:rsidR="00DF3FC0">
        <w:t>Regional Mark Information System</w:t>
      </w:r>
      <w:r w:rsidR="00537B62">
        <w:t xml:space="preserve"> </w:t>
      </w:r>
      <w:r w:rsidR="00D723BF">
        <w:t xml:space="preserve">database </w:t>
      </w:r>
      <w:r w:rsidR="008D5832">
        <w:fldChar w:fldCharType="begin"/>
      </w:r>
      <w:r w:rsidR="005D7734">
        <w:instrText xml:space="preserve"> ADDIN ZOTERO_ITEM CSL_CITATION {"citationID":"n6pfipfr2","properties":{"formattedCitation":"(RMIS 2012)","plainCitation":"(RMIS 2012)"},"citationItems":[{"id":1191,"uris":["http://zotero.org/users/3830350/items/9WUN9CC4"],"uri":["http://zotero.org/users/3830350/items/9WUN9CC4"],"itemData":{"id":1191,"type":"report","title":"Regional Mark Information System User Guide","publisher":"Pacific Fishery Management Council","publisher-place":"Portland, Oregon","page":"79","event-place":"Portland, Oregon","URL":"http://www.rmpc.org/files/RMIS_UserGuide_V3.pdf","number":"v3.1","author":[{"family":"RMIS","given":""}],"issued":{"date-parts":[["2012",3]]}}}],"schema":"https://github.com/citation-style-language/schema/raw/master/csl-citation.json"} </w:instrText>
      </w:r>
      <w:r w:rsidR="008D5832">
        <w:fldChar w:fldCharType="separate"/>
      </w:r>
      <w:r w:rsidR="00B95350" w:rsidRPr="00B95350">
        <w:rPr>
          <w:rFonts w:cs="Times New Roman"/>
        </w:rPr>
        <w:t>(RMIS 2012)</w:t>
      </w:r>
      <w:r w:rsidR="008D5832">
        <w:fldChar w:fldCharType="end"/>
      </w:r>
      <w:r w:rsidR="007C7F3D">
        <w:t xml:space="preserve"> for hatchery fish, and </w:t>
      </w:r>
      <w:r w:rsidR="005C3F69">
        <w:t xml:space="preserve">spawner </w:t>
      </w:r>
      <w:r w:rsidR="00801B7C">
        <w:t xml:space="preserve">escapement </w:t>
      </w:r>
      <w:r w:rsidR="005C3F69">
        <w:t xml:space="preserve">estimates </w:t>
      </w:r>
      <w:r w:rsidR="005921E2">
        <w:t>from agency reports</w:t>
      </w:r>
      <w:r w:rsidR="00F774F1">
        <w:t xml:space="preserve"> </w:t>
      </w:r>
      <w:r w:rsidR="007D0E96">
        <w:t>(</w:t>
      </w:r>
      <w:r w:rsidR="00A20DAE" w:rsidRPr="00B95350">
        <w:rPr>
          <w:rFonts w:cs="Times New Roman"/>
        </w:rPr>
        <w:t>Pacific Fishery Management Council 2016, P</w:t>
      </w:r>
      <w:r w:rsidR="00A20DAE">
        <w:rPr>
          <w:rFonts w:cs="Times New Roman"/>
        </w:rPr>
        <w:t>acific Salmon Commission 2016)</w:t>
      </w:r>
      <w:r w:rsidR="007C7F3D">
        <w:t xml:space="preserve"> for </w:t>
      </w:r>
      <w:r w:rsidR="009675BC">
        <w:t xml:space="preserve">naturally spawning </w:t>
      </w:r>
      <w:r w:rsidR="007C7F3D">
        <w:t xml:space="preserve">fish.  </w:t>
      </w:r>
      <w:r w:rsidR="00801B7C">
        <w:t xml:space="preserve">Natural </w:t>
      </w:r>
      <w:r w:rsidR="007C7F3D">
        <w:t xml:space="preserve">smolt production was </w:t>
      </w:r>
      <w:r w:rsidR="00162E3D">
        <w:t xml:space="preserve">estimated to be the </w:t>
      </w:r>
      <w:r w:rsidR="007C7F3D">
        <w:t xml:space="preserve">spawner abundance, divided by </w:t>
      </w:r>
      <w:r w:rsidR="007C7F3D">
        <w:lastRenderedPageBreak/>
        <w:t xml:space="preserve">two to </w:t>
      </w:r>
      <w:r w:rsidR="005F3CDC">
        <w:t>yield</w:t>
      </w:r>
      <w:r w:rsidR="007C7F3D">
        <w:t xml:space="preserve"> female spawners, then multiplie</w:t>
      </w:r>
      <w:r w:rsidR="00345284">
        <w:t>d</w:t>
      </w:r>
      <w:r w:rsidR="007C7F3D">
        <w:t xml:space="preserve"> by </w:t>
      </w:r>
      <w:r w:rsidR="009F350D">
        <w:t xml:space="preserve">the </w:t>
      </w:r>
      <w:r w:rsidR="007C7F3D">
        <w:t xml:space="preserve">average </w:t>
      </w:r>
      <w:r w:rsidR="009F350D">
        <w:t xml:space="preserve">number </w:t>
      </w:r>
      <w:r w:rsidR="0058559D">
        <w:t xml:space="preserve">of </w:t>
      </w:r>
      <w:r w:rsidR="00443D27">
        <w:t>smolts</w:t>
      </w:r>
      <w:r w:rsidR="0058559D">
        <w:t xml:space="preserve"> produced</w:t>
      </w:r>
      <w:r w:rsidR="00443D27">
        <w:t>-per-female Chinook salmon</w:t>
      </w:r>
      <w:r w:rsidR="007C7F3D">
        <w:t xml:space="preserve">.  </w:t>
      </w:r>
      <w:r w:rsidR="00801B7C">
        <w:t xml:space="preserve">There </w:t>
      </w:r>
      <w:r w:rsidR="000528A5">
        <w:t xml:space="preserve">are </w:t>
      </w:r>
      <w:r w:rsidR="00801B7C">
        <w:t xml:space="preserve">very limited data on the </w:t>
      </w:r>
      <w:r w:rsidR="007C7F3D">
        <w:t>smolt</w:t>
      </w:r>
      <w:r w:rsidR="002F4668">
        <w:t>s</w:t>
      </w:r>
      <w:r w:rsidR="0058559D">
        <w:t xml:space="preserve"> produced</w:t>
      </w:r>
      <w:r w:rsidR="007C7F3D">
        <w:t>-per-female</w:t>
      </w:r>
      <w:r w:rsidR="00801B7C">
        <w:t>, and they</w:t>
      </w:r>
      <w:r w:rsidR="007C7F3D">
        <w:t xml:space="preserve"> are </w:t>
      </w:r>
      <w:r w:rsidR="004C517A">
        <w:t>highly variable</w:t>
      </w:r>
      <w:r w:rsidR="009F350D">
        <w:t xml:space="preserve"> </w:t>
      </w:r>
      <w:r w:rsidR="009A01B4">
        <w:t xml:space="preserve">both </w:t>
      </w:r>
      <w:r w:rsidR="009F350D">
        <w:t>within and between area tributaries</w:t>
      </w:r>
      <w:r w:rsidR="008D1A09">
        <w:t xml:space="preserve"> (see review in supplemental material)</w:t>
      </w:r>
      <w:r w:rsidR="004C517A">
        <w:t xml:space="preserve">: </w:t>
      </w:r>
      <w:r w:rsidR="008D1A09">
        <w:t>w</w:t>
      </w:r>
      <w:r w:rsidR="005F3CDC">
        <w:t xml:space="preserve">e assumed </w:t>
      </w:r>
      <w:r w:rsidR="009F350D">
        <w:t xml:space="preserve">an </w:t>
      </w:r>
      <w:r w:rsidR="00F2365C">
        <w:t xml:space="preserve">average </w:t>
      </w:r>
      <w:r w:rsidR="00A32DE5">
        <w:t xml:space="preserve">of 200 </w:t>
      </w:r>
      <w:r w:rsidR="00F2365C">
        <w:t>smolts</w:t>
      </w:r>
      <w:r w:rsidR="0058559D">
        <w:t xml:space="preserve"> produced</w:t>
      </w:r>
      <w:r w:rsidR="00F2365C">
        <w:t>-per-female</w:t>
      </w:r>
      <w:r w:rsidR="005921E2">
        <w:t xml:space="preserve"> across all years and areas</w:t>
      </w:r>
      <w:r w:rsidR="00F2365C">
        <w:t>.</w:t>
      </w:r>
      <w:r w:rsidR="00B36CE6">
        <w:t xml:space="preserve">  </w:t>
      </w:r>
      <w:r w:rsidR="00DF3FC0">
        <w:t xml:space="preserve">The timing of juvenile Chinook salmon </w:t>
      </w:r>
      <w:r w:rsidR="008B0146">
        <w:t xml:space="preserve">emigration from freshwater to the marine environment </w:t>
      </w:r>
      <w:r w:rsidR="00F80789">
        <w:t xml:space="preserve">was </w:t>
      </w:r>
      <w:r w:rsidR="00DF3FC0">
        <w:t xml:space="preserve">based on </w:t>
      </w:r>
      <w:r w:rsidR="002F4668">
        <w:t xml:space="preserve">hatchery release </w:t>
      </w:r>
      <w:r w:rsidR="00DF3FC0">
        <w:t>coded-wire-tag (</w:t>
      </w:r>
      <w:r w:rsidR="00EE7FBA">
        <w:t>CWT</w:t>
      </w:r>
      <w:r w:rsidR="00DF3FC0">
        <w:t>)</w:t>
      </w:r>
      <w:r w:rsidR="00EE7FBA">
        <w:t xml:space="preserve"> </w:t>
      </w:r>
      <w:r w:rsidR="003F245C">
        <w:t xml:space="preserve">information </w:t>
      </w:r>
      <w:r w:rsidR="00DF3FC0">
        <w:t xml:space="preserve">in </w:t>
      </w:r>
      <w:r w:rsidR="00EE7FBA">
        <w:t xml:space="preserve">the RMIS </w:t>
      </w:r>
      <w:r w:rsidR="00DF3FC0">
        <w:t>database</w:t>
      </w:r>
      <w:r w:rsidR="002F4668">
        <w:t>.  W</w:t>
      </w:r>
      <w:r w:rsidR="009A01B4">
        <w:rPr>
          <w:rFonts w:eastAsiaTheme="minorEastAsia"/>
        </w:rPr>
        <w:t xml:space="preserve">e </w:t>
      </w:r>
      <w:r w:rsidR="002F4668">
        <w:rPr>
          <w:rFonts w:eastAsiaTheme="minorEastAsia"/>
        </w:rPr>
        <w:t>assumed that</w:t>
      </w:r>
      <w:r w:rsidR="00F774F1">
        <w:rPr>
          <w:rFonts w:eastAsiaTheme="minorEastAsia"/>
        </w:rPr>
        <w:t xml:space="preserve"> hatchery and </w:t>
      </w:r>
      <w:r w:rsidR="009675BC">
        <w:rPr>
          <w:rFonts w:eastAsiaTheme="minorEastAsia"/>
        </w:rPr>
        <w:t xml:space="preserve">natural origin </w:t>
      </w:r>
      <w:r w:rsidR="00F774F1">
        <w:rPr>
          <w:rFonts w:eastAsiaTheme="minorEastAsia"/>
        </w:rPr>
        <w:t xml:space="preserve">fish had the same </w:t>
      </w:r>
      <w:r w:rsidR="00F80789">
        <w:rPr>
          <w:rFonts w:eastAsiaTheme="minorEastAsia"/>
        </w:rPr>
        <w:t xml:space="preserve">migration </w:t>
      </w:r>
      <w:r w:rsidR="00F774F1">
        <w:rPr>
          <w:rFonts w:eastAsiaTheme="minorEastAsia"/>
        </w:rPr>
        <w:t>timing</w:t>
      </w:r>
      <w:r w:rsidR="008B0146">
        <w:rPr>
          <w:rFonts w:eastAsiaTheme="minorEastAsia"/>
        </w:rPr>
        <w:t xml:space="preserve"> for a given run type</w:t>
      </w:r>
      <w:r w:rsidR="00F774F1">
        <w:rPr>
          <w:rFonts w:eastAsiaTheme="minorEastAsia"/>
        </w:rPr>
        <w:t xml:space="preserve">.  </w:t>
      </w:r>
      <w:r w:rsidR="00C45AFC">
        <w:rPr>
          <w:rFonts w:eastAsiaTheme="minorEastAsia"/>
        </w:rPr>
        <w:t>W</w:t>
      </w:r>
      <w:r w:rsidR="00DF3FC0">
        <w:rPr>
          <w:rFonts w:eastAsiaTheme="minorEastAsia"/>
        </w:rPr>
        <w:t xml:space="preserve">e also </w:t>
      </w:r>
      <w:r w:rsidR="009A01B4">
        <w:rPr>
          <w:rFonts w:eastAsiaTheme="minorEastAsia"/>
        </w:rPr>
        <w:t xml:space="preserve">assumed </w:t>
      </w:r>
      <w:r w:rsidR="00DF3FC0">
        <w:rPr>
          <w:rFonts w:eastAsiaTheme="minorEastAsia"/>
        </w:rPr>
        <w:t>that t</w:t>
      </w:r>
      <w:r w:rsidR="009675BC">
        <w:rPr>
          <w:rFonts w:eastAsiaTheme="minorEastAsia"/>
        </w:rPr>
        <w:t xml:space="preserve">he average </w:t>
      </w:r>
      <w:r w:rsidR="00DF3FC0">
        <w:rPr>
          <w:rFonts w:eastAsiaTheme="minorEastAsia"/>
        </w:rPr>
        <w:t>la</w:t>
      </w:r>
      <w:r w:rsidR="00F80789">
        <w:rPr>
          <w:rFonts w:eastAsiaTheme="minorEastAsia"/>
        </w:rPr>
        <w:t>g between release date</w:t>
      </w:r>
      <w:r w:rsidR="00DF3FC0">
        <w:rPr>
          <w:rFonts w:eastAsiaTheme="minorEastAsia"/>
        </w:rPr>
        <w:t xml:space="preserve"> and </w:t>
      </w:r>
      <w:r w:rsidR="00F80789">
        <w:rPr>
          <w:rFonts w:eastAsiaTheme="minorEastAsia"/>
        </w:rPr>
        <w:t xml:space="preserve">their </w:t>
      </w:r>
      <w:r w:rsidR="00DF3FC0">
        <w:rPr>
          <w:rFonts w:eastAsiaTheme="minorEastAsia"/>
        </w:rPr>
        <w:t xml:space="preserve">arrival in the </w:t>
      </w:r>
      <w:r w:rsidR="00D750E5">
        <w:rPr>
          <w:rFonts w:eastAsiaTheme="minorEastAsia"/>
        </w:rPr>
        <w:t xml:space="preserve">near-shore areas </w:t>
      </w:r>
      <w:r w:rsidR="009675BC">
        <w:rPr>
          <w:rFonts w:eastAsiaTheme="minorEastAsia"/>
        </w:rPr>
        <w:t>was less than a month</w:t>
      </w:r>
      <w:r w:rsidR="00DF3FC0">
        <w:rPr>
          <w:rFonts w:eastAsiaTheme="minorEastAsia"/>
        </w:rPr>
        <w:t xml:space="preserve">: </w:t>
      </w:r>
      <w:r w:rsidR="009A01B4">
        <w:rPr>
          <w:rFonts w:eastAsiaTheme="minorEastAsia"/>
        </w:rPr>
        <w:t xml:space="preserve">that is, </w:t>
      </w:r>
      <w:r w:rsidR="00F774F1">
        <w:rPr>
          <w:rFonts w:eastAsiaTheme="minorEastAsia"/>
        </w:rPr>
        <w:t>the month that a juvenile was released was the month that it entered the ocean.</w:t>
      </w:r>
    </w:p>
    <w:p w14:paraId="11106CF6" w14:textId="5426CB23" w:rsidR="00DA455C" w:rsidRDefault="009675BC" w:rsidP="00270270">
      <w:pPr>
        <w:ind w:firstLine="720"/>
      </w:pPr>
      <w:r>
        <w:t xml:space="preserve">The size of the juvenile Chinook salmon is important </w:t>
      </w:r>
      <w:r w:rsidR="00EF7FB6">
        <w:t>in</w:t>
      </w:r>
      <w:r>
        <w:t xml:space="preserve"> estimating the number</w:t>
      </w:r>
      <w:r w:rsidR="00C45AFC">
        <w:t xml:space="preserve"> of</w:t>
      </w:r>
      <w:r>
        <w:t xml:space="preserve"> juveniles consumed.  Not only do juveniles grow during their down river migration, but they also grow during the occupancy in each area</w:t>
      </w:r>
      <w:r w:rsidR="00115192">
        <w:t xml:space="preserve"> (areas A-H, Figure 1)</w:t>
      </w:r>
      <w:r>
        <w:t xml:space="preserve"> which can last for several months </w:t>
      </w:r>
      <w:r w:rsidR="0069137B">
        <w:t xml:space="preserve"> </w:t>
      </w:r>
      <w:r w:rsidR="0069137B">
        <w:fldChar w:fldCharType="begin"/>
      </w:r>
      <w:r w:rsidR="0069137B">
        <w:instrText xml:space="preserve"> ADDIN ZOTERO_ITEM CSL_CITATION {"citationID":"2kifdmt7g5","properties":{"formattedCitation":"(Teel et al. 2015)","plainCitation":"(Teel et al. 2015)"},"citationItems":[{"id":1090,"uris":["http://zotero.org/users/3830350/items/P9AMVJGW"],"uri":["http://zotero.org/users/3830350/items/P9AMVJGW"],"itemData":{"id":1090,"type":"article-journal","title":"Genetic identification of Chinook Salmon: stock-specific distributions of juveniles along the Washington and Oregon coasts","container-title":"Marine and Coastal Fisheries","page":"274–300","volume":"7","issue":"1","source":"Google Scholar","shortTitle":"Genetic identification of Chinook Salmon","author":[{"family":"Teel","given":"David J."},{"family":"Burke","given":"Brian J."},{"family":"Kuligowski","given":"David R."},{"family":"Morgan","given":"Cheryl A."},{"family":"Van Doornik","given":"Donald M."}],"issued":{"date-parts":[["2015"]]}}}],"schema":"https://github.com/citation-style-language/schema/raw/master/csl-citation.json"} </w:instrText>
      </w:r>
      <w:r w:rsidR="0069137B">
        <w:fldChar w:fldCharType="separate"/>
      </w:r>
      <w:r w:rsidR="0069137B" w:rsidRPr="0069137B">
        <w:rPr>
          <w:rFonts w:cs="Times New Roman"/>
        </w:rPr>
        <w:t>(Teel et al. 2015)</w:t>
      </w:r>
      <w:r w:rsidR="0069137B">
        <w:fldChar w:fldCharType="end"/>
      </w:r>
      <w:r w:rsidR="0069137B">
        <w:t>.</w:t>
      </w:r>
      <w:r>
        <w:t xml:space="preserve">  Although our model consists of monthly time-steps related to predator consumption, tracking monthly cohorts of juvenile salmon from each of the tributaries along the eastern Pacific is beyond the scope of this analysis.  </w:t>
      </w:r>
      <w:r w:rsidR="00F807FA">
        <w:t>We assume</w:t>
      </w:r>
      <w:r w:rsidR="00EF7FB6">
        <w:t>d</w:t>
      </w:r>
      <w:r w:rsidR="00F807FA">
        <w:t xml:space="preserve"> that the average juvenile spends 10 days migrating down river and </w:t>
      </w:r>
      <w:r w:rsidR="00C45AFC">
        <w:t xml:space="preserve">an </w:t>
      </w:r>
      <w:r w:rsidR="00F807FA">
        <w:t xml:space="preserve">additional one month </w:t>
      </w:r>
      <w:r w:rsidR="00552D42">
        <w:t xml:space="preserve">(30 days) </w:t>
      </w:r>
      <w:r w:rsidR="00F807FA">
        <w:t>in each area</w:t>
      </w:r>
      <w:r w:rsidR="003D44C9">
        <w:t>.  T</w:t>
      </w:r>
      <w:r w:rsidR="00F807FA">
        <w:t>o account for this period of growth we assume</w:t>
      </w:r>
      <w:r w:rsidR="00EF7FB6">
        <w:t>d</w:t>
      </w:r>
      <w:r w:rsidR="00B77AFF">
        <w:t xml:space="preserve"> the average juveniles grows 1.0</w:t>
      </w:r>
      <w:r w:rsidR="00F807FA">
        <w:t xml:space="preserve"> mm/day </w:t>
      </w:r>
      <w:r w:rsidR="00F807FA">
        <w:fldChar w:fldCharType="begin"/>
      </w:r>
      <w:r w:rsidR="00F807FA">
        <w:instrText xml:space="preserve"> ADDIN ZOTERO_ITEM CSL_CITATION {"citationID":"1ejj6em9ug","properties":{"formattedCitation":"(Weitkamp et al. 2015)","plainCitation":"(Weitkamp et al. 2015)"},"citationItems":[{"id":1096,"uris":["http://zotero.org/users/3830350/items/JUVSM5XW"],"uri":["http://zotero.org/users/3830350/items/JUVSM5XW"],"itemData":{"id":1096,"type":"article-journal","title":"Stock-specific size and timing at ocean entry of Columbia River juvenile Chinook salmon and steelhead: implications for early ocean growth","container-title":"Marine and Coastal Fisheries","source":"Google Scholar","URL":"http://www.tandfonline.com/doi/abs/10.1080/19425120.2015.1047476","shortTitle":"Stock-specific size and timing at ocean entry of Columbia River juvenile Chinook salmon and steelhead","author":[{"family":"Weitkamp","given":"Laurie A."},{"family":"Teel","given":"David J."},{"family":"Liermann","given":"Martin"},{"family":"Hinton","given":"Susan A."},{"family":"Van Doornik","given":"Donald M."},{"family":"Bentley","given":"Paul J."}],"issued":{"date-parts":[["2015"]]},"accessed":{"date-parts":[["2016",7,25]]}}}],"schema":"https://github.com/citation-style-language/schema/raw/master/csl-citation.json"} </w:instrText>
      </w:r>
      <w:r w:rsidR="00F807FA">
        <w:fldChar w:fldCharType="separate"/>
      </w:r>
      <w:r w:rsidR="00F807FA" w:rsidRPr="00F807FA">
        <w:rPr>
          <w:rFonts w:cs="Times New Roman"/>
        </w:rPr>
        <w:t>(Weitkamp et al. 2015)</w:t>
      </w:r>
      <w:r w:rsidR="00F807FA">
        <w:fldChar w:fldCharType="end"/>
      </w:r>
      <w:r w:rsidR="003D44C9">
        <w:t>,</w:t>
      </w:r>
      <w:r w:rsidR="00F807FA">
        <w:t xml:space="preserve"> thus adding an additional </w:t>
      </w:r>
      <w:r w:rsidR="00B77AFF">
        <w:t>40</w:t>
      </w:r>
      <w:r w:rsidR="00F807FA">
        <w:t xml:space="preserve"> mm of length to the average juvenile release size.  To account for </w:t>
      </w:r>
      <w:r w:rsidR="00286212">
        <w:t xml:space="preserve">variability </w:t>
      </w:r>
      <w:r w:rsidR="00F807FA">
        <w:t xml:space="preserve">in juvenile size, we assume the juvenile lengths are log-normally distributed with a standard deviation of 0.5 in our sensitivity analysis. </w:t>
      </w:r>
    </w:p>
    <w:p w14:paraId="6DDBE7DD" w14:textId="1432F760" w:rsidR="002F4668" w:rsidRDefault="002F4668" w:rsidP="002F4668">
      <w:pPr>
        <w:rPr>
          <w:i/>
        </w:rPr>
      </w:pPr>
      <w:r w:rsidRPr="002F4668">
        <w:rPr>
          <w:i/>
        </w:rPr>
        <w:t>Predator-prey dynamics</w:t>
      </w:r>
    </w:p>
    <w:p w14:paraId="46D25C66" w14:textId="6F4BE7F6" w:rsidR="002C17B0" w:rsidRDefault="002C17B0" w:rsidP="00414549">
      <w:pPr>
        <w:ind w:firstLine="720"/>
      </w:pPr>
      <w:r>
        <w:lastRenderedPageBreak/>
        <w:t>The combination of predator and prey movement, as well as both natural and predation mortality</w:t>
      </w:r>
      <w:r w:rsidR="00286212">
        <w:t xml:space="preserve">, </w:t>
      </w:r>
      <w:r>
        <w:t xml:space="preserve">make the order of operations within a time-step important.  From the Chinook salmon’s perspective, the order in each time-step is as follows: 1) Chinook salmon distribute themselves across the areas based on the </w:t>
      </w:r>
      <w:r w:rsidR="0058559D">
        <w:t xml:space="preserve">spatial transition </w:t>
      </w:r>
      <w:r>
        <w:t xml:space="preserve">matrix, </w:t>
      </w:r>
      <w:r w:rsidR="008D1A09">
        <w:t xml:space="preserve">followed by </w:t>
      </w:r>
      <w:r>
        <w:t>2) natural mortality, 3) predati</w:t>
      </w:r>
      <w:r w:rsidR="00414549">
        <w:t xml:space="preserve">on morality, and </w:t>
      </w:r>
      <w:r w:rsidR="007F5D7B">
        <w:t xml:space="preserve">finally </w:t>
      </w:r>
      <w:r w:rsidR="00414549">
        <w:t xml:space="preserve">4) escapement.  </w:t>
      </w:r>
      <w:r>
        <w:t xml:space="preserve">The number of Chinook </w:t>
      </w:r>
      <w:r w:rsidR="00B30664">
        <w:t xml:space="preserve">salmon </w:t>
      </w:r>
      <w:r>
        <w:t xml:space="preserve">at the beginning of each time-step </w:t>
      </w:r>
      <w:r w:rsidR="00F0523E">
        <w:t>(</w:t>
      </w:r>
      <m:oMath>
        <m:r>
          <w:rPr>
            <w:rFonts w:ascii="Cambria Math" w:hAnsi="Cambria Math"/>
          </w:rPr>
          <m:t>S</m:t>
        </m:r>
      </m:oMath>
      <w:r w:rsidR="00F0523E">
        <w:rPr>
          <w:rFonts w:eastAsiaTheme="minorEastAsia"/>
        </w:rPr>
        <w:t xml:space="preserve">) </w:t>
      </w:r>
      <w:r>
        <w:t xml:space="preserve">is the equal to the total </w:t>
      </w:r>
      <w:r w:rsidR="00414549">
        <w:t xml:space="preserve">abundance of </w:t>
      </w:r>
      <w:r>
        <w:t xml:space="preserve">wild and </w:t>
      </w:r>
      <w:bookmarkStart w:id="25" w:name="_Ref465171935"/>
      <w:r>
        <w:t xml:space="preserve">hatchery salmon </w:t>
      </w:r>
      <w:r w:rsidR="00414549">
        <w:t>at the end of the previous time step</w:t>
      </w:r>
      <w:r w:rsidR="00F0523E">
        <w:t xml:space="preserve"> (</w:t>
      </w:r>
      <m:oMath>
        <m:r>
          <w:rPr>
            <w:rFonts w:ascii="Cambria Math" w:hAnsi="Cambria Math"/>
          </w:rPr>
          <m:t>S''</m:t>
        </m:r>
      </m:oMath>
      <w:r w:rsidR="00F0523E">
        <w:rPr>
          <w:rFonts w:eastAsiaTheme="minorEastAsia"/>
        </w:rPr>
        <w:t>)</w:t>
      </w:r>
      <w:r w:rsidR="00414549">
        <w:t>, time</w:t>
      </w:r>
      <w:r w:rsidR="00F0523E">
        <w:t>s</w:t>
      </w:r>
      <w:r w:rsidR="00414549">
        <w:t xml:space="preserve"> the </w:t>
      </w:r>
      <w:r w:rsidR="007F5D7B">
        <w:t xml:space="preserve">fraction of </w:t>
      </w:r>
      <w:r w:rsidR="00414549">
        <w:t xml:space="preserve">Chinook </w:t>
      </w:r>
      <w:r w:rsidR="00286212">
        <w:t xml:space="preserve">salmon </w:t>
      </w:r>
      <w:r w:rsidR="00414549">
        <w:t xml:space="preserve">from area </w:t>
      </w:r>
      <w:r w:rsidR="00414549">
        <w:rPr>
          <w:i/>
        </w:rPr>
        <w:t>h</w:t>
      </w:r>
      <w:r w:rsidR="00414549">
        <w:t xml:space="preserve"> </w:t>
      </w:r>
      <w:r w:rsidR="007F5D7B">
        <w:t xml:space="preserve">that </w:t>
      </w:r>
      <w:r w:rsidR="00414549">
        <w:t xml:space="preserve">are distributed </w:t>
      </w:r>
      <w:r w:rsidR="007F5D7B">
        <w:t xml:space="preserve">to </w:t>
      </w:r>
      <w:r w:rsidR="00414549">
        <w:t xml:space="preserve">location </w:t>
      </w:r>
      <w:r w:rsidR="00414549">
        <w:rPr>
          <w:i/>
        </w:rPr>
        <w:t>j</w:t>
      </w:r>
      <w:r w:rsidR="00414549">
        <w:t xml:space="preserve"> </w:t>
      </w:r>
      <w:r>
        <w:t>(</w:t>
      </w:r>
      <m:oMath>
        <m:sSub>
          <m:sSubPr>
            <m:ctrlPr>
              <w:rPr>
                <w:rFonts w:ascii="Cambria Math" w:eastAsiaTheme="minorEastAsia" w:hAnsi="Cambria Math"/>
              </w:rPr>
            </m:ctrlPr>
          </m:sSubPr>
          <m:e>
            <m:r>
              <m:rPr>
                <m:sty m:val="p"/>
              </m:rPr>
              <w:rPr>
                <w:rFonts w:ascii="Cambria Math" w:eastAsiaTheme="minorEastAsia" w:hAnsi="Cambria Math"/>
              </w:rPr>
              <m:t>Θ</m:t>
            </m:r>
          </m:e>
          <m:sub>
            <m:r>
              <w:rPr>
                <w:rFonts w:ascii="Cambria Math" w:eastAsiaTheme="minorEastAsia" w:hAnsi="Cambria Math"/>
              </w:rPr>
              <m:t>h,j,r</m:t>
            </m:r>
          </m:sub>
        </m:sSub>
      </m:oMath>
      <w:r>
        <w:rPr>
          <w:rFonts w:eastAsiaTheme="minorEastAsia"/>
        </w:rPr>
        <w:t>)</w:t>
      </w:r>
      <w:r w:rsidR="00414549">
        <w:t>,</w:t>
      </w:r>
      <w:r>
        <w:t xml:space="preserve"> </w:t>
      </w:r>
    </w:p>
    <w:bookmarkEnd w:id="25"/>
    <w:p w14:paraId="0F2F8169" w14:textId="37BE919B" w:rsidR="002C17B0" w:rsidRPr="00A81090" w:rsidRDefault="00414549" w:rsidP="00414549">
      <w:pPr>
        <w:pStyle w:val="Caption"/>
        <w:rPr>
          <w:rFonts w:eastAsiaTheme="minorEastAsia"/>
        </w:rPr>
      </w:pPr>
      <w:r>
        <w:t xml:space="preserve">Eq. </w:t>
      </w:r>
      <w:fldSimple w:instr=" SEQ Eq. \* ARABIC ">
        <w:r w:rsidR="003F2D91">
          <w:rPr>
            <w:noProof/>
          </w:rPr>
          <w:t>3</w:t>
        </w:r>
      </w:fldSimple>
      <w:r w:rsidR="002C17B0">
        <w:tab/>
      </w:r>
      <m:oMath>
        <m:sSub>
          <m:sSubPr>
            <m:ctrlPr>
              <w:rPr>
                <w:rFonts w:ascii="Cambria Math" w:hAnsi="Cambria Math"/>
                <w:i/>
              </w:rPr>
            </m:ctrlPr>
          </m:sSubPr>
          <m:e>
            <m:r>
              <m:rPr>
                <m:sty m:val="p"/>
              </m:rPr>
              <w:rPr>
                <w:rFonts w:ascii="Cambria Math" w:hAnsi="Cambria Math"/>
              </w:rPr>
              <m:t>S</m:t>
            </m:r>
          </m:e>
          <m:sub>
            <m:r>
              <w:rPr>
                <w:rFonts w:ascii="Cambria Math" w:hAnsi="Cambria Math"/>
              </w:rPr>
              <m:t>h,j,r,o, m,y,t,a</m:t>
            </m:r>
          </m:sub>
        </m:sSub>
        <m:eqArr>
          <m:eqArrPr>
            <m:ctrlPr>
              <w:rPr>
                <w:rFonts w:ascii="Cambria Math" w:eastAsiaTheme="minorEastAsia" w:hAnsi="Cambria Math"/>
                <w:i/>
              </w:rPr>
            </m:ctrlPr>
          </m:eqArrPr>
          <m:e/>
          <m:e>
            <m:r>
              <w:rPr>
                <w:rFonts w:ascii="Cambria Math" w:hAnsi="Cambria Math"/>
              </w:rPr>
              <m:t>&amp;=</m:t>
            </m:r>
            <m:sSub>
              <m:sSubPr>
                <m:ctrlPr>
                  <w:rPr>
                    <w:rFonts w:ascii="Cambria Math" w:eastAsiaTheme="minorEastAsia" w:hAnsi="Cambria Math"/>
                  </w:rPr>
                </m:ctrlPr>
              </m:sSubPr>
              <m:e>
                <m:r>
                  <m:rPr>
                    <m:sty m:val="p"/>
                  </m:rPr>
                  <w:rPr>
                    <w:rFonts w:ascii="Cambria Math" w:eastAsiaTheme="minorEastAsia" w:hAnsi="Cambria Math"/>
                  </w:rPr>
                  <m:t>Θ</m:t>
                </m:r>
              </m:e>
              <m:sub>
                <m:r>
                  <w:rPr>
                    <w:rFonts w:ascii="Cambria Math" w:eastAsiaTheme="minorEastAsia" w:hAnsi="Cambria Math"/>
                  </w:rPr>
                  <m:t>h,j,r</m:t>
                </m:r>
              </m:sub>
            </m:sSub>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S</m:t>
                        </m:r>
                      </m:e>
                      <m:sup>
                        <m:r>
                          <w:rPr>
                            <w:rFonts w:ascii="Cambria Math" w:hAnsi="Cambria Math"/>
                          </w:rPr>
                          <m:t>''</m:t>
                        </m:r>
                      </m:sup>
                    </m:sSup>
                  </m:e>
                  <m:sub>
                    <m:r>
                      <w:rPr>
                        <w:rFonts w:ascii="Cambria Math" w:hAnsi="Cambria Math"/>
                      </w:rPr>
                      <m:t>h,j,r,o,m,y,t-1,a</m:t>
                    </m:r>
                  </m:sub>
                </m:sSub>
              </m:e>
            </m:nary>
            <m:r>
              <w:rPr>
                <w:rFonts w:ascii="Cambria Math" w:eastAsiaTheme="minorEastAsia" w:hAnsi="Cambria Math"/>
              </w:rPr>
              <m:t xml:space="preserve"> &amp;,&amp;t&gt;1, a&gt;0</m:t>
            </m:r>
          </m:e>
          <m:e>
            <m:r>
              <w:rPr>
                <w:rFonts w:ascii="Cambria Math" w:eastAsiaTheme="minorEastAsia" w:hAnsi="Cambria Math"/>
              </w:rPr>
              <m:t xml:space="preserve">&amp; </m:t>
            </m:r>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MAT</m:t>
                </m:r>
              </m:e>
              <m:sub>
                <m:r>
                  <w:rPr>
                    <w:rFonts w:ascii="Cambria Math" w:eastAsiaTheme="minorEastAsia" w:hAnsi="Cambria Math"/>
                  </w:rPr>
                  <m:t>h,r,o,m,a</m:t>
                </m:r>
              </m:sub>
            </m:sSub>
            <m:sSub>
              <m:sSubPr>
                <m:ctrlPr>
                  <w:rPr>
                    <w:rFonts w:ascii="Cambria Math" w:eastAsiaTheme="minorEastAsia" w:hAnsi="Cambria Math"/>
                  </w:rPr>
                </m:ctrlPr>
              </m:sSubPr>
              <m:e>
                <m:r>
                  <m:rPr>
                    <m:sty m:val="p"/>
                  </m:rPr>
                  <w:rPr>
                    <w:rFonts w:ascii="Cambria Math" w:eastAsiaTheme="minorEastAsia" w:hAnsi="Cambria Math"/>
                  </w:rPr>
                  <m:t>Θ</m:t>
                </m:r>
              </m:e>
              <m:sub>
                <m:r>
                  <w:rPr>
                    <w:rFonts w:ascii="Cambria Math" w:eastAsiaTheme="minorEastAsia" w:hAnsi="Cambria Math"/>
                  </w:rPr>
                  <m:t>h,j,r</m:t>
                </m:r>
              </m:sub>
            </m:sSub>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S</m:t>
                        </m:r>
                      </m:e>
                      <m:sup>
                        <m:r>
                          <w:rPr>
                            <w:rFonts w:ascii="Cambria Math" w:hAnsi="Cambria Math"/>
                          </w:rPr>
                          <m:t>''</m:t>
                        </m:r>
                      </m:sup>
                    </m:sSup>
                  </m:e>
                  <m:sub>
                    <m:r>
                      <w:rPr>
                        <w:rFonts w:ascii="Cambria Math" w:hAnsi="Cambria Math"/>
                      </w:rPr>
                      <m:t>h,j,r,o,m,y-1,nt,a-1</m:t>
                    </m:r>
                  </m:sub>
                </m:sSub>
              </m:e>
            </m:nary>
            <m:r>
              <w:rPr>
                <w:rFonts w:ascii="Cambria Math" w:eastAsiaTheme="minorEastAsia" w:hAnsi="Cambria Math"/>
              </w:rPr>
              <m:t xml:space="preserve"> &amp;,&amp;t=1, a&gt;0</m:t>
            </m:r>
          </m:e>
        </m:eqArr>
      </m:oMath>
    </w:p>
    <w:p w14:paraId="02A48116" w14:textId="50F3A4B2" w:rsidR="00097FBB" w:rsidRDefault="007235B7" w:rsidP="005F135E">
      <w:pPr>
        <w:spacing w:before="240"/>
        <w:rPr>
          <w:rFonts w:eastAsiaTheme="minorEastAsia"/>
        </w:rPr>
      </w:pPr>
      <w:r>
        <w:t xml:space="preserve">The </w:t>
      </w:r>
      <w:r w:rsidR="0058559D">
        <w:t xml:space="preserve">spatial transition </w:t>
      </w:r>
      <w:r>
        <w:t xml:space="preserve">matrix, </w:t>
      </w:r>
      <m:oMath>
        <m:sSub>
          <m:sSubPr>
            <m:ctrlPr>
              <w:rPr>
                <w:rFonts w:ascii="Cambria Math" w:eastAsiaTheme="minorEastAsia" w:hAnsi="Cambria Math"/>
              </w:rPr>
            </m:ctrlPr>
          </m:sSubPr>
          <m:e>
            <m:r>
              <m:rPr>
                <m:sty m:val="p"/>
              </m:rPr>
              <w:rPr>
                <w:rFonts w:ascii="Cambria Math" w:eastAsiaTheme="minorEastAsia" w:hAnsi="Cambria Math"/>
              </w:rPr>
              <m:t>Θ</m:t>
            </m:r>
          </m:e>
          <m:sub>
            <m:r>
              <w:rPr>
                <w:rFonts w:ascii="Cambria Math" w:eastAsiaTheme="minorEastAsia" w:hAnsi="Cambria Math"/>
              </w:rPr>
              <m:t>h,j,r</m:t>
            </m:r>
          </m:sub>
        </m:sSub>
      </m:oMath>
      <w:r>
        <w:rPr>
          <w:rFonts w:eastAsiaTheme="minorEastAsia"/>
        </w:rPr>
        <w:t xml:space="preserve">, is based on </w:t>
      </w:r>
      <w:r>
        <w:rPr>
          <w:rFonts w:eastAsiaTheme="minorEastAsia"/>
        </w:rPr>
        <w:fldChar w:fldCharType="begin"/>
      </w:r>
      <w:r w:rsidR="005D7734">
        <w:rPr>
          <w:rFonts w:eastAsiaTheme="minorEastAsia"/>
        </w:rPr>
        <w:instrText xml:space="preserve"> ADDIN ZOTERO_ITEM CSL_CITATION {"citationID":"vd46tasgf","properties":{"formattedCitation":"(Weitkamp 2010)","plainCitation":"(Weitkamp 2010)"},"citationItems":[{"id":1152,"uris":["http://zotero.org/users/3830350/items/CPB6JGBU"],"uri":["http://zotero.org/users/3830350/items/CPB6JGBU"],"itemData":{"id":1152,"type":"article-journal","title":"Marine distributions of Chinook salmon from the west coast of North America determined by coded wire tag recoveries","container-title":"Transactions of the American Fisheries Society","page":"147–170","volume":"139","issue":"1","source":"Google Scholar","author":[{"family":"Weitkamp","given":"Laurie A."}],"issued":{"date-parts":[["2010"]]}}}],"schema":"https://github.com/citation-style-language/schema/raw/master/csl-citation.json"} </w:instrText>
      </w:r>
      <w:r>
        <w:rPr>
          <w:rFonts w:eastAsiaTheme="minorEastAsia"/>
        </w:rPr>
        <w:fldChar w:fldCharType="separate"/>
      </w:r>
      <w:r w:rsidRPr="007235B7">
        <w:rPr>
          <w:rFonts w:cs="Times New Roman"/>
        </w:rPr>
        <w:t xml:space="preserve">Weitkamp </w:t>
      </w:r>
      <w:r>
        <w:rPr>
          <w:rFonts w:cs="Times New Roman"/>
        </w:rPr>
        <w:t>(</w:t>
      </w:r>
      <w:r w:rsidRPr="007235B7">
        <w:rPr>
          <w:rFonts w:cs="Times New Roman"/>
        </w:rPr>
        <w:t>2010)</w:t>
      </w:r>
      <w:r>
        <w:rPr>
          <w:rFonts w:eastAsiaTheme="minorEastAsia"/>
        </w:rPr>
        <w:fldChar w:fldCharType="end"/>
      </w:r>
      <w:r>
        <w:rPr>
          <w:rFonts w:eastAsiaTheme="minorEastAsia"/>
        </w:rPr>
        <w:t xml:space="preserve"> and describes the recovery location for tagged hatchery Chinook salmon in commercial and recreational fisheries throughout the eastern Pacific</w:t>
      </w:r>
      <w:r>
        <w:t xml:space="preserve">. </w:t>
      </w:r>
      <w:r w:rsidR="00F0523E">
        <w:t>The migratory state (</w:t>
      </w:r>
      <w:r w:rsidR="00F0523E">
        <w:rPr>
          <w:i/>
        </w:rPr>
        <w:t>m</w:t>
      </w:r>
      <w:r w:rsidR="00F0523E">
        <w:t>) of a Chinook salmon in a particular age class is determined at the beginning of the year (</w:t>
      </w:r>
      <m:oMath>
        <m:r>
          <w:rPr>
            <w:rFonts w:ascii="Cambria Math" w:hAnsi="Cambria Math"/>
          </w:rPr>
          <m:t>t=1</m:t>
        </m:r>
      </m:oMath>
      <w:r w:rsidR="00F0523E">
        <w:rPr>
          <w:rFonts w:eastAsiaTheme="minorEastAsia"/>
        </w:rPr>
        <w:t xml:space="preserve">) and </w:t>
      </w:r>
      <w:r w:rsidR="003E6EBE">
        <w:rPr>
          <w:rFonts w:eastAsiaTheme="minorEastAsia"/>
        </w:rPr>
        <w:t xml:space="preserve">describes the conditional probability of a Chinook salmon maturing at age </w:t>
      </w:r>
      <w:r w:rsidR="003E6EBE">
        <w:rPr>
          <w:rFonts w:eastAsiaTheme="minorEastAsia"/>
          <w:i/>
        </w:rPr>
        <w:t>a</w:t>
      </w:r>
      <w:r w:rsidR="003E6EBE">
        <w:rPr>
          <w:rFonts w:eastAsiaTheme="minorEastAsia"/>
        </w:rPr>
        <w:t xml:space="preserve"> </w:t>
      </w:r>
      <w:r w:rsidR="003E6EBE">
        <w:t>(</w:t>
      </w:r>
      <m:oMath>
        <m:r>
          <m:rPr>
            <m:sty m:val="p"/>
          </m:rPr>
          <w:rPr>
            <w:rFonts w:ascii="Cambria Math" w:hAnsi="Cambria Math"/>
          </w:rPr>
          <m:t>MA</m:t>
        </m:r>
        <m:sSub>
          <m:sSubPr>
            <m:ctrlPr>
              <w:rPr>
                <w:rFonts w:ascii="Cambria Math" w:hAnsi="Cambria Math"/>
                <w:i/>
              </w:rPr>
            </m:ctrlPr>
          </m:sSubPr>
          <m:e>
            <m:r>
              <m:rPr>
                <m:sty m:val="p"/>
              </m:rPr>
              <w:rPr>
                <w:rFonts w:ascii="Cambria Math" w:hAnsi="Cambria Math"/>
              </w:rPr>
              <m:t>T</m:t>
            </m:r>
          </m:e>
          <m:sub>
            <m:r>
              <w:rPr>
                <w:rFonts w:ascii="Cambria Math" w:hAnsi="Cambria Math"/>
              </w:rPr>
              <m:t>h,r,a</m:t>
            </m:r>
          </m:sub>
        </m:sSub>
      </m:oMath>
      <w:r w:rsidR="003E6EBE">
        <w:rPr>
          <w:rFonts w:eastAsiaTheme="minorEastAsia"/>
        </w:rPr>
        <w:t xml:space="preserve">) </w:t>
      </w:r>
      <w:r w:rsidR="00F0523E">
        <w:rPr>
          <w:rFonts w:eastAsiaTheme="minorEastAsia"/>
        </w:rPr>
        <w:t>based on</w:t>
      </w:r>
      <w:r w:rsidR="00E52673">
        <w:rPr>
          <w:rFonts w:eastAsiaTheme="minorEastAsia"/>
        </w:rPr>
        <w:t xml:space="preserve"> the Fishery Regulation Assessment Model (FRAM; </w:t>
      </w:r>
      <w:r w:rsidR="00E52673">
        <w:rPr>
          <w:rFonts w:eastAsiaTheme="minorEastAsia"/>
        </w:rPr>
        <w:fldChar w:fldCharType="begin"/>
      </w:r>
      <w:r w:rsidR="005D7734">
        <w:rPr>
          <w:rFonts w:eastAsiaTheme="minorEastAsia"/>
        </w:rPr>
        <w:instrText xml:space="preserve"> ADDIN ZOTERO_ITEM CSL_CITATION {"citationID":"2j84p3j87p","properties":{"formattedCitation":"(Clemons et al. 2006)","plainCitation":"(Clemons et al. 2006)"},"citationItems":[{"id":13,"uris":["http://zotero.org/users/3830350/items/NKUMT95D"],"uri":["http://zotero.org/users/3830350/items/NKUMT95D"],"itemData":{"id":13,"type":"article-journal","title":"FISHERY REGULATION ASSESSMENT MODEL (FRAM)","source":"Google Scholar","URL":"http://www.pcouncil.org/bb/2006/0606/G1a_FRAM_Att_2.pdf","author":[{"family":"Clemons","given":"Ethan"},{"family":"Conrad","given":"Robert"},{"family":"Simmons","given":"C. Dell"},{"family":"Sharma","given":"Rishi"},{"family":"Grover","given":"Allen"},{"family":"Yuen","given":"Henry"}],"issued":{"date-parts":[["2006"]]},"accessed":{"date-parts":[["2016",3,13]]}}}],"schema":"https://github.com/citation-style-language/schema/raw/master/csl-citation.json"} </w:instrText>
      </w:r>
      <w:r w:rsidR="00E52673">
        <w:rPr>
          <w:rFonts w:eastAsiaTheme="minorEastAsia"/>
        </w:rPr>
        <w:fldChar w:fldCharType="separate"/>
      </w:r>
      <w:r w:rsidR="00E52673" w:rsidRPr="00B95350">
        <w:rPr>
          <w:rFonts w:cs="Times New Roman"/>
        </w:rPr>
        <w:t>(Clemons et al. 2006)</w:t>
      </w:r>
      <w:r w:rsidR="00E52673">
        <w:rPr>
          <w:rFonts w:eastAsiaTheme="minorEastAsia"/>
        </w:rPr>
        <w:fldChar w:fldCharType="end"/>
      </w:r>
      <w:r w:rsidR="00E52673">
        <w:rPr>
          <w:rFonts w:eastAsiaTheme="minorEastAsia"/>
        </w:rPr>
        <w:t>)</w:t>
      </w:r>
      <w:r w:rsidR="00F0523E">
        <w:rPr>
          <w:rFonts w:eastAsiaTheme="minorEastAsia"/>
        </w:rPr>
        <w:t xml:space="preserve">.  When a Chinook salmon changes from an immature to a mature state, it </w:t>
      </w:r>
      <w:r w:rsidR="00F0523E">
        <w:t>remains in that state throughout the year.</w:t>
      </w:r>
      <w:r w:rsidR="00F26A1C">
        <w:t xml:space="preserve"> </w:t>
      </w:r>
      <w:r w:rsidR="00CD794E">
        <w:t xml:space="preserve">Escapement refers to the </w:t>
      </w:r>
      <w:r w:rsidR="00CD794E">
        <w:rPr>
          <w:rFonts w:eastAsiaTheme="minorEastAsia"/>
        </w:rPr>
        <w:t>m</w:t>
      </w:r>
      <w:r w:rsidR="00270270">
        <w:rPr>
          <w:rFonts w:eastAsiaTheme="minorEastAsia"/>
        </w:rPr>
        <w:t xml:space="preserve">ature salmon </w:t>
      </w:r>
      <w:r w:rsidR="00CD794E">
        <w:rPr>
          <w:rFonts w:eastAsiaTheme="minorEastAsia"/>
        </w:rPr>
        <w:t>that</w:t>
      </w:r>
      <w:r w:rsidR="00E52673">
        <w:rPr>
          <w:rFonts w:eastAsiaTheme="minorEastAsia"/>
        </w:rPr>
        <w:t xml:space="preserve"> </w:t>
      </w:r>
      <w:r w:rsidR="00270270">
        <w:rPr>
          <w:rFonts w:eastAsiaTheme="minorEastAsia"/>
        </w:rPr>
        <w:t>leave t</w:t>
      </w:r>
      <w:r w:rsidR="00CD794E">
        <w:rPr>
          <w:rFonts w:eastAsiaTheme="minorEastAsia"/>
        </w:rPr>
        <w:t>he</w:t>
      </w:r>
      <w:r w:rsidR="00270270">
        <w:rPr>
          <w:rFonts w:eastAsiaTheme="minorEastAsia"/>
        </w:rPr>
        <w:t xml:space="preserve"> ocean pool </w:t>
      </w:r>
      <w:r w:rsidR="00CD794E">
        <w:rPr>
          <w:rFonts w:eastAsiaTheme="minorEastAsia"/>
        </w:rPr>
        <w:t>to</w:t>
      </w:r>
      <w:r w:rsidR="00270270">
        <w:rPr>
          <w:rFonts w:eastAsiaTheme="minorEastAsia"/>
        </w:rPr>
        <w:t xml:space="preserve"> return to spawn in the natal tributaries.  </w:t>
      </w:r>
      <w:r w:rsidR="00097FBB">
        <w:t xml:space="preserve">The number at the end of the </w:t>
      </w:r>
      <w:r w:rsidR="00270270">
        <w:t xml:space="preserve">time-step </w:t>
      </w:r>
      <w:r w:rsidR="00097FBB">
        <w:t>is equal to the number of salmon after predation (</w:t>
      </w:r>
      <m:oMath>
        <m:r>
          <w:rPr>
            <w:rFonts w:ascii="Cambria Math" w:hAnsi="Cambria Math"/>
          </w:rPr>
          <m:t>S'</m:t>
        </m:r>
      </m:oMath>
      <w:r w:rsidR="00097FBB">
        <w:rPr>
          <w:rFonts w:eastAsiaTheme="minorEastAsia"/>
        </w:rPr>
        <w:t>) minus the escapement,</w:t>
      </w:r>
    </w:p>
    <w:p w14:paraId="68FC86D8" w14:textId="6DDF9C7F" w:rsidR="00097FBB" w:rsidRDefault="00097FBB" w:rsidP="00097FBB">
      <w:pPr>
        <w:pStyle w:val="Caption"/>
      </w:pPr>
      <w:r>
        <w:t xml:space="preserve">Eq. </w:t>
      </w:r>
      <w:fldSimple w:instr=" SEQ Eq. \* ARABIC ">
        <w:r w:rsidR="003F2D91">
          <w:rPr>
            <w:noProof/>
          </w:rPr>
          <w:t>4</w:t>
        </w:r>
      </w:fldSimple>
      <w:r>
        <w:t xml:space="preserve">.  </w:t>
      </w:r>
      <m:oMath>
        <m:sSub>
          <m:sSubPr>
            <m:ctrlPr>
              <w:rPr>
                <w:rFonts w:ascii="Cambria Math" w:hAnsi="Cambria Math"/>
                <w:i/>
              </w:rPr>
            </m:ctrlPr>
          </m:sSubPr>
          <m:e>
            <m:r>
              <w:rPr>
                <w:rFonts w:ascii="Cambria Math" w:hAnsi="Cambria Math"/>
              </w:rPr>
              <m:t>S''</m:t>
            </m:r>
          </m:e>
          <m:sub>
            <m:r>
              <w:rPr>
                <w:rFonts w:ascii="Cambria Math" w:hAnsi="Cambria Math"/>
              </w:rPr>
              <m:t>h,j,r,o, m=2,y,t,a</m:t>
            </m:r>
          </m:sub>
        </m:sSub>
        <m:r>
          <w:rPr>
            <w:rFonts w:ascii="Cambria Math" w:hAnsi="Cambria Math"/>
          </w:rPr>
          <m:t>=</m:t>
        </m:r>
        <m:sSub>
          <m:sSubPr>
            <m:ctrlPr>
              <w:rPr>
                <w:rFonts w:ascii="Cambria Math" w:hAnsi="Cambria Math"/>
                <w:i/>
              </w:rPr>
            </m:ctrlPr>
          </m:sSubPr>
          <m:e>
            <m:r>
              <m:rPr>
                <m:sty m:val="p"/>
              </m:rPr>
              <w:rPr>
                <w:rFonts w:ascii="Cambria Math" w:hAnsi="Cambria Math"/>
              </w:rPr>
              <m:t>S</m:t>
            </m:r>
            <m:r>
              <w:rPr>
                <w:rFonts w:ascii="Cambria Math" w:hAnsi="Cambria Math"/>
              </w:rPr>
              <m:t>'</m:t>
            </m:r>
          </m:e>
          <m:sub>
            <m:r>
              <w:rPr>
                <w:rFonts w:ascii="Cambria Math" w:hAnsi="Cambria Math"/>
              </w:rPr>
              <m:t>h,j,r,o, m=2,y,t,a</m:t>
            </m:r>
          </m:sub>
        </m:sSub>
        <m:r>
          <w:rPr>
            <w:rFonts w:ascii="Cambria Math" w:hAnsi="Cambria Math"/>
          </w:rPr>
          <m:t>×(1-</m:t>
        </m:r>
        <m:sSub>
          <m:sSubPr>
            <m:ctrlPr>
              <w:rPr>
                <w:rFonts w:ascii="Cambria Math" w:hAnsi="Cambria Math"/>
                <w:i/>
              </w:rPr>
            </m:ctrlPr>
          </m:sSubPr>
          <m:e>
            <m:r>
              <m:rPr>
                <m:sty m:val="p"/>
              </m:rPr>
              <w:rPr>
                <w:rFonts w:ascii="Cambria Math" w:hAnsi="Cambria Math"/>
              </w:rPr>
              <m:t>ESCT</m:t>
            </m:r>
          </m:e>
          <m:sub>
            <m:r>
              <w:rPr>
                <w:rFonts w:ascii="Cambria Math" w:hAnsi="Cambria Math"/>
              </w:rPr>
              <m:t>j,r,t</m:t>
            </m:r>
          </m:sub>
        </m:sSub>
        <m:r>
          <w:rPr>
            <w:rFonts w:ascii="Cambria Math" w:hAnsi="Cambria Math"/>
          </w:rPr>
          <m:t>),   t&lt;nt</m:t>
        </m:r>
      </m:oMath>
    </w:p>
    <w:p w14:paraId="7A20C434" w14:textId="1DB07C4E" w:rsidR="00097FBB" w:rsidRPr="002A6CF1" w:rsidRDefault="00097FBB" w:rsidP="002A6CF1">
      <w:r>
        <w:rPr>
          <w:rFonts w:eastAsiaTheme="minorEastAsia"/>
        </w:rPr>
        <w:t xml:space="preserve">where, </w:t>
      </w:r>
      <m:oMath>
        <m:sSub>
          <m:sSubPr>
            <m:ctrlPr>
              <w:rPr>
                <w:rFonts w:ascii="Cambria Math" w:hAnsi="Cambria Math"/>
                <w:i/>
              </w:rPr>
            </m:ctrlPr>
          </m:sSubPr>
          <m:e>
            <m:r>
              <m:rPr>
                <m:sty m:val="p"/>
              </m:rPr>
              <w:rPr>
                <w:rFonts w:ascii="Cambria Math" w:hAnsi="Cambria Math"/>
              </w:rPr>
              <m:t>ESCT</m:t>
            </m:r>
          </m:e>
          <m:sub>
            <m:r>
              <w:rPr>
                <w:rFonts w:ascii="Cambria Math" w:hAnsi="Cambria Math"/>
              </w:rPr>
              <m:t>j,r,t</m:t>
            </m:r>
          </m:sub>
        </m:sSub>
      </m:oMath>
      <w:r>
        <w:rPr>
          <w:rFonts w:eastAsiaTheme="minorEastAsia"/>
        </w:rPr>
        <w:t xml:space="preserve"> is the fraction of the mature (m = 2) population leaving marine waters in </w:t>
      </w:r>
      <w:r w:rsidR="006F7D90">
        <w:rPr>
          <w:rFonts w:eastAsiaTheme="minorEastAsia"/>
        </w:rPr>
        <w:t xml:space="preserve">that </w:t>
      </w:r>
      <w:r>
        <w:rPr>
          <w:rFonts w:eastAsiaTheme="minorEastAsia"/>
        </w:rPr>
        <w:t>time-step</w:t>
      </w:r>
      <w:r w:rsidR="0098039A">
        <w:rPr>
          <w:rFonts w:eastAsiaTheme="minorEastAsia"/>
        </w:rPr>
        <w:t>.  The average escapement timing w</w:t>
      </w:r>
      <w:r w:rsidR="00C261D1">
        <w:rPr>
          <w:rFonts w:eastAsiaTheme="minorEastAsia"/>
        </w:rPr>
        <w:t>as</w:t>
      </w:r>
      <w:r w:rsidR="0098039A">
        <w:rPr>
          <w:rFonts w:eastAsiaTheme="minorEastAsia"/>
        </w:rPr>
        <w:t xml:space="preserve"> based on the summaries of west coast Chinook </w:t>
      </w:r>
      <w:r w:rsidR="0098039A">
        <w:rPr>
          <w:rFonts w:eastAsiaTheme="minorEastAsia"/>
        </w:rPr>
        <w:lastRenderedPageBreak/>
        <w:t xml:space="preserve">salmon populations  </w:t>
      </w:r>
      <w:r w:rsidR="0098039A">
        <w:rPr>
          <w:rFonts w:eastAsiaTheme="minorEastAsia"/>
        </w:rPr>
        <w:fldChar w:fldCharType="begin"/>
      </w:r>
      <w:r w:rsidR="005D7734">
        <w:rPr>
          <w:rFonts w:eastAsiaTheme="minorEastAsia"/>
        </w:rPr>
        <w:instrText xml:space="preserve"> ADDIN ZOTERO_ITEM CSL_CITATION {"citationID":"1gb0moq74i","properties":{"formattedCitation":"(Myers et al. 1998)","plainCitation":"(Myers et al. 1998)"},"citationItems":[{"id":180,"uris":["http://zotero.org/users/3830350/items/3JCPDQQS"],"uri":["http://zotero.org/users/3830350/items/3JCPDQQS"],"itemData":{"id":180,"type":"article-journal","title":"Status review of chinook salmon from Washington, Idaho, Oregon, and California","source":"Google Scholar","URL":"http://www.fws.gov/yreka/HydroDocs/Myers_etal_1998.pdf","author":[{"family":"Myers","given":"James Miles"},{"family":"Kope","given":"Robert G."},{"family":"Bryant","given":"Gregory J."},{"family":"Teel","given":"David"},{"family":"Lierheimer","given":"Lisa J."},{"family":"Wainwright","given":"Thomas C."},{"family":"Grant","given":"W. Stewart"},{"family":"Waknitz","given":"F. William"},{"family":"Neely","given":"Kathleen"},{"family":"Lindley","given":"Steven T."},{"literal":"others"}],"issued":{"date-parts":[["1998"]]},"accessed":{"date-parts":[["2016",3,22]]}}}],"schema":"https://github.com/citation-style-language/schema/raw/master/csl-citation.json"} </w:instrText>
      </w:r>
      <w:r w:rsidR="0098039A">
        <w:rPr>
          <w:rFonts w:eastAsiaTheme="minorEastAsia"/>
        </w:rPr>
        <w:fldChar w:fldCharType="separate"/>
      </w:r>
      <w:r w:rsidR="00B95350" w:rsidRPr="00B95350">
        <w:rPr>
          <w:rFonts w:cs="Times New Roman"/>
        </w:rPr>
        <w:t>(Myers et al. 1998)</w:t>
      </w:r>
      <w:r w:rsidR="0098039A">
        <w:rPr>
          <w:rFonts w:eastAsiaTheme="minorEastAsia"/>
        </w:rPr>
        <w:fldChar w:fldCharType="end"/>
      </w:r>
      <w:r w:rsidR="003E6EBE">
        <w:rPr>
          <w:rFonts w:eastAsiaTheme="minorEastAsia"/>
        </w:rPr>
        <w:t xml:space="preserve">: </w:t>
      </w:r>
      <w:r w:rsidR="00C261D1">
        <w:rPr>
          <w:rFonts w:eastAsiaTheme="minorEastAsia"/>
        </w:rPr>
        <w:t xml:space="preserve">escapement timing was </w:t>
      </w:r>
      <w:r w:rsidR="003E6EBE">
        <w:rPr>
          <w:rFonts w:eastAsiaTheme="minorEastAsia"/>
        </w:rPr>
        <w:t>assumed to vary by run type, but not area or year</w:t>
      </w:r>
      <w:r w:rsidR="0098039A">
        <w:rPr>
          <w:rFonts w:eastAsiaTheme="minorEastAsia"/>
        </w:rPr>
        <w:t>.</w:t>
      </w:r>
    </w:p>
    <w:p w14:paraId="30CA28E7" w14:textId="169D90C8" w:rsidR="00097FBB" w:rsidRDefault="00097FBB" w:rsidP="00097FBB">
      <w:pPr>
        <w:spacing w:before="240"/>
        <w:rPr>
          <w:rFonts w:eastAsiaTheme="minorEastAsia"/>
        </w:rPr>
      </w:pPr>
      <w:r>
        <w:rPr>
          <w:rFonts w:eastAsiaTheme="minorEastAsia"/>
        </w:rPr>
        <w:tab/>
        <w:t xml:space="preserve">The number of Chinook salmon </w:t>
      </w:r>
      <w:r w:rsidR="008E5BD6">
        <w:rPr>
          <w:rFonts w:eastAsiaTheme="minorEastAsia"/>
        </w:rPr>
        <w:t xml:space="preserve">remaining </w:t>
      </w:r>
      <w:r>
        <w:rPr>
          <w:rFonts w:eastAsiaTheme="minorEastAsia"/>
        </w:rPr>
        <w:t>after predation is equal to number at the beginning of the time-step times natural survival (</w:t>
      </w:r>
      <m:oMath>
        <m:r>
          <w:rPr>
            <w:rFonts w:ascii="Cambria Math" w:hAnsi="Cambria Math"/>
          </w:rPr>
          <m:t>sur</m:t>
        </m:r>
        <m:sSub>
          <m:sSubPr>
            <m:ctrlPr>
              <w:rPr>
                <w:rFonts w:ascii="Cambria Math" w:hAnsi="Cambria Math"/>
                <w:i/>
              </w:rPr>
            </m:ctrlPr>
          </m:sSubPr>
          <m:e>
            <m:r>
              <w:rPr>
                <w:rFonts w:ascii="Cambria Math" w:hAnsi="Cambria Math"/>
              </w:rPr>
              <m:t>v</m:t>
            </m:r>
          </m:e>
          <m:sub>
            <m:r>
              <w:rPr>
                <w:rFonts w:ascii="Cambria Math" w:hAnsi="Cambria Math"/>
              </w:rPr>
              <m:t>t,a</m:t>
            </m:r>
          </m:sub>
        </m:sSub>
      </m:oMath>
      <w:r>
        <w:rPr>
          <w:rFonts w:eastAsiaTheme="minorEastAsia"/>
        </w:rPr>
        <w:t>), minus the number consumed by predators (</w:t>
      </w:r>
      <m:oMath>
        <m:sSub>
          <m:sSubPr>
            <m:ctrlPr>
              <w:rPr>
                <w:rFonts w:ascii="Cambria Math" w:hAnsi="Cambria Math"/>
                <w:i/>
              </w:rPr>
            </m:ctrlPr>
          </m:sSubPr>
          <m:e>
            <m:r>
              <m:rPr>
                <m:sty m:val="p"/>
              </m:rPr>
              <w:rPr>
                <w:rFonts w:ascii="Cambria Math" w:hAnsi="Cambria Math"/>
              </w:rPr>
              <m:t>NC</m:t>
            </m:r>
          </m:e>
          <m:sub>
            <m:r>
              <w:rPr>
                <w:rFonts w:ascii="Cambria Math" w:hAnsi="Cambria Math"/>
              </w:rPr>
              <m:t>p,h,j,r,o, m,y,t,a</m:t>
            </m:r>
          </m:sub>
        </m:sSub>
      </m:oMath>
      <w:r>
        <w:rPr>
          <w:rFonts w:eastAsiaTheme="minorEastAsia"/>
        </w:rPr>
        <w:t>),</w:t>
      </w:r>
    </w:p>
    <w:p w14:paraId="451CFC84" w14:textId="0CE20F98" w:rsidR="00097FBB" w:rsidRPr="00097FBB" w:rsidRDefault="00097FBB" w:rsidP="00097FBB">
      <w:pPr>
        <w:pStyle w:val="Caption"/>
        <w:rPr>
          <w:rFonts w:eastAsiaTheme="minorEastAsia"/>
        </w:rPr>
      </w:pPr>
      <w:r>
        <w:t xml:space="preserve">Eq. </w:t>
      </w:r>
      <w:fldSimple w:instr=" SEQ Eq. \* ARABIC ">
        <w:r w:rsidR="003F2D91">
          <w:rPr>
            <w:noProof/>
          </w:rPr>
          <w:t>5</w:t>
        </w:r>
      </w:fldSimple>
      <w:r>
        <w:tab/>
      </w:r>
      <w:r>
        <w:tab/>
      </w:r>
      <m:oMath>
        <m:sSub>
          <m:sSubPr>
            <m:ctrlPr>
              <w:rPr>
                <w:rFonts w:ascii="Cambria Math" w:hAnsi="Cambria Math"/>
                <w:i/>
              </w:rPr>
            </m:ctrlPr>
          </m:sSubPr>
          <m:e>
            <m:r>
              <m:rPr>
                <m:sty m:val="p"/>
              </m:rPr>
              <w:rPr>
                <w:rFonts w:ascii="Cambria Math" w:hAnsi="Cambria Math"/>
              </w:rPr>
              <m:t>S</m:t>
            </m:r>
            <m:r>
              <w:rPr>
                <w:rFonts w:ascii="Cambria Math" w:hAnsi="Cambria Math"/>
              </w:rPr>
              <m:t>'</m:t>
            </m:r>
          </m:e>
          <m:sub>
            <m:r>
              <w:rPr>
                <w:rFonts w:ascii="Cambria Math" w:hAnsi="Cambria Math"/>
              </w:rPr>
              <m:t>h,j,r,o, m,y,t,a</m:t>
            </m:r>
          </m:sub>
        </m:sSub>
        <m:r>
          <w:rPr>
            <w:rFonts w:ascii="Cambria Math" w:hAnsi="Cambria Math"/>
          </w:rPr>
          <m:t>=sur</m:t>
        </m:r>
        <m:sSub>
          <m:sSubPr>
            <m:ctrlPr>
              <w:rPr>
                <w:rFonts w:ascii="Cambria Math" w:hAnsi="Cambria Math"/>
                <w:i/>
              </w:rPr>
            </m:ctrlPr>
          </m:sSubPr>
          <m:e>
            <m:r>
              <w:rPr>
                <w:rFonts w:ascii="Cambria Math" w:hAnsi="Cambria Math"/>
              </w:rPr>
              <m:t>v</m:t>
            </m:r>
          </m:e>
          <m:sub>
            <m:r>
              <w:rPr>
                <w:rFonts w:ascii="Cambria Math" w:hAnsi="Cambria Math"/>
              </w:rPr>
              <m:t>t,a</m:t>
            </m:r>
          </m:sub>
        </m:sSub>
        <m:sSub>
          <m:sSubPr>
            <m:ctrlPr>
              <w:rPr>
                <w:rFonts w:ascii="Cambria Math" w:hAnsi="Cambria Math"/>
                <w:i/>
              </w:rPr>
            </m:ctrlPr>
          </m:sSubPr>
          <m:e>
            <m:r>
              <m:rPr>
                <m:sty m:val="p"/>
              </m:rPr>
              <w:rPr>
                <w:rFonts w:ascii="Cambria Math" w:hAnsi="Cambria Math"/>
              </w:rPr>
              <m:t>S</m:t>
            </m:r>
          </m:e>
          <m:sub>
            <m:r>
              <w:rPr>
                <w:rFonts w:ascii="Cambria Math" w:hAnsi="Cambria Math"/>
              </w:rPr>
              <m:t>h,j,r,o, m,y,t,a</m:t>
            </m:r>
          </m:sub>
        </m:sSub>
        <m:r>
          <w:rPr>
            <w:rFonts w:ascii="Cambria Math" w:hAnsi="Cambria Math"/>
          </w:rPr>
          <m:t>-</m:t>
        </m:r>
        <m:r>
          <m:rPr>
            <m:sty m:val="p"/>
          </m:rPr>
          <w:rPr>
            <w:rFonts w:ascii="Cambria Math" w:hAnsi="Cambria Math"/>
          </w:rPr>
          <m:t>min</m:t>
        </m:r>
        <m:r>
          <w:rPr>
            <w:rFonts w:ascii="Cambria Math" w:hAnsi="Cambria Math"/>
          </w:rPr>
          <m:t>(</m:t>
        </m:r>
        <m:nary>
          <m:naryPr>
            <m:chr m:val="∑"/>
            <m:supHide m:val="1"/>
            <m:ctrlPr>
              <w:rPr>
                <w:rFonts w:ascii="Cambria Math" w:hAnsi="Cambria Math"/>
                <w:i/>
              </w:rPr>
            </m:ctrlPr>
          </m:naryPr>
          <m:sub>
            <m:r>
              <w:rPr>
                <w:rFonts w:ascii="Cambria Math" w:hAnsi="Cambria Math"/>
              </w:rPr>
              <m:t>p</m:t>
            </m:r>
          </m:sub>
          <m:sup/>
          <m:e>
            <m:sSub>
              <m:sSubPr>
                <m:ctrlPr>
                  <w:rPr>
                    <w:rFonts w:ascii="Cambria Math" w:hAnsi="Cambria Math"/>
                    <w:i/>
                  </w:rPr>
                </m:ctrlPr>
              </m:sSubPr>
              <m:e>
                <m:r>
                  <m:rPr>
                    <m:sty m:val="p"/>
                  </m:rPr>
                  <w:rPr>
                    <w:rFonts w:ascii="Cambria Math" w:hAnsi="Cambria Math"/>
                  </w:rPr>
                  <m:t>NC</m:t>
                </m:r>
              </m:e>
              <m:sub>
                <m:r>
                  <w:rPr>
                    <w:rFonts w:ascii="Cambria Math" w:hAnsi="Cambria Math"/>
                  </w:rPr>
                  <m:t>p,h,j,r,o, m,y,t,a</m:t>
                </m:r>
              </m:sub>
            </m:sSub>
          </m:e>
        </m:nary>
        <m:r>
          <w:rPr>
            <w:rFonts w:ascii="Cambria Math" w:hAnsi="Cambria Math"/>
          </w:rPr>
          <m:t>,</m:t>
        </m:r>
        <m:r>
          <w:rPr>
            <w:rFonts w:ascii="Cambria Math" w:eastAsiaTheme="minorEastAsia" w:hAnsi="Cambria Math"/>
          </w:rPr>
          <m:t xml:space="preserve"> 0.95</m:t>
        </m:r>
        <m:sSub>
          <m:sSubPr>
            <m:ctrlPr>
              <w:rPr>
                <w:rFonts w:ascii="Cambria Math" w:hAnsi="Cambria Math"/>
                <w:i/>
              </w:rPr>
            </m:ctrlPr>
          </m:sSubPr>
          <m:e>
            <m:r>
              <m:rPr>
                <m:sty m:val="p"/>
              </m:rPr>
              <w:rPr>
                <w:rFonts w:ascii="Cambria Math" w:hAnsi="Cambria Math"/>
              </w:rPr>
              <m:t>*</m:t>
            </m:r>
            <m:r>
              <w:rPr>
                <w:rFonts w:ascii="Cambria Math" w:hAnsi="Cambria Math"/>
              </w:rPr>
              <m:t>sur</m:t>
            </m:r>
            <m:sSub>
              <m:sSubPr>
                <m:ctrlPr>
                  <w:rPr>
                    <w:rFonts w:ascii="Cambria Math" w:hAnsi="Cambria Math"/>
                    <w:i/>
                  </w:rPr>
                </m:ctrlPr>
              </m:sSubPr>
              <m:e>
                <m:r>
                  <w:rPr>
                    <w:rFonts w:ascii="Cambria Math" w:hAnsi="Cambria Math"/>
                  </w:rPr>
                  <m:t>v</m:t>
                </m:r>
              </m:e>
              <m:sub>
                <m:r>
                  <w:rPr>
                    <w:rFonts w:ascii="Cambria Math" w:hAnsi="Cambria Math"/>
                  </w:rPr>
                  <m:t>t,a</m:t>
                </m:r>
              </m:sub>
            </m:sSub>
            <m:r>
              <m:rPr>
                <m:sty m:val="p"/>
              </m:rPr>
              <w:rPr>
                <w:rFonts w:ascii="Cambria Math" w:hAnsi="Cambria Math"/>
              </w:rPr>
              <m:t>S</m:t>
            </m:r>
          </m:e>
          <m:sub>
            <m:r>
              <w:rPr>
                <w:rFonts w:ascii="Cambria Math" w:hAnsi="Cambria Math"/>
              </w:rPr>
              <m:t>h,j,r,o, m,y,t,a</m:t>
            </m:r>
          </m:sub>
        </m:sSub>
        <m:r>
          <w:rPr>
            <w:rFonts w:ascii="Cambria Math" w:hAnsi="Cambria Math"/>
          </w:rPr>
          <m:t>)</m:t>
        </m:r>
      </m:oMath>
    </w:p>
    <w:p w14:paraId="0EC95AA8" w14:textId="2EC63785" w:rsidR="00F0523E" w:rsidRDefault="00097FBB" w:rsidP="00097FBB">
      <w:pPr>
        <w:spacing w:before="240"/>
      </w:pPr>
      <w:r>
        <w:t xml:space="preserve">The natural mortality </w:t>
      </w:r>
      <m:oMath>
        <m:r>
          <w:rPr>
            <w:rFonts w:ascii="Cambria Math" w:hAnsi="Cambria Math"/>
          </w:rPr>
          <m:t>sur</m:t>
        </m:r>
        <m:sSub>
          <m:sSubPr>
            <m:ctrlPr>
              <w:rPr>
                <w:rFonts w:ascii="Cambria Math" w:hAnsi="Cambria Math"/>
                <w:i/>
              </w:rPr>
            </m:ctrlPr>
          </m:sSubPr>
          <m:e>
            <m:r>
              <w:rPr>
                <w:rFonts w:ascii="Cambria Math" w:hAnsi="Cambria Math"/>
              </w:rPr>
              <m:t>v</m:t>
            </m:r>
          </m:e>
          <m:sub>
            <m:r>
              <w:rPr>
                <w:rFonts w:ascii="Cambria Math" w:hAnsi="Cambria Math"/>
              </w:rPr>
              <m:t>t,a</m:t>
            </m:r>
          </m:sub>
        </m:sSub>
      </m:oMath>
      <w:r>
        <w:rPr>
          <w:rFonts w:eastAsiaTheme="minorEastAsia"/>
        </w:rPr>
        <w:t xml:space="preserve"> </w:t>
      </w:r>
      <w:r>
        <w:t>was assumed to vary by age and time-step (</w:t>
      </w:r>
      <w:r>
        <w:fldChar w:fldCharType="begin"/>
      </w:r>
      <w:r w:rsidR="005D7734">
        <w:instrText xml:space="preserve"> ADDIN ZOTERO_ITEM CSL_CITATION {"citationID":"kbbemt5se","properties":{"formattedCitation":"(Clemons et al. 2006)","plainCitation":"(Clemons et al. 2006)"},"citationItems":[{"id":13,"uris":["http://zotero.org/users/3830350/items/NKUMT95D"],"uri":["http://zotero.org/users/3830350/items/NKUMT95D"],"itemData":{"id":13,"type":"article-journal","title":"FISHERY REGULATION ASSESSMENT MODEL (FRAM)","source":"Google Scholar","URL":"http://www.pcouncil.org/bb/2006/0606/G1a_FRAM_Att_2.pdf","author":[{"family":"Clemons","given":"Ethan"},{"family":"Conrad","given":"Robert"},{"family":"Simmons","given":"C. Dell"},{"family":"Sharma","given":"Rishi"},{"family":"Grover","given":"Allen"},{"family":"Yuen","given":"Henry"}],"issued":{"date-parts":[["2006"]]},"accessed":{"date-parts":[["2016",3,13]]}}}],"schema":"https://github.com/citation-style-language/schema/raw/master/csl-citation.json"} </w:instrText>
      </w:r>
      <w:r>
        <w:fldChar w:fldCharType="separate"/>
      </w:r>
      <w:r w:rsidR="00B95350" w:rsidRPr="00B95350">
        <w:rPr>
          <w:rFonts w:cs="Times New Roman"/>
        </w:rPr>
        <w:t>Clemons et al. 2006)</w:t>
      </w:r>
      <w:r>
        <w:fldChar w:fldCharType="end"/>
      </w:r>
      <w:r>
        <w:t xml:space="preserve">, but not by run, origin, </w:t>
      </w:r>
      <w:r w:rsidR="008E5BD6">
        <w:t xml:space="preserve">year, </w:t>
      </w:r>
      <w:r w:rsidR="00E52673">
        <w:t xml:space="preserve">or </w:t>
      </w:r>
      <w:r>
        <w:t xml:space="preserve">migratory state.  To avoid instances where the total consumption across all predators </w:t>
      </w:r>
      <w:r w:rsidR="00446551">
        <w:t xml:space="preserve">may </w:t>
      </w:r>
      <w:r>
        <w:t xml:space="preserve">exceed the available numbers of Chinook salmon, we assumed that the maximum consumption rate was 95%.  </w:t>
      </w:r>
      <w:r w:rsidR="00E52673">
        <w:t xml:space="preserve">The </w:t>
      </w:r>
      <w:r w:rsidR="002C17B0">
        <w:t>predation mortality</w:t>
      </w:r>
      <w:r w:rsidR="00E52673">
        <w:t xml:space="preserve"> is defined as</w:t>
      </w:r>
      <w:r w:rsidR="002C17B0">
        <w:t>,</w:t>
      </w:r>
    </w:p>
    <w:p w14:paraId="46E34D0C" w14:textId="71F52E65" w:rsidR="002C17B0" w:rsidRPr="00793600" w:rsidRDefault="003F2D91" w:rsidP="003F2D91">
      <w:pPr>
        <w:pStyle w:val="Caption"/>
      </w:pPr>
      <w:r>
        <w:t xml:space="preserve">Eq. </w:t>
      </w:r>
      <w:fldSimple w:instr=" SEQ Eq. \* ARABIC ">
        <w:r>
          <w:rPr>
            <w:noProof/>
          </w:rPr>
          <w:t>6</w:t>
        </w:r>
      </w:fldSimple>
      <w:r>
        <w:t>.</w:t>
      </w:r>
      <w:r>
        <w:tab/>
      </w:r>
      <w:r>
        <w:tab/>
      </w:r>
      <m:oMath>
        <m:sSub>
          <m:sSubPr>
            <m:ctrlPr>
              <w:rPr>
                <w:rFonts w:ascii="Cambria Math" w:hAnsi="Cambria Math"/>
                <w:i/>
              </w:rPr>
            </m:ctrlPr>
          </m:sSubPr>
          <m:e>
            <m:r>
              <m:rPr>
                <m:sty m:val="p"/>
              </m:rPr>
              <w:rPr>
                <w:rFonts w:ascii="Cambria Math" w:hAnsi="Cambria Math"/>
              </w:rPr>
              <m:t>NC</m:t>
            </m:r>
          </m:e>
          <m:sub>
            <m:r>
              <w:rPr>
                <w:rFonts w:ascii="Cambria Math" w:hAnsi="Cambria Math"/>
              </w:rPr>
              <m:t>p,h,j,r,o, m,y,t,a</m:t>
            </m:r>
          </m:sub>
        </m:sSub>
        <m:r>
          <w:rPr>
            <w:rFonts w:ascii="Cambria Math" w:eastAsiaTheme="minorEastAsia"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s</m:t>
                </m:r>
              </m:sub>
              <m:sup/>
              <m:e>
                <m:nary>
                  <m:naryPr>
                    <m:chr m:val="∑"/>
                    <m:supHide m:val="1"/>
                    <m:ctrlPr>
                      <w:rPr>
                        <w:rFonts w:ascii="Cambria Math" w:hAnsi="Cambria Math"/>
                        <w:i/>
                      </w:rPr>
                    </m:ctrlPr>
                  </m:naryPr>
                  <m:sub>
                    <m:r>
                      <w:rPr>
                        <w:rFonts w:ascii="Cambria Math" w:hAnsi="Cambria Math"/>
                      </w:rPr>
                      <m:t>i</m:t>
                    </m:r>
                  </m:sub>
                  <m:sup/>
                  <m:e>
                    <m:r>
                      <m:rPr>
                        <m:sty m:val="p"/>
                      </m:rPr>
                      <w:rPr>
                        <w:rFonts w:ascii="Cambria Math" w:hAnsi="Cambria Math"/>
                      </w:rPr>
                      <m:t>E</m:t>
                    </m:r>
                    <m:sSub>
                      <m:sSubPr>
                        <m:ctrlPr>
                          <w:rPr>
                            <w:rFonts w:ascii="Cambria Math" w:hAnsi="Cambria Math"/>
                            <w:i/>
                          </w:rPr>
                        </m:ctrlPr>
                      </m:sSubPr>
                      <m:e>
                        <m:r>
                          <m:rPr>
                            <m:sty m:val="p"/>
                          </m:rPr>
                          <w:rPr>
                            <w:rFonts w:ascii="Cambria Math" w:hAnsi="Cambria Math"/>
                          </w:rPr>
                          <m:t>D</m:t>
                        </m:r>
                      </m:e>
                      <m:sub>
                        <m:r>
                          <w:rPr>
                            <w:rFonts w:ascii="Cambria Math" w:hAnsi="Cambria Math"/>
                          </w:rPr>
                          <m:t>p,h,j,y,t,s,i,a</m:t>
                        </m:r>
                      </m:sub>
                    </m:sSub>
                  </m:e>
                </m:nary>
              </m:e>
            </m:nary>
            <m:ctrlPr>
              <w:rPr>
                <w:rFonts w:ascii="Cambria Math" w:eastAsiaTheme="minorEastAsia" w:hAnsi="Cambria Math"/>
                <w:i/>
              </w:rPr>
            </m:ctrlPr>
          </m:num>
          <m:den>
            <m:sSub>
              <m:sSubPr>
                <m:ctrlPr>
                  <w:rPr>
                    <w:rFonts w:ascii="Cambria Math" w:hAnsi="Cambria Math"/>
                    <w:i/>
                  </w:rPr>
                </m:ctrlPr>
              </m:sSubPr>
              <m:e>
                <m:r>
                  <m:rPr>
                    <m:sty m:val="p"/>
                  </m:rPr>
                  <w:rPr>
                    <w:rFonts w:ascii="Cambria Math" w:hAnsi="Cambria Math"/>
                  </w:rPr>
                  <m:t>EC</m:t>
                </m:r>
              </m:e>
              <m:sub>
                <m:r>
                  <w:rPr>
                    <w:rFonts w:ascii="Cambria Math" w:hAnsi="Cambria Math"/>
                  </w:rPr>
                  <m:t>h,r,o,t,a</m:t>
                </m:r>
              </m:sub>
            </m:sSub>
          </m:den>
        </m:f>
        <m:r>
          <w:rPr>
            <w:rFonts w:ascii="Cambria Math" w:hAnsi="Cambria Math"/>
          </w:rPr>
          <m:t>*</m:t>
        </m:r>
        <m:sSub>
          <m:sSubPr>
            <m:ctrlPr>
              <w:rPr>
                <w:rFonts w:ascii="Cambria Math" w:hAnsi="Cambria Math"/>
                <w:i/>
              </w:rPr>
            </m:ctrlPr>
          </m:sSubPr>
          <m:e>
            <m:r>
              <m:rPr>
                <m:sty m:val="p"/>
              </m:rPr>
              <w:rPr>
                <w:rFonts w:ascii="Cambria Math" w:hAnsi="Cambria Math"/>
              </w:rPr>
              <m:t>FS</m:t>
            </m:r>
          </m:e>
          <m:sub>
            <m:r>
              <w:rPr>
                <w:rFonts w:ascii="Cambria Math" w:hAnsi="Cambria Math"/>
              </w:rPr>
              <m:t>p,h,j,r,o,y,t,m,a</m:t>
            </m:r>
          </m:sub>
        </m:sSub>
      </m:oMath>
      <w:r w:rsidR="002C17B0">
        <w:t xml:space="preserve"> </w:t>
      </w:r>
    </w:p>
    <w:p w14:paraId="0721BBCA" w14:textId="188B307F" w:rsidR="002C17B0" w:rsidRDefault="00F26A1C" w:rsidP="002C17B0">
      <w:pPr>
        <w:spacing w:before="240"/>
        <w:rPr>
          <w:rFonts w:eastAsiaTheme="minorEastAsia"/>
        </w:rPr>
      </w:pPr>
      <w:r>
        <w:t>w</w:t>
      </w:r>
      <w:r w:rsidR="00097FBB">
        <w:t>here, t</w:t>
      </w:r>
      <w:r w:rsidR="002C17B0">
        <w:t>he number of Chinook salmon consumed (</w:t>
      </w:r>
      <m:oMath>
        <m:sSub>
          <m:sSubPr>
            <m:ctrlPr>
              <w:rPr>
                <w:rFonts w:ascii="Cambria Math" w:hAnsi="Cambria Math"/>
                <w:i/>
              </w:rPr>
            </m:ctrlPr>
          </m:sSubPr>
          <m:e>
            <m:r>
              <m:rPr>
                <m:sty m:val="p"/>
              </m:rPr>
              <w:rPr>
                <w:rFonts w:ascii="Cambria Math" w:hAnsi="Cambria Math"/>
              </w:rPr>
              <m:t>NC</m:t>
            </m:r>
          </m:e>
          <m:sub>
            <m:r>
              <w:rPr>
                <w:rFonts w:ascii="Cambria Math" w:hAnsi="Cambria Math"/>
              </w:rPr>
              <m:t>p,h,j,r,o, m,y,t,a</m:t>
            </m:r>
          </m:sub>
        </m:sSub>
      </m:oMath>
      <w:r w:rsidR="002C17B0">
        <w:t>) was based on: 1) the amount of energy derived from Chinook salmon (</w:t>
      </w:r>
      <m:oMath>
        <m:r>
          <m:rPr>
            <m:sty m:val="p"/>
          </m:rPr>
          <w:rPr>
            <w:rFonts w:ascii="Cambria Math" w:hAnsi="Cambria Math"/>
          </w:rPr>
          <m:t>E</m:t>
        </m:r>
        <m:sSub>
          <m:sSubPr>
            <m:ctrlPr>
              <w:rPr>
                <w:rFonts w:ascii="Cambria Math" w:hAnsi="Cambria Math"/>
                <w:i/>
              </w:rPr>
            </m:ctrlPr>
          </m:sSubPr>
          <m:e>
            <m:r>
              <m:rPr>
                <m:sty m:val="p"/>
              </m:rPr>
              <w:rPr>
                <w:rFonts w:ascii="Cambria Math" w:hAnsi="Cambria Math"/>
              </w:rPr>
              <m:t>D</m:t>
            </m:r>
          </m:e>
          <m:sub>
            <m:r>
              <w:rPr>
                <w:rFonts w:ascii="Cambria Math" w:hAnsi="Cambria Math"/>
              </w:rPr>
              <m:t>p,h,j,y,t,s,i,a</m:t>
            </m:r>
          </m:sub>
        </m:sSub>
      </m:oMath>
      <w:r w:rsidR="002C17B0">
        <w:t>)</w:t>
      </w:r>
      <w:r w:rsidR="002C17B0">
        <w:rPr>
          <w:rFonts w:eastAsiaTheme="minorEastAsia"/>
        </w:rPr>
        <w:t xml:space="preserve">, 2) </w:t>
      </w:r>
      <w:r w:rsidR="002C17B0" w:rsidRPr="00B80A92">
        <w:rPr>
          <w:rFonts w:eastAsiaTheme="minorEastAsia"/>
        </w:rPr>
        <w:t>the</w:t>
      </w:r>
      <w:r w:rsidR="002C17B0">
        <w:rPr>
          <w:rFonts w:eastAsiaTheme="minorEastAsia"/>
        </w:rPr>
        <w:t xml:space="preserve"> energetic content of an individual Chinook salmon from a particular cohort (</w:t>
      </w:r>
      <m:oMath>
        <m:sSub>
          <m:sSubPr>
            <m:ctrlPr>
              <w:rPr>
                <w:rFonts w:ascii="Cambria Math" w:hAnsi="Cambria Math"/>
                <w:i/>
              </w:rPr>
            </m:ctrlPr>
          </m:sSubPr>
          <m:e>
            <m:r>
              <m:rPr>
                <m:sty m:val="p"/>
              </m:rPr>
              <w:rPr>
                <w:rFonts w:ascii="Cambria Math" w:hAnsi="Cambria Math"/>
              </w:rPr>
              <m:t>EC</m:t>
            </m:r>
          </m:e>
          <m:sub>
            <m:r>
              <w:rPr>
                <w:rFonts w:ascii="Cambria Math" w:hAnsi="Cambria Math"/>
              </w:rPr>
              <m:t>h,r,o,t,a</m:t>
            </m:r>
          </m:sub>
        </m:sSub>
      </m:oMath>
      <w:r w:rsidR="002C17B0">
        <w:rPr>
          <w:rFonts w:eastAsiaTheme="minorEastAsia"/>
        </w:rPr>
        <w:t xml:space="preserve">; </w:t>
      </w:r>
      <w:r w:rsidR="00097FBB">
        <w:rPr>
          <w:rFonts w:eastAsiaTheme="minorEastAsia"/>
        </w:rPr>
        <w:t xml:space="preserve">see </w:t>
      </w:r>
      <w:r w:rsidR="002C17B0">
        <w:rPr>
          <w:rFonts w:eastAsiaTheme="minorEastAsia"/>
        </w:rPr>
        <w:fldChar w:fldCharType="begin"/>
      </w:r>
      <w:r w:rsidR="005D7734">
        <w:rPr>
          <w:rFonts w:eastAsiaTheme="minorEastAsia"/>
        </w:rPr>
        <w:instrText xml:space="preserve"> ADDIN ZOTERO_ITEM CSL_CITATION {"citationID":"2432tgr1bt","properties":{"formattedCitation":"{\\rtf (O\\uc0\\u8217{}Neill et al. 2014)}","plainCitation":"(O’Neill et al. 2014)"},"citationItems":[{"id":845,"uris":["http://zotero.org/users/3830350/items/5D763HMD"],"uri":["http://zotero.org/users/3830350/items/5D763HMD"],"itemData":{"id":845,"type":"article-journal","title":"Energy content of Pacific salmon as prey of northern and southern resident killer whales","container-title":"Endangered Species Research","page":"265","volume":"25","issue":"3","source":"Google Scholar","author":[{"family":"O’Neill","given":"Sandra M."},{"family":"Ylitalo","given":"Gina M."},{"family":"West","given":"James E."}],"issued":{"date-parts":[["2014"]]}}}],"schema":"https://github.com/citation-style-language/schema/raw/master/csl-citation.json"} </w:instrText>
      </w:r>
      <w:r w:rsidR="002C17B0">
        <w:rPr>
          <w:rFonts w:eastAsiaTheme="minorEastAsia"/>
        </w:rPr>
        <w:fldChar w:fldCharType="separate"/>
      </w:r>
      <w:r w:rsidR="00B95350" w:rsidRPr="00B95350">
        <w:rPr>
          <w:rFonts w:cs="Times New Roman"/>
          <w:szCs w:val="24"/>
        </w:rPr>
        <w:t>O’Neill et al. 2014</w:t>
      </w:r>
      <w:r w:rsidR="002C17B0">
        <w:rPr>
          <w:rFonts w:eastAsiaTheme="minorEastAsia"/>
        </w:rPr>
        <w:fldChar w:fldCharType="end"/>
      </w:r>
      <w:r w:rsidR="002C17B0">
        <w:rPr>
          <w:rFonts w:eastAsiaTheme="minorEastAsia"/>
        </w:rPr>
        <w:t>)</w:t>
      </w:r>
      <w:r w:rsidR="00097FBB">
        <w:rPr>
          <w:rFonts w:eastAsiaTheme="minorEastAsia"/>
        </w:rPr>
        <w:t xml:space="preserve"> </w:t>
      </w:r>
      <w:r w:rsidR="008E5BD6">
        <w:rPr>
          <w:rFonts w:eastAsiaTheme="minorEastAsia"/>
        </w:rPr>
        <w:t xml:space="preserve">which is a function of </w:t>
      </w:r>
      <w:r w:rsidR="00097FBB">
        <w:rPr>
          <w:rFonts w:eastAsiaTheme="minorEastAsia"/>
        </w:rPr>
        <w:t>length</w:t>
      </w:r>
      <w:r w:rsidR="0098039A">
        <w:rPr>
          <w:rFonts w:eastAsiaTheme="minorEastAsia"/>
        </w:rPr>
        <w:t>-at-age</w:t>
      </w:r>
      <w:r w:rsidR="00097FBB">
        <w:rPr>
          <w:rFonts w:eastAsiaTheme="minorEastAsia"/>
        </w:rPr>
        <w:t xml:space="preserve"> throughout the year </w:t>
      </w:r>
      <w:r w:rsidR="00097FBB">
        <w:rPr>
          <w:rFonts w:eastAsiaTheme="minorEastAsia"/>
        </w:rPr>
        <w:fldChar w:fldCharType="begin"/>
      </w:r>
      <w:r w:rsidR="005D7734">
        <w:rPr>
          <w:rFonts w:eastAsiaTheme="minorEastAsia"/>
        </w:rPr>
        <w:instrText xml:space="preserve"> ADDIN ZOTERO_ITEM CSL_CITATION {"citationID":"nanurf5uu","properties":{"formattedCitation":"(Clemons et al. 2006)","plainCitation":"(Clemons et al. 2006)"},"citationItems":[{"id":13,"uris":["http://zotero.org/users/3830350/items/NKUMT95D"],"uri":["http://zotero.org/users/3830350/items/NKUMT95D"],"itemData":{"id":13,"type":"article-journal","title":"FISHERY REGULATION ASSESSMENT MODEL (FRAM)","source":"Google Scholar","URL":"http://www.pcouncil.org/bb/2006/0606/G1a_FRAM_Att_2.pdf","author":[{"family":"Clemons","given":"Ethan"},{"family":"Conrad","given":"Robert"},{"family":"Simmons","given":"C. Dell"},{"family":"Sharma","given":"Rishi"},{"family":"Grover","given":"Allen"},{"family":"Yuen","given":"Henry"}],"issued":{"date-parts":[["2006"]]},"accessed":{"date-parts":[["2016",3,13]]}}}],"schema":"https://github.com/citation-style-language/schema/raw/master/csl-citation.json"} </w:instrText>
      </w:r>
      <w:r w:rsidR="00097FBB">
        <w:rPr>
          <w:rFonts w:eastAsiaTheme="minorEastAsia"/>
        </w:rPr>
        <w:fldChar w:fldCharType="separate"/>
      </w:r>
      <w:r w:rsidR="00B95350" w:rsidRPr="00B95350">
        <w:rPr>
          <w:rFonts w:cs="Times New Roman"/>
        </w:rPr>
        <w:t>(Clemons et al. 2006)</w:t>
      </w:r>
      <w:r w:rsidR="00097FBB">
        <w:rPr>
          <w:rFonts w:eastAsiaTheme="minorEastAsia"/>
        </w:rPr>
        <w:fldChar w:fldCharType="end"/>
      </w:r>
      <w:r w:rsidR="002C17B0">
        <w:rPr>
          <w:rFonts w:eastAsiaTheme="minorEastAsia"/>
        </w:rPr>
        <w:t xml:space="preserve">, and 3) the relative abundance of Chinook salmon cohorts in area </w:t>
      </w:r>
      <w:r w:rsidR="002C17B0">
        <w:rPr>
          <w:rFonts w:eastAsiaTheme="minorEastAsia"/>
          <w:i/>
        </w:rPr>
        <w:t>j</w:t>
      </w:r>
      <w:r w:rsidR="002C17B0">
        <w:rPr>
          <w:rFonts w:eastAsiaTheme="minorEastAsia"/>
        </w:rPr>
        <w:t xml:space="preserve"> during time-step </w:t>
      </w:r>
      <w:r w:rsidR="002C17B0">
        <w:rPr>
          <w:rFonts w:eastAsiaTheme="minorEastAsia"/>
          <w:i/>
        </w:rPr>
        <w:t>t</w:t>
      </w:r>
      <w:r w:rsidR="002C17B0">
        <w:rPr>
          <w:rFonts w:eastAsiaTheme="minorEastAsia"/>
        </w:rPr>
        <w:t xml:space="preserve"> (</w:t>
      </w:r>
      <m:oMath>
        <m:sSub>
          <m:sSubPr>
            <m:ctrlPr>
              <w:rPr>
                <w:rFonts w:ascii="Cambria Math" w:hAnsi="Cambria Math"/>
                <w:i/>
              </w:rPr>
            </m:ctrlPr>
          </m:sSubPr>
          <m:e>
            <m:r>
              <m:rPr>
                <m:sty m:val="p"/>
              </m:rPr>
              <w:rPr>
                <w:rFonts w:ascii="Cambria Math" w:hAnsi="Cambria Math"/>
              </w:rPr>
              <m:t>FS</m:t>
            </m:r>
          </m:e>
          <m:sub>
            <m:r>
              <w:rPr>
                <w:rFonts w:ascii="Cambria Math" w:hAnsi="Cambria Math"/>
              </w:rPr>
              <m:t>p,h,j,r,o,y,t,m,a</m:t>
            </m:r>
          </m:sub>
        </m:sSub>
      </m:oMath>
      <w:r w:rsidR="002C17B0">
        <w:rPr>
          <w:rFonts w:eastAsiaTheme="minorEastAsia"/>
        </w:rPr>
        <w:t xml:space="preserve">).  </w:t>
      </w:r>
    </w:p>
    <w:p w14:paraId="7BBCB2F9" w14:textId="77777777" w:rsidR="003F2D91" w:rsidRDefault="002C17B0" w:rsidP="003F2D91">
      <w:pPr>
        <w:pStyle w:val="Caption"/>
      </w:pPr>
      <w:r>
        <w:t xml:space="preserve">Eq. </w:t>
      </w:r>
      <w:fldSimple w:instr=" SEQ Eq. \* ARABIC ">
        <w:r w:rsidR="003F2D91">
          <w:rPr>
            <w:noProof/>
          </w:rPr>
          <w:t>7</w:t>
        </w:r>
      </w:fldSimple>
      <w:r>
        <w:t>.</w:t>
      </w:r>
      <w:r>
        <w:tab/>
      </w:r>
      <w:r>
        <w:tab/>
      </w:r>
      <m:oMath>
        <m:sSub>
          <m:sSubPr>
            <m:ctrlPr>
              <w:rPr>
                <w:rFonts w:ascii="Cambria Math" w:hAnsi="Cambria Math"/>
                <w:i/>
              </w:rPr>
            </m:ctrlPr>
          </m:sSubPr>
          <m:e>
            <m:r>
              <m:rPr>
                <m:sty m:val="p"/>
              </m:rPr>
              <w:rPr>
                <w:rFonts w:ascii="Cambria Math" w:hAnsi="Cambria Math"/>
              </w:rPr>
              <m:t>FS</m:t>
            </m:r>
          </m:e>
          <m:sub>
            <m:r>
              <w:rPr>
                <w:rFonts w:ascii="Cambria Math" w:hAnsi="Cambria Math"/>
              </w:rPr>
              <m:t>h,j,r,o,y,t,m,a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S</m:t>
                </m:r>
              </m:e>
              <m:sub>
                <m:r>
                  <w:rPr>
                    <w:rFonts w:ascii="Cambria Math" w:hAnsi="Cambria Math"/>
                  </w:rPr>
                  <m:t>h,j,r,o,y,t,m,a</m:t>
                </m:r>
              </m:sub>
            </m:sSub>
          </m:num>
          <m:den>
            <m:nary>
              <m:naryPr>
                <m:chr m:val="∑"/>
                <m:supHide m:val="1"/>
                <m:ctrlPr>
                  <w:rPr>
                    <w:rFonts w:ascii="Cambria Math" w:hAnsi="Cambria Math"/>
                    <w:i/>
                  </w:rPr>
                </m:ctrlPr>
              </m:naryPr>
              <m:sub>
                <m:r>
                  <w:rPr>
                    <w:rFonts w:ascii="Cambria Math" w:hAnsi="Cambria Math"/>
                  </w:rPr>
                  <m:t>h</m:t>
                </m:r>
              </m:sub>
              <m:sup/>
              <m:e>
                <m:nary>
                  <m:naryPr>
                    <m:chr m:val="∑"/>
                    <m:supHide m:val="1"/>
                    <m:ctrlPr>
                      <w:rPr>
                        <w:rFonts w:ascii="Cambria Math" w:hAnsi="Cambria Math"/>
                        <w:i/>
                      </w:rPr>
                    </m:ctrlPr>
                  </m:naryPr>
                  <m:sub>
                    <m:r>
                      <w:rPr>
                        <w:rFonts w:ascii="Cambria Math" w:hAnsi="Cambria Math"/>
                      </w:rPr>
                      <m:t>r</m:t>
                    </m:r>
                  </m:sub>
                  <m:sup/>
                  <m:e>
                    <m:nary>
                      <m:naryPr>
                        <m:chr m:val="∑"/>
                        <m:supHide m:val="1"/>
                        <m:ctrlPr>
                          <w:rPr>
                            <w:rFonts w:ascii="Cambria Math" w:hAnsi="Cambria Math"/>
                            <w:i/>
                          </w:rPr>
                        </m:ctrlPr>
                      </m:naryPr>
                      <m:sub>
                        <m:r>
                          <w:rPr>
                            <w:rFonts w:ascii="Cambria Math" w:hAnsi="Cambria Math"/>
                          </w:rPr>
                          <m:t>o</m:t>
                        </m:r>
                      </m:sub>
                      <m:sup/>
                      <m:e>
                        <m:nary>
                          <m:naryPr>
                            <m:chr m:val="∑"/>
                            <m:supHide m:val="1"/>
                            <m:ctrlPr>
                              <w:rPr>
                                <w:rFonts w:ascii="Cambria Math" w:hAnsi="Cambria Math"/>
                                <w:i/>
                              </w:rPr>
                            </m:ctrlPr>
                          </m:naryPr>
                          <m:sub>
                            <m:r>
                              <w:rPr>
                                <w:rFonts w:ascii="Cambria Math" w:hAnsi="Cambria Math"/>
                              </w:rPr>
                              <m:t>y</m:t>
                            </m:r>
                          </m:sub>
                          <m:sup/>
                          <m:e>
                            <m:nary>
                              <m:naryPr>
                                <m:chr m:val="∑"/>
                                <m:supHide m:val="1"/>
                                <m:ctrlPr>
                                  <w:rPr>
                                    <w:rFonts w:ascii="Cambria Math" w:hAnsi="Cambria Math"/>
                                    <w:i/>
                                  </w:rPr>
                                </m:ctrlPr>
                              </m:naryPr>
                              <m:sub>
                                <m:r>
                                  <w:rPr>
                                    <w:rFonts w:ascii="Cambria Math" w:hAnsi="Cambria Math"/>
                                  </w:rPr>
                                  <m:t>t</m:t>
                                </m:r>
                              </m:sub>
                              <m:sup/>
                              <m:e>
                                <m:nary>
                                  <m:naryPr>
                                    <m:chr m:val="∑"/>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m:rPr>
                                            <m:sty m:val="p"/>
                                          </m:rPr>
                                          <w:rPr>
                                            <w:rFonts w:ascii="Cambria Math" w:hAnsi="Cambria Math"/>
                                          </w:rPr>
                                          <m:t>S</m:t>
                                        </m:r>
                                      </m:e>
                                      <m:sub>
                                        <m:r>
                                          <w:rPr>
                                            <w:rFonts w:ascii="Cambria Math" w:hAnsi="Cambria Math"/>
                                          </w:rPr>
                                          <m:t>h,j,r,o,y,t,m,a</m:t>
                                        </m:r>
                                      </m:sub>
                                    </m:sSub>
                                  </m:e>
                                </m:nary>
                              </m:e>
                            </m:nary>
                          </m:e>
                        </m:nary>
                      </m:e>
                    </m:nary>
                  </m:e>
                </m:nary>
              </m:e>
            </m:nary>
          </m:den>
        </m:f>
      </m:oMath>
      <w:r>
        <w:tab/>
      </w:r>
    </w:p>
    <w:p w14:paraId="5459F475" w14:textId="77777777" w:rsidR="00FD4CDA" w:rsidRDefault="00FD4CDA" w:rsidP="00FD4CDA">
      <w:pPr>
        <w:pStyle w:val="Caption"/>
        <w:rPr>
          <w:i/>
        </w:rPr>
      </w:pPr>
      <w:r>
        <w:rPr>
          <w:i/>
        </w:rPr>
        <w:t>Sensitivity analysis</w:t>
      </w:r>
    </w:p>
    <w:p w14:paraId="476D5DDC" w14:textId="69FC82E4" w:rsidR="00BD0D7F" w:rsidRDefault="00FD4CDA" w:rsidP="00FD4CDA">
      <w:pPr>
        <w:pStyle w:val="Caption"/>
        <w:rPr>
          <w:rFonts w:eastAsiaTheme="minorEastAsia"/>
        </w:rPr>
      </w:pPr>
      <w:r>
        <w:lastRenderedPageBreak/>
        <w:tab/>
      </w:r>
      <w:r>
        <w:rPr>
          <w:rFonts w:eastAsiaTheme="minorEastAsia"/>
        </w:rPr>
        <w:t xml:space="preserve">We conducted a sensitivity analysis using Monte Carlo simulations to draw random deviates for </w:t>
      </w:r>
      <w:r w:rsidR="0014146E">
        <w:rPr>
          <w:rFonts w:eastAsiaTheme="minorEastAsia"/>
        </w:rPr>
        <w:t xml:space="preserve">four </w:t>
      </w:r>
      <w:r w:rsidR="004553B9">
        <w:rPr>
          <w:rFonts w:eastAsiaTheme="minorEastAsia"/>
        </w:rPr>
        <w:t xml:space="preserve">model inputs or parameters </w:t>
      </w:r>
      <w:r>
        <w:rPr>
          <w:rFonts w:eastAsiaTheme="minorEastAsia"/>
        </w:rPr>
        <w:t xml:space="preserve">that affect </w:t>
      </w:r>
      <w:r w:rsidR="00DB66A8">
        <w:rPr>
          <w:rFonts w:eastAsiaTheme="minorEastAsia"/>
        </w:rPr>
        <w:t xml:space="preserve">both </w:t>
      </w:r>
      <w:r>
        <w:rPr>
          <w:rFonts w:eastAsiaTheme="minorEastAsia"/>
        </w:rPr>
        <w:t xml:space="preserve">the biomass and numbers of Chinook salmon consumed: </w:t>
      </w:r>
      <w:r>
        <w:t>pinniped abundance (</w:t>
      </w:r>
      <m:oMath>
        <m:r>
          <w:rPr>
            <w:rFonts w:ascii="Cambria Math" w:hAnsi="Cambria Math"/>
          </w:rPr>
          <m:t>N)</m:t>
        </m:r>
      </m:oMath>
      <w:r>
        <w:rPr>
          <w:rFonts w:eastAsiaTheme="minorEastAsia"/>
        </w:rPr>
        <w:t>, Kleiber multipliers (</w:t>
      </w:r>
      <m:oMath>
        <m:r>
          <w:rPr>
            <w:rFonts w:ascii="Cambria Math" w:eastAsiaTheme="minorEastAsia" w:hAnsi="Cambria Math"/>
          </w:rPr>
          <m:t>α</m:t>
        </m:r>
      </m:oMath>
      <w:r>
        <w:rPr>
          <w:rFonts w:eastAsiaTheme="minorEastAsia"/>
        </w:rPr>
        <w:t>), diet fraction (</w:t>
      </w:r>
      <w:r w:rsidRPr="006A24F0">
        <w:rPr>
          <w:rFonts w:eastAsiaTheme="minorEastAsia"/>
          <w:i/>
        </w:rPr>
        <w:t>FEC</w:t>
      </w:r>
      <w:r>
        <w:rPr>
          <w:rFonts w:eastAsiaTheme="minorEastAsia"/>
        </w:rPr>
        <w:t>), and salmon condition factor (</w:t>
      </w:r>
      <w:r>
        <w:rPr>
          <w:rFonts w:eastAsiaTheme="minorEastAsia"/>
          <w:i/>
        </w:rPr>
        <w:t>CCOND</w:t>
      </w:r>
      <w:r w:rsidR="00DB66A8">
        <w:rPr>
          <w:rFonts w:eastAsiaTheme="minorEastAsia"/>
        </w:rPr>
        <w:t xml:space="preserve">). We also tested </w:t>
      </w:r>
      <w:r w:rsidR="0014146E">
        <w:rPr>
          <w:rFonts w:eastAsiaTheme="minorEastAsia"/>
        </w:rPr>
        <w:t xml:space="preserve">sensitivity to </w:t>
      </w:r>
      <w:r w:rsidR="00DB66A8">
        <w:rPr>
          <w:rFonts w:eastAsiaTheme="minorEastAsia"/>
        </w:rPr>
        <w:t>two parameters that affect only the calculation of the number of Chinook</w:t>
      </w:r>
      <w:r>
        <w:rPr>
          <w:rFonts w:eastAsiaTheme="minorEastAsia"/>
        </w:rPr>
        <w:t xml:space="preserve"> </w:t>
      </w:r>
      <w:r w:rsidR="00DB66A8">
        <w:rPr>
          <w:rFonts w:eastAsiaTheme="minorEastAsia"/>
        </w:rPr>
        <w:t xml:space="preserve">salmon consumed:  </w:t>
      </w:r>
      <w:r>
        <w:rPr>
          <w:rFonts w:eastAsiaTheme="minorEastAsia"/>
        </w:rPr>
        <w:t xml:space="preserve">fraction of Chinook salmon in the pinnipeds diets </w:t>
      </w:r>
      <w:r w:rsidR="00A36EB1">
        <w:rPr>
          <w:rFonts w:eastAsiaTheme="minorEastAsia"/>
        </w:rPr>
        <w:t xml:space="preserve">that are juveniles </w:t>
      </w:r>
      <w:r>
        <w:rPr>
          <w:rFonts w:eastAsiaTheme="minorEastAsia"/>
        </w:rPr>
        <w:t>(</w:t>
      </w:r>
      <w:r>
        <w:rPr>
          <w:rFonts w:eastAsiaTheme="minorEastAsia"/>
          <w:i/>
        </w:rPr>
        <w:t>SEL</w:t>
      </w:r>
      <w:r>
        <w:rPr>
          <w:rFonts w:eastAsiaTheme="minorEastAsia"/>
        </w:rPr>
        <w:t>;) and the length of the juveniles when they enter the ocean areas (</w:t>
      </w:r>
      <w:r>
        <w:rPr>
          <w:rFonts w:eastAsiaTheme="minorEastAsia"/>
          <w:i/>
        </w:rPr>
        <w:t>SMTL</w:t>
      </w:r>
      <w:r w:rsidR="00DB66A8">
        <w:rPr>
          <w:rFonts w:eastAsiaTheme="minorEastAsia"/>
        </w:rPr>
        <w:t xml:space="preserve">). </w:t>
      </w:r>
      <w:r>
        <w:rPr>
          <w:rFonts w:eastAsiaTheme="minorEastAsia"/>
        </w:rPr>
        <w:t xml:space="preserve">  </w:t>
      </w:r>
      <w:r w:rsidR="00BD0D7F">
        <w:rPr>
          <w:rFonts w:eastAsiaTheme="minorEastAsia"/>
        </w:rPr>
        <w:t xml:space="preserve">We did not vary killer whale abundance, since it is known with near perfect detection </w:t>
      </w:r>
      <w:r w:rsidR="00BD0D7F">
        <w:rPr>
          <w:rFonts w:eastAsiaTheme="minorEastAsia"/>
        </w:rPr>
        <w:fldChar w:fldCharType="begin"/>
      </w:r>
      <w:r w:rsidR="00BD0D7F">
        <w:rPr>
          <w:rFonts w:eastAsiaTheme="minorEastAsia"/>
        </w:rPr>
        <w:instrText xml:space="preserve"> ADDIN ZOTERO_ITEM CSL_CITATION {"citationID":"11efft0e00","properties":{"formattedCitation":"(Matkin et al. 2014, Center for Whale Research 2016, Ward et al. 2016)","plainCitation":"(Matkin et al. 2014, Center for Whale Research 2016, Ward et al. 2016)"},"citationItems":[{"id":981,"uris":["http://zotero.org/users/3830350/items/W9XT34F3"],"uri":["http://zotero.org/users/3830350/items/W9XT34F3"],"itemData":{"id":981,"type":"article-journal","title":"Life history and population dynamics of southern Alaska resident killer whales (Orcinus orca)","container-title":"Marine Mammal Science","page":"460–479","volume":"30","issue":"2","source":"Google Scholar","author":[{"family":"Matkin","given":"Craig O."},{"family":"Ward Testa","given":"J."},{"family":"Ellis","given":"Graeme M."},{"family":"Saulitis","given":"Eva L."}],"issued":{"date-parts":[["2014"]]}}},{"id":822,"uris":["http://zotero.org/users/3830350/items/Z4IFANAH"],"uri":["http://zotero.org/users/3830350/items/Z4IFANAH"],"itemData":{"id":822,"type":"webpage","title":"Study of Southern Resident Killer Whales","container-title":"Center for Whale Research - Study of Southern Resident Killer Whales","URL":"http://www.whaleresearch.com/","author":[{"family":"Center for Whale Research","given":""}],"issued":{"date-parts":[["2016"]]},"accessed":{"date-parts":[["2016",3,13]]}}},{"id":979,"uris":["http://zotero.org/users/3830350/items/KXZWAQ4D"],"uri":["http://zotero.org/users/3830350/items/KXZWAQ4D"],"itemData":{"id":979,"type":"article-journal","title":"Long-distance migration of prey synchronizes demographic rates of top predators across broad spatial scales","container-title":"Ecosphere","volume":"7","issue":"2","source":"Google Scholar","URL":"http://onlinelibrary.wiley.com/doi/10.1002/ecs2.1276/full","author":[{"family":"Ward","given":"E. J."},{"family":"Dahlheim","given":"M. E."},{"family":"Waite","given":"J. M."},{"family":"Emmons","given":"C. K."},{"family":"Marshall","given":"K. N."},{"family":"Chasco","given":"B. E."},{"family":"Balcomb","given":"K. C."}],"issued":{"date-parts":[["2016"]]},"accessed":{"date-parts":[["2016",7,5]]}}}],"schema":"https://github.com/citation-style-language/schema/raw/master/csl-citation.json"} </w:instrText>
      </w:r>
      <w:r w:rsidR="00BD0D7F">
        <w:rPr>
          <w:rFonts w:eastAsiaTheme="minorEastAsia"/>
        </w:rPr>
        <w:fldChar w:fldCharType="separate"/>
      </w:r>
      <w:r w:rsidR="00BD0D7F" w:rsidRPr="006A24F0">
        <w:rPr>
          <w:rFonts w:cs="Times New Roman"/>
        </w:rPr>
        <w:t>(Matkin et al. 2014, Center for Whale Research 2016, Ward et al. 2016)</w:t>
      </w:r>
      <w:r w:rsidR="00BD0D7F">
        <w:rPr>
          <w:rFonts w:eastAsiaTheme="minorEastAsia"/>
        </w:rPr>
        <w:fldChar w:fldCharType="end"/>
      </w:r>
      <w:r w:rsidR="00BD0D7F">
        <w:rPr>
          <w:rFonts w:eastAsiaTheme="minorEastAsia"/>
        </w:rPr>
        <w:t xml:space="preserve">, and we did not vary the fraction of juvenile Chinook salmon in killer whale diets (killer whales do not consume juveniles). </w:t>
      </w:r>
    </w:p>
    <w:p w14:paraId="7654F44B" w14:textId="5B2C8FE4" w:rsidR="00F67E02" w:rsidRPr="0098039A" w:rsidRDefault="00FD4CDA" w:rsidP="00FD4CDA">
      <w:pPr>
        <w:pStyle w:val="Caption"/>
        <w:rPr>
          <w:rFonts w:eastAsiaTheme="minorEastAsia"/>
        </w:rPr>
      </w:pPr>
      <w:r>
        <w:rPr>
          <w:rFonts w:eastAsiaTheme="minorEastAsia"/>
        </w:rPr>
        <w:t>Random deviations from the mean input values were assumed to be log-normally distributed for all the variables with a standard deviation of 0.1 for variables related to both biomass and numbers Chinook salmon consumed (</w:t>
      </w:r>
      <w:r>
        <w:rPr>
          <w:rFonts w:eastAsiaTheme="minorEastAsia"/>
          <w:i/>
        </w:rPr>
        <w:t>N</w:t>
      </w:r>
      <w:r>
        <w:rPr>
          <w:rFonts w:eastAsiaTheme="minorEastAsia"/>
        </w:rPr>
        <w:t xml:space="preserve">, </w:t>
      </w:r>
      <m:oMath>
        <m:r>
          <w:rPr>
            <w:rFonts w:ascii="Cambria Math" w:eastAsiaTheme="minorEastAsia" w:hAnsi="Cambria Math"/>
          </w:rPr>
          <m:t>α</m:t>
        </m:r>
      </m:oMath>
      <w:r>
        <w:rPr>
          <w:rFonts w:eastAsiaTheme="minorEastAsia"/>
        </w:rPr>
        <w:t xml:space="preserve">, </w:t>
      </w:r>
      <w:r w:rsidRPr="00F2755F">
        <w:rPr>
          <w:rFonts w:eastAsiaTheme="minorEastAsia"/>
          <w:i/>
        </w:rPr>
        <w:t>FEC</w:t>
      </w:r>
      <w:r>
        <w:rPr>
          <w:rFonts w:eastAsiaTheme="minorEastAsia"/>
        </w:rPr>
        <w:t xml:space="preserve">, </w:t>
      </w:r>
      <w:r w:rsidRPr="00F2755F">
        <w:rPr>
          <w:rFonts w:eastAsiaTheme="minorEastAsia"/>
          <w:i/>
        </w:rPr>
        <w:t>CCOND</w:t>
      </w:r>
      <w:r>
        <w:rPr>
          <w:rFonts w:eastAsiaTheme="minorEastAsia"/>
        </w:rPr>
        <w:t>), and a standard deviation of 0.5 for inputs related to strictly numbers consumed</w:t>
      </w:r>
      <w:r w:rsidR="00A36EB1">
        <w:rPr>
          <w:rFonts w:eastAsiaTheme="minorEastAsia"/>
        </w:rPr>
        <w:t xml:space="preserve"> (</w:t>
      </w:r>
      <w:r w:rsidR="00A36EB1" w:rsidRPr="00A36EB1">
        <w:rPr>
          <w:rFonts w:eastAsiaTheme="minorEastAsia"/>
          <w:i/>
        </w:rPr>
        <w:t xml:space="preserve">SEL </w:t>
      </w:r>
      <w:r w:rsidR="00A36EB1" w:rsidRPr="00A36EB1">
        <w:rPr>
          <w:rFonts w:eastAsiaTheme="minorEastAsia"/>
        </w:rPr>
        <w:t>and</w:t>
      </w:r>
      <w:r w:rsidR="00A36EB1" w:rsidRPr="00A36EB1">
        <w:rPr>
          <w:rFonts w:eastAsiaTheme="minorEastAsia"/>
          <w:i/>
        </w:rPr>
        <w:t xml:space="preserve"> SMTL</w:t>
      </w:r>
      <w:r w:rsidR="00A36EB1">
        <w:rPr>
          <w:rFonts w:eastAsiaTheme="minorEastAsia"/>
        </w:rPr>
        <w:t>)</w:t>
      </w:r>
      <w:r>
        <w:rPr>
          <w:rFonts w:eastAsiaTheme="minorEastAsia"/>
        </w:rPr>
        <w:t xml:space="preserve">.  The random deviates for </w:t>
      </w:r>
      <w:r w:rsidRPr="00F2755F">
        <w:rPr>
          <w:rFonts w:eastAsiaTheme="minorEastAsia"/>
          <w:i/>
        </w:rPr>
        <w:t>FEC</w:t>
      </w:r>
      <w:r>
        <w:rPr>
          <w:rFonts w:eastAsiaTheme="minorEastAsia"/>
        </w:rPr>
        <w:t xml:space="preserve"> and </w:t>
      </w:r>
      <w:r w:rsidRPr="00F2755F">
        <w:rPr>
          <w:rFonts w:eastAsiaTheme="minorEastAsia"/>
          <w:i/>
        </w:rPr>
        <w:t>SEL</w:t>
      </w:r>
      <w:r>
        <w:rPr>
          <w:rFonts w:eastAsiaTheme="minorEastAsia"/>
        </w:rPr>
        <w:t xml:space="preserve"> were constrained to be between zero and one.  Within a simulation the same deviate was applied to all values for a particular model input.  For instance, the pinniped abundance (harbor seals, California sea lions, and Steller sea lions) would all deviate by the same proportion, and similarly, the diet fra</w:t>
      </w:r>
      <w:r w:rsidR="00A36EB1">
        <w:rPr>
          <w:rFonts w:eastAsiaTheme="minorEastAsia"/>
        </w:rPr>
        <w:t xml:space="preserve">ctions would all deviate by </w:t>
      </w:r>
      <w:r>
        <w:rPr>
          <w:rFonts w:eastAsiaTheme="minorEastAsia"/>
        </w:rPr>
        <w:t>another proportion.</w:t>
      </w:r>
      <w:r w:rsidR="00F67E02">
        <w:br w:type="page"/>
      </w:r>
    </w:p>
    <w:p w14:paraId="3F87C218" w14:textId="77777777" w:rsidR="0048772D" w:rsidRDefault="0048772D">
      <w:pPr>
        <w:spacing w:line="259" w:lineRule="auto"/>
        <w:sectPr w:rsidR="0048772D" w:rsidSect="00B95350">
          <w:pgSz w:w="12240" w:h="15840"/>
          <w:pgMar w:top="1440" w:right="1440" w:bottom="1440" w:left="1440" w:header="720" w:footer="720" w:gutter="0"/>
          <w:lnNumType w:countBy="1" w:restart="continuous"/>
          <w:pgNumType w:start="1"/>
          <w:cols w:space="720"/>
          <w:docGrid w:linePitch="360"/>
        </w:sectPr>
      </w:pPr>
    </w:p>
    <w:p w14:paraId="6923372E" w14:textId="25B33780" w:rsidR="0091788D" w:rsidRDefault="000A7A60" w:rsidP="00472DE6">
      <w:pPr>
        <w:pStyle w:val="Caption"/>
        <w:rPr>
          <w:iCs w:val="0"/>
        </w:rPr>
      </w:pPr>
      <w:bookmarkStart w:id="26" w:name="_Ref465662520"/>
      <w:bookmarkStart w:id="27" w:name="_Ref466988895"/>
      <w:r>
        <w:lastRenderedPageBreak/>
        <w:t xml:space="preserve">Figure </w:t>
      </w:r>
      <w:fldSimple w:instr=" SEQ Figure \* ARABIC ">
        <w:r w:rsidR="001E1737">
          <w:rPr>
            <w:noProof/>
          </w:rPr>
          <w:t>1</w:t>
        </w:r>
      </w:fldSimple>
      <w:bookmarkEnd w:id="26"/>
      <w:bookmarkEnd w:id="27"/>
      <w:r>
        <w:t>.</w:t>
      </w:r>
      <w:r w:rsidR="00171795">
        <w:t xml:space="preserve">  The eight areas in the study: central California (A), northern California/Oregon (B), </w:t>
      </w:r>
      <w:r w:rsidR="005B3584">
        <w:t xml:space="preserve">Columbia River (C), outer Washington coast (D), Salish Sea (E), west coast of Vancouver Island/British Columbia (F), southeast Alaska (G), and </w:t>
      </w:r>
      <w:r w:rsidR="005C1721">
        <w:t xml:space="preserve">the Gulf of </w:t>
      </w:r>
      <w:r w:rsidR="005B3584">
        <w:t>Alaska (H).</w:t>
      </w:r>
      <w:r w:rsidR="00472DE6">
        <w:rPr>
          <w:iCs w:val="0"/>
        </w:rPr>
        <w:t xml:space="preserve"> </w:t>
      </w:r>
    </w:p>
    <w:p w14:paraId="0708C46B" w14:textId="69BC5E5A" w:rsidR="001B6433" w:rsidRDefault="00CA4E7B" w:rsidP="00F437AC">
      <w:pPr>
        <w:pStyle w:val="Caption"/>
        <w:sectPr w:rsidR="001B6433" w:rsidSect="00F67E02">
          <w:pgSz w:w="12240" w:h="15840"/>
          <w:pgMar w:top="1440" w:right="1440" w:bottom="1440" w:left="1440" w:header="720" w:footer="720" w:gutter="0"/>
          <w:lnNumType w:countBy="1" w:restart="continuous"/>
          <w:cols w:space="720"/>
          <w:docGrid w:linePitch="360"/>
        </w:sectPr>
      </w:pPr>
      <w:bookmarkStart w:id="28" w:name="_Ref465332718"/>
      <w:r>
        <w:rPr>
          <w:noProof/>
        </w:rPr>
        <w:drawing>
          <wp:inline distT="0" distB="0" distL="0" distR="0" wp14:anchorId="7A7CA37E" wp14:editId="1A992232">
            <wp:extent cx="5334000" cy="5334000"/>
            <wp:effectExtent l="0" t="0" r="0" b="0"/>
            <wp:docPr id="6" name="Picture" descr="Figure 1. The eight areas in the study: central California (A), northern California/Oregon (B), Columbia River (C), outer Washington coast (D), Salish Sea (E), west coast of Vancouver Island/British Columbia (F), southeast Alaska (G), and western Alaska (H)."/>
            <wp:cNvGraphicFramePr/>
            <a:graphic xmlns:a="http://schemas.openxmlformats.org/drawingml/2006/main">
              <a:graphicData uri="http://schemas.openxmlformats.org/drawingml/2006/picture">
                <pic:pic xmlns:pic="http://schemas.openxmlformats.org/drawingml/2006/picture">
                  <pic:nvPicPr>
                    <pic:cNvPr id="0" name="Picture" descr="C:/chasco/projects/coast_wide/plotCoastalPresentationMap.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10916FC6" w14:textId="3BBF8298" w:rsidR="00A50566" w:rsidRDefault="00F437AC" w:rsidP="00BD0D7F">
      <w:pPr>
        <w:pStyle w:val="Caption"/>
        <w:rPr>
          <w:noProof/>
        </w:rPr>
      </w:pPr>
      <w:bookmarkStart w:id="29" w:name="_Ref465333547"/>
      <w:r>
        <w:lastRenderedPageBreak/>
        <w:t xml:space="preserve">Figure </w:t>
      </w:r>
      <w:r w:rsidR="007525FE">
        <w:rPr>
          <w:iCs w:val="0"/>
        </w:rPr>
        <w:fldChar w:fldCharType="begin"/>
      </w:r>
      <w:r w:rsidR="007525FE">
        <w:rPr>
          <w:iCs w:val="0"/>
        </w:rPr>
        <w:instrText xml:space="preserve"> SEQ Figure \* ARABIC </w:instrText>
      </w:r>
      <w:r w:rsidR="007525FE">
        <w:rPr>
          <w:iCs w:val="0"/>
        </w:rPr>
        <w:fldChar w:fldCharType="separate"/>
      </w:r>
      <w:r w:rsidR="001E1737">
        <w:rPr>
          <w:noProof/>
        </w:rPr>
        <w:t>2</w:t>
      </w:r>
      <w:r w:rsidR="007525FE">
        <w:rPr>
          <w:iCs w:val="0"/>
          <w:noProof/>
          <w:szCs w:val="22"/>
        </w:rPr>
        <w:fldChar w:fldCharType="end"/>
      </w:r>
      <w:bookmarkEnd w:id="28"/>
      <w:bookmarkEnd w:id="29"/>
      <w:r>
        <w:t>.</w:t>
      </w:r>
      <w:r w:rsidR="00EF49F6">
        <w:t xml:space="preserve"> </w:t>
      </w:r>
      <w:r w:rsidR="001A22CB">
        <w:t>Natural</w:t>
      </w:r>
      <w:r w:rsidR="00171795">
        <w:t xml:space="preserve"> (</w:t>
      </w:r>
      <w:r w:rsidR="009B049E">
        <w:t>hatched</w:t>
      </w:r>
      <w:r w:rsidR="00171795">
        <w:t xml:space="preserve">) and hatchery (solid) </w:t>
      </w:r>
      <w:r w:rsidR="006C1483">
        <w:t xml:space="preserve">Chinook salmon </w:t>
      </w:r>
      <w:r w:rsidR="00EF49F6">
        <w:t>production</w:t>
      </w:r>
      <w:r w:rsidR="00171795">
        <w:t xml:space="preserve"> by area </w:t>
      </w:r>
      <w:r w:rsidR="006C1483">
        <w:t xml:space="preserve">between </w:t>
      </w:r>
      <w:r w:rsidR="00171795">
        <w:t xml:space="preserve">1970 </w:t>
      </w:r>
      <w:r w:rsidR="006C1483">
        <w:t xml:space="preserve">and </w:t>
      </w:r>
      <w:r w:rsidR="00171795">
        <w:t>2015</w:t>
      </w:r>
      <w:r w:rsidR="006C1483">
        <w:t xml:space="preserve"> for central California (Cen.CA), northern California/Oregon (N.CA/OR), Columbia River (Col. Riv.), outer Washington Coast (WA), Salish Sea (Sal. Sea), west coast Vancouver Island/ northern British Columbia (WCVI/N.BC), southeast Alaska (SEAK), and </w:t>
      </w:r>
      <w:r w:rsidR="00FD4CDA">
        <w:t xml:space="preserve">Gulf of </w:t>
      </w:r>
      <w:r w:rsidR="006C1483">
        <w:t>Alaska (</w:t>
      </w:r>
      <w:r w:rsidR="00FD4CDA">
        <w:t>GoA</w:t>
      </w:r>
      <w:r w:rsidR="006C1483">
        <w:t>)</w:t>
      </w:r>
      <w:r w:rsidR="00171795">
        <w:t>.</w:t>
      </w:r>
      <w:r w:rsidR="002F51B9">
        <w:t xml:space="preserve"> </w:t>
      </w:r>
    </w:p>
    <w:p w14:paraId="1D10FCDB" w14:textId="3578BA49" w:rsidR="0052257D" w:rsidRDefault="00324B79" w:rsidP="0052257D">
      <w:r>
        <w:rPr>
          <w:noProof/>
        </w:rPr>
        <w:drawing>
          <wp:inline distT="0" distB="0" distL="0" distR="0" wp14:anchorId="53D9F87D" wp14:editId="72D1C06C">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SalmonProduction.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E16E80D" w14:textId="77777777" w:rsidR="0052257D" w:rsidRPr="0052257D" w:rsidRDefault="0052257D" w:rsidP="0052257D"/>
    <w:p w14:paraId="3F64B53B" w14:textId="548F242D" w:rsidR="00B36CE6" w:rsidRDefault="00171795" w:rsidP="00171795">
      <w:pPr>
        <w:pStyle w:val="Caption"/>
      </w:pPr>
      <w:bookmarkStart w:id="30" w:name="_Ref467774229"/>
      <w:r>
        <w:t xml:space="preserve">Figure </w:t>
      </w:r>
      <w:fldSimple w:instr=" SEQ Figure \* ARABIC ">
        <w:r w:rsidR="001E1737">
          <w:rPr>
            <w:noProof/>
          </w:rPr>
          <w:t>3</w:t>
        </w:r>
      </w:fldSimple>
      <w:bookmarkEnd w:id="30"/>
      <w:r>
        <w:t>.</w:t>
      </w:r>
      <w:r w:rsidR="00AE5D62">
        <w:t xml:space="preserve">  </w:t>
      </w:r>
      <w:r w:rsidR="00A469AC">
        <w:t xml:space="preserve">Consumption of </w:t>
      </w:r>
      <w:r w:rsidR="00AE5D62">
        <w:t xml:space="preserve">Chinook salmon </w:t>
      </w:r>
      <w:r w:rsidR="00A469AC">
        <w:t xml:space="preserve">biomass </w:t>
      </w:r>
      <w:r w:rsidR="00AE5D62">
        <w:t>(</w:t>
      </w:r>
      <w:r w:rsidR="00A469AC">
        <w:t>a</w:t>
      </w:r>
      <w:r w:rsidR="00AE5D62">
        <w:t>)</w:t>
      </w:r>
      <w:r w:rsidR="0078204F">
        <w:t xml:space="preserve"> and</w:t>
      </w:r>
      <w:r w:rsidR="00AE5D62">
        <w:t xml:space="preserve"> </w:t>
      </w:r>
      <w:r w:rsidR="00A469AC">
        <w:t>total number</w:t>
      </w:r>
      <w:r w:rsidR="0078204F">
        <w:t>s (b)</w:t>
      </w:r>
      <w:r w:rsidR="00A469AC">
        <w:t xml:space="preserve"> including smolts </w:t>
      </w:r>
      <w:r w:rsidR="00F04C6A">
        <w:t xml:space="preserve">by </w:t>
      </w:r>
      <w:r w:rsidR="00A469AC">
        <w:t>killer whales (KW), harbor seals (HS), California sea lions (CSL), and Steller sea lions (SSL) from 1975 to 2015.</w:t>
      </w:r>
      <w:r w:rsidR="00764A7B">
        <w:t xml:space="preserve"> Consumption is summed across a</w:t>
      </w:r>
      <w:r w:rsidR="00764A7B" w:rsidRPr="00022248">
        <w:t>ll eight</w:t>
      </w:r>
      <w:r w:rsidR="00764A7B">
        <w:t xml:space="preserve"> model areas. </w:t>
      </w:r>
    </w:p>
    <w:p w14:paraId="79C56A06" w14:textId="227C91AE" w:rsidR="00171795" w:rsidRDefault="00CA4E7B" w:rsidP="00F04C6A">
      <w:pPr>
        <w:jc w:val="center"/>
      </w:pPr>
      <w:r>
        <w:rPr>
          <w:noProof/>
        </w:rPr>
        <w:lastRenderedPageBreak/>
        <w:drawing>
          <wp:inline distT="0" distB="0" distL="0" distR="0" wp14:anchorId="1B88E350" wp14:editId="43A3E387">
            <wp:extent cx="4590288" cy="6885432"/>
            <wp:effectExtent l="0" t="0" r="1270" b="0"/>
            <wp:docPr id="10" name="Picture" descr="Figure 3. Consumption of Chinook salmon biomass (a) and total numbers (b) including smolts by killer whales (KW), harbor seals (HS), California sea lions (CSL), and Steller sea lions (SSL) from 1975 to 2015. Consumption is summed across all eight model a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chasco/projects/coast_wide/results_plot_totalConsumptionNumbersAndBiomass.png"/>
                    <pic:cNvPicPr>
                      <a:picLocks noChangeAspect="1" noChangeArrowheads="1"/>
                    </pic:cNvPicPr>
                  </pic:nvPicPr>
                  <pic:blipFill>
                    <a:blip r:embed="rId13"/>
                    <a:stretch>
                      <a:fillRect/>
                    </a:stretch>
                  </pic:blipFill>
                  <pic:spPr bwMode="auto">
                    <a:xfrm>
                      <a:off x="0" y="0"/>
                      <a:ext cx="4590288" cy="6885432"/>
                    </a:xfrm>
                    <a:prstGeom prst="rect">
                      <a:avLst/>
                    </a:prstGeom>
                    <a:noFill/>
                    <a:ln w="9525">
                      <a:noFill/>
                      <a:headEnd/>
                      <a:tailEnd/>
                    </a:ln>
                  </pic:spPr>
                </pic:pic>
              </a:graphicData>
            </a:graphic>
          </wp:inline>
        </w:drawing>
      </w:r>
    </w:p>
    <w:p w14:paraId="70DFCDB9" w14:textId="544A6CF4" w:rsidR="00CA4E7B" w:rsidRDefault="00896759" w:rsidP="00886F04">
      <w:bookmarkStart w:id="31" w:name="_Ref469391296"/>
      <w:bookmarkStart w:id="32" w:name="_Ref468025644"/>
      <w:r>
        <w:t xml:space="preserve">Figure </w:t>
      </w:r>
      <w:fldSimple w:instr=" SEQ Figure \* ARABIC ">
        <w:r w:rsidR="001E1737">
          <w:rPr>
            <w:noProof/>
          </w:rPr>
          <w:t>4</w:t>
        </w:r>
      </w:fldSimple>
      <w:bookmarkEnd w:id="31"/>
      <w:r>
        <w:t xml:space="preserve">.  </w:t>
      </w:r>
      <w:r w:rsidR="00832797">
        <w:t xml:space="preserve">Total </w:t>
      </w:r>
      <w:r w:rsidR="00552D42">
        <w:t xml:space="preserve">numbers </w:t>
      </w:r>
      <w:r w:rsidR="00DF57A3">
        <w:t>(</w:t>
      </w:r>
      <w:r w:rsidR="00552D42">
        <w:t xml:space="preserve">millions; </w:t>
      </w:r>
      <w:r w:rsidR="00DF57A3">
        <w:t xml:space="preserve">primary axis) </w:t>
      </w:r>
      <w:r w:rsidR="00832797">
        <w:t xml:space="preserve">and </w:t>
      </w:r>
      <w:r w:rsidR="00552D42">
        <w:t xml:space="preserve">biomass </w:t>
      </w:r>
      <w:r w:rsidR="00DF57A3">
        <w:t>(</w:t>
      </w:r>
      <w:r w:rsidR="00552D42">
        <w:t xml:space="preserve">thousands of metric tons; </w:t>
      </w:r>
      <w:r w:rsidR="00DF57A3">
        <w:t xml:space="preserve">secondary axis) </w:t>
      </w:r>
      <w:r w:rsidR="00832797">
        <w:t xml:space="preserve">of </w:t>
      </w:r>
      <w:r w:rsidR="00DF57A3">
        <w:t xml:space="preserve">adult </w:t>
      </w:r>
      <w:r w:rsidR="00832797">
        <w:t xml:space="preserve">Chinook salmon removed by fisheries </w:t>
      </w:r>
      <w:r w:rsidR="00DF57A3">
        <w:t xml:space="preserve">(line) </w:t>
      </w:r>
      <w:r w:rsidR="00832797">
        <w:t>and marine mammal predators</w:t>
      </w:r>
      <w:r w:rsidR="00DF57A3">
        <w:t xml:space="preserve"> (shaded areas) </w:t>
      </w:r>
      <w:r w:rsidR="00D832C5">
        <w:t>from 1975 to 2015.</w:t>
      </w:r>
      <w:r w:rsidR="005E6401">
        <w:t xml:space="preserve"> </w:t>
      </w:r>
      <w:r w:rsidR="00DF57A3">
        <w:t xml:space="preserve"> </w:t>
      </w:r>
      <w:r w:rsidR="00886F04">
        <w:t xml:space="preserve">The top left panel sums over the whole model </w:t>
      </w:r>
      <w:r w:rsidR="00886F04">
        <w:lastRenderedPageBreak/>
        <w:t xml:space="preserve">domain; each other panel represents hatchery and natural Chinook salmon </w:t>
      </w:r>
      <w:r w:rsidR="003638CE">
        <w:t xml:space="preserve">stocks </w:t>
      </w:r>
      <w:r w:rsidR="00886F04">
        <w:t>from a single area</w:t>
      </w:r>
      <w:r w:rsidR="003638CE">
        <w:t xml:space="preserve"> of origin</w:t>
      </w:r>
      <w:r w:rsidR="00886F04">
        <w:t>. Note that estimates of predation in these panels include Chinook salmon consumed by m</w:t>
      </w:r>
      <w:r w:rsidR="00DF57A3">
        <w:t>arine mammal</w:t>
      </w:r>
      <w:r w:rsidR="00886F04">
        <w:t xml:space="preserve">s </w:t>
      </w:r>
      <w:r w:rsidR="003638CE">
        <w:t xml:space="preserve">throughout the migratory range of that salmon stock. </w:t>
      </w:r>
    </w:p>
    <w:p w14:paraId="3B99F94F" w14:textId="1313108E" w:rsidR="00CA4E7B" w:rsidRDefault="00552D42" w:rsidP="00472DE6">
      <w:pPr>
        <w:pStyle w:val="Caption"/>
      </w:pPr>
      <w:r w:rsidRPr="00552D42">
        <w:rPr>
          <w:noProof/>
        </w:rPr>
        <w:t xml:space="preserve"> </w:t>
      </w:r>
      <w:r>
        <w:rPr>
          <w:noProof/>
        </w:rPr>
        <w:drawing>
          <wp:inline distT="0" distB="0" distL="0" distR="0" wp14:anchorId="2A1912E3" wp14:editId="1EF66981">
            <wp:extent cx="5334000" cy="5334000"/>
            <wp:effectExtent l="0" t="0" r="0" b="0"/>
            <wp:docPr id="4" name="Picture" descr="Figure 4. Total biomass (primary axis) and numbers (secondary axis) of adult Chinook salmon removed by fisheries (line) and marine mammal predators (shaded areas) from 1975 to 2015. Marine mammal consumption is broken down into estimate of natural and hatchery origin fish."/>
            <wp:cNvGraphicFramePr/>
            <a:graphic xmlns:a="http://schemas.openxmlformats.org/drawingml/2006/main">
              <a:graphicData uri="http://schemas.openxmlformats.org/drawingml/2006/picture">
                <pic:pic xmlns:pic="http://schemas.openxmlformats.org/drawingml/2006/picture">
                  <pic:nvPicPr>
                    <pic:cNvPr id="4" name="Picture" descr="Figure 4. Total biomass (primary axis) and numbers (secondary axis) of adult Chinook salmon removed by fisheries (line) and marine mammal predators (shaded areas) from 1975 to 2015. Marine mammal consumption is broken down into estimate of natural and hatchery origin fish."/>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p>
    <w:p w14:paraId="4CB91613" w14:textId="77777777" w:rsidR="00CA4E7B" w:rsidRDefault="00CA4E7B" w:rsidP="00472DE6">
      <w:pPr>
        <w:pStyle w:val="Caption"/>
      </w:pPr>
    </w:p>
    <w:p w14:paraId="4D3367A6" w14:textId="4BDBBF6D" w:rsidR="00CA4E7B" w:rsidRDefault="00601253" w:rsidP="00601253">
      <w:pPr>
        <w:pStyle w:val="Caption"/>
      </w:pPr>
      <w:bookmarkStart w:id="33" w:name="_Ref469411607"/>
      <w:r>
        <w:t xml:space="preserve">Figure </w:t>
      </w:r>
      <w:fldSimple w:instr=" SEQ Figure \* ARABIC ">
        <w:r w:rsidR="001E1737">
          <w:rPr>
            <w:noProof/>
          </w:rPr>
          <w:t>5</w:t>
        </w:r>
      </w:fldSimple>
      <w:bookmarkEnd w:id="32"/>
      <w:bookmarkEnd w:id="33"/>
      <w:r>
        <w:t xml:space="preserve">.  </w:t>
      </w:r>
      <w:r w:rsidR="00DF57A3">
        <w:t xml:space="preserve">Estimates of the relative ratio of available prey to predator demands (a), estimated total consumption by killer whales from each area (b), and the estimated </w:t>
      </w:r>
      <w:r w:rsidR="00F07F1D">
        <w:t xml:space="preserve">consumption by killer whales </w:t>
      </w:r>
      <w:r w:rsidR="00F07F1D">
        <w:lastRenderedPageBreak/>
        <w:t xml:space="preserve">of each </w:t>
      </w:r>
      <w:r w:rsidR="00DF57A3">
        <w:t xml:space="preserve">Chinook salmon stock for the </w:t>
      </w:r>
      <w:r w:rsidR="001A22CB">
        <w:t>Salish Sea (</w:t>
      </w:r>
      <w:r w:rsidR="00DF57A3">
        <w:t>c</w:t>
      </w:r>
      <w:r w:rsidR="001A22CB">
        <w:t>)</w:t>
      </w:r>
      <w:r w:rsidR="00DF57A3">
        <w:t xml:space="preserve">, coastal British Columbia (d), </w:t>
      </w:r>
      <w:r w:rsidR="001A22CB">
        <w:t>southeast Alaska (</w:t>
      </w:r>
      <w:r w:rsidR="00DF57A3">
        <w:t>e</w:t>
      </w:r>
      <w:r w:rsidR="001A22CB">
        <w:t>)</w:t>
      </w:r>
      <w:r w:rsidR="00DF57A3">
        <w:t xml:space="preserve">, and </w:t>
      </w:r>
      <w:r w:rsidR="00243F02">
        <w:t xml:space="preserve">Gulf of </w:t>
      </w:r>
      <w:r w:rsidR="00DF57A3">
        <w:t>Alaska (f)</w:t>
      </w:r>
      <w:r w:rsidR="001A22CB">
        <w:t>.</w:t>
      </w:r>
    </w:p>
    <w:p w14:paraId="7FAC76BF" w14:textId="276B85EB" w:rsidR="005B7A60" w:rsidRDefault="00552D42" w:rsidP="00601253">
      <w:pPr>
        <w:pStyle w:val="Caption"/>
      </w:pPr>
      <w:r w:rsidRPr="00552D42">
        <w:rPr>
          <w:noProof/>
        </w:rPr>
        <w:t xml:space="preserve"> </w:t>
      </w:r>
      <w:r>
        <w:rPr>
          <w:noProof/>
        </w:rPr>
        <w:drawing>
          <wp:inline distT="0" distB="0" distL="0" distR="0" wp14:anchorId="42BF158D" wp14:editId="37AA9398">
            <wp:extent cx="5334000" cy="5334000"/>
            <wp:effectExtent l="0" t="0" r="0" b="0"/>
            <wp:docPr id="5" name="Picture" descr="Figure 5. Estimates of the relative ratio of available prey to predator demands (a), estimated total consumption by killer whales from each area (b), and the estimated consumption by killer whales of each Chinook salmon stock for the Salish Sea (c), coastal British Columbia (d), southeast Alaska (e), and western Alaska (f)."/>
            <wp:cNvGraphicFramePr/>
            <a:graphic xmlns:a="http://schemas.openxmlformats.org/drawingml/2006/main">
              <a:graphicData uri="http://schemas.openxmlformats.org/drawingml/2006/picture">
                <pic:pic xmlns:pic="http://schemas.openxmlformats.org/drawingml/2006/picture">
                  <pic:nvPicPr>
                    <pic:cNvPr id="5" name="Picture" descr="Figure 5. Estimates of the relative ratio of available prey to predator demands (a), estimated total consumption by killer whales from each area (b), and the estimated consumption by killer whales of each Chinook salmon stock for the Salish Sea (c), coastal British Columbia (d), southeast Alaska (e), and western Alaska (f)."/>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r w:rsidR="001A22CB">
        <w:t xml:space="preserve"> </w:t>
      </w:r>
    </w:p>
    <w:p w14:paraId="40C4D0A8" w14:textId="77777777" w:rsidR="00552D42" w:rsidRDefault="00552D42">
      <w:pPr>
        <w:spacing w:line="259" w:lineRule="auto"/>
      </w:pPr>
      <w:bookmarkStart w:id="34" w:name="_Ref476514147"/>
      <w:r>
        <w:br w:type="page"/>
      </w:r>
    </w:p>
    <w:p w14:paraId="1757895B" w14:textId="037F2BED" w:rsidR="001E1737" w:rsidRDefault="001E1737" w:rsidP="00472DE6">
      <w:r>
        <w:lastRenderedPageBreak/>
        <w:t xml:space="preserve">Figure </w:t>
      </w:r>
      <w:fldSimple w:instr=" SEQ Figure \* ARABIC ">
        <w:r>
          <w:rPr>
            <w:noProof/>
          </w:rPr>
          <w:t>6</w:t>
        </w:r>
      </w:fldSimple>
      <w:bookmarkEnd w:id="34"/>
      <w:r>
        <w:t>.  Estimates of</w:t>
      </w:r>
      <w:r w:rsidR="00ED5E58">
        <w:t xml:space="preserve"> consumption of Chinook salmon, with uncertainty, </w:t>
      </w:r>
      <w:r>
        <w:t xml:space="preserve">in </w:t>
      </w:r>
      <w:r w:rsidR="00ED5E58">
        <w:t xml:space="preserve">terms of </w:t>
      </w:r>
      <w:r>
        <w:t>the annual biomass (</w:t>
      </w:r>
      <w:r w:rsidR="00DF57A3">
        <w:t>primary axis</w:t>
      </w:r>
      <w:r>
        <w:t>) and number (</w:t>
      </w:r>
      <w:r w:rsidR="00DF57A3">
        <w:t>secondary axis</w:t>
      </w:r>
      <w:r>
        <w:t>)</w:t>
      </w:r>
      <w:r w:rsidR="00ED5E58">
        <w:t>.  Consumption by</w:t>
      </w:r>
      <w:r>
        <w:t xml:space="preserve"> killer whales (a), harbor seals (b), California sea lions (c), and Steller sea lions (d).</w:t>
      </w:r>
    </w:p>
    <w:p w14:paraId="310E8A1C" w14:textId="7FAAF0F9" w:rsidR="00625463" w:rsidRDefault="00625463" w:rsidP="00472DE6">
      <w:r>
        <w:rPr>
          <w:noProof/>
        </w:rPr>
        <w:drawing>
          <wp:inline distT="0" distB="0" distL="0" distR="0" wp14:anchorId="5BEB8F7E" wp14:editId="76ECCB88">
            <wp:extent cx="5148072" cy="5148072"/>
            <wp:effectExtent l="0" t="0" r="0" b="0"/>
            <wp:docPr id="17" name="Picture" descr="Figure 6. Estimates of consumption of Chinook salmon, with uncertainty, in terms of the annual biomass (primary axis) and number (secondary axis). Consumption by killer whales (a), harbor seals (b), California sea lions (c), and Steller sea lions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chasco/projects/coast_wide/results_plot_sensitivity.png"/>
                    <pic:cNvPicPr>
                      <a:picLocks noChangeAspect="1" noChangeArrowheads="1"/>
                    </pic:cNvPicPr>
                  </pic:nvPicPr>
                  <pic:blipFill>
                    <a:blip r:embed="rId16"/>
                    <a:stretch>
                      <a:fillRect/>
                    </a:stretch>
                  </pic:blipFill>
                  <pic:spPr bwMode="auto">
                    <a:xfrm>
                      <a:off x="0" y="0"/>
                      <a:ext cx="5148072" cy="5148072"/>
                    </a:xfrm>
                    <a:prstGeom prst="rect">
                      <a:avLst/>
                    </a:prstGeom>
                    <a:noFill/>
                    <a:ln w="9525">
                      <a:noFill/>
                      <a:headEnd/>
                      <a:tailEnd/>
                    </a:ln>
                  </pic:spPr>
                </pic:pic>
              </a:graphicData>
            </a:graphic>
          </wp:inline>
        </w:drawing>
      </w:r>
    </w:p>
    <w:p w14:paraId="7241D1CD" w14:textId="7295857A" w:rsidR="00F400DD" w:rsidRDefault="00F400DD" w:rsidP="00472DE6">
      <w:pPr>
        <w:pStyle w:val="Caption"/>
      </w:pPr>
      <w:r>
        <w:br w:type="page"/>
      </w:r>
    </w:p>
    <w:p w14:paraId="19847EA9" w14:textId="39933E78" w:rsidR="00552D42" w:rsidRDefault="001E1737" w:rsidP="00472DE6">
      <w:bookmarkStart w:id="35" w:name="_Ref476514152"/>
      <w:r>
        <w:lastRenderedPageBreak/>
        <w:t xml:space="preserve">Figure </w:t>
      </w:r>
      <w:fldSimple w:instr=" SEQ Figure \* ARABIC ">
        <w:r>
          <w:rPr>
            <w:noProof/>
          </w:rPr>
          <w:t>7</w:t>
        </w:r>
      </w:fldSimple>
      <w:bookmarkEnd w:id="35"/>
      <w:r>
        <w:t>.</w:t>
      </w:r>
      <w:r w:rsidRPr="001E1737">
        <w:t xml:space="preserve"> </w:t>
      </w:r>
      <w:r w:rsidR="004B1302">
        <w:t>Estimates of consumption of Chinook salmon, with uncertainty, in terms of the</w:t>
      </w:r>
      <w:r>
        <w:t xml:space="preserve"> biomass (</w:t>
      </w:r>
      <w:r w:rsidR="00DF57A3">
        <w:t>primary axis</w:t>
      </w:r>
      <w:r>
        <w:t>) and number (</w:t>
      </w:r>
      <w:r w:rsidR="00DF57A3">
        <w:t>secondary axis</w:t>
      </w:r>
      <w:r>
        <w:t xml:space="preserve">) of Chinook salmon consumed </w:t>
      </w:r>
      <w:r w:rsidR="004B1302">
        <w:t>per region:</w:t>
      </w:r>
      <w:r>
        <w:t xml:space="preserve"> central California (a), northern California/coastal Oregon (b), Columbia River (c), Washington coast (d), Salish Sea (e), west coast Vancouver Island (f), southeast Alaska (g), and </w:t>
      </w:r>
      <w:r w:rsidR="00552D42">
        <w:t xml:space="preserve">Gulf of </w:t>
      </w:r>
      <w:r>
        <w:t xml:space="preserve">Alaska (h). </w:t>
      </w:r>
      <w:r w:rsidR="00540E99">
        <w:t xml:space="preserve"> </w:t>
      </w:r>
    </w:p>
    <w:p w14:paraId="2E01444E" w14:textId="25E6923A" w:rsidR="00582C33" w:rsidRPr="00A63960" w:rsidRDefault="00582C33" w:rsidP="00472DE6">
      <w:r>
        <w:rPr>
          <w:noProof/>
        </w:rPr>
        <w:drawing>
          <wp:inline distT="0" distB="0" distL="0" distR="0" wp14:anchorId="60379C3E" wp14:editId="5071D1EF">
            <wp:extent cx="4626864" cy="5989320"/>
            <wp:effectExtent l="0" t="0" r="2540" b="0"/>
            <wp:docPr id="18" name="Picture" descr="Figure 7. Estimates of consumption of Chinook salmon, with uncertainty, in terms of the biomass (primary axis) and number (secondary axis) of Chinook salmon consumed per region: central California (a), northern California/coastal Oregon (b), Columbia River (c), Washington coast (d), Salish Sea (e), west coast Vancouver Island (f), southeast Alaska (g), and western Alaska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chasco/projects/coast_wide/results_plot_sensitivityByArea.png"/>
                    <pic:cNvPicPr>
                      <a:picLocks noChangeAspect="1" noChangeArrowheads="1"/>
                    </pic:cNvPicPr>
                  </pic:nvPicPr>
                  <pic:blipFill>
                    <a:blip r:embed="rId17"/>
                    <a:stretch>
                      <a:fillRect/>
                    </a:stretch>
                  </pic:blipFill>
                  <pic:spPr bwMode="auto">
                    <a:xfrm>
                      <a:off x="0" y="0"/>
                      <a:ext cx="4626864" cy="5989320"/>
                    </a:xfrm>
                    <a:prstGeom prst="rect">
                      <a:avLst/>
                    </a:prstGeom>
                    <a:noFill/>
                    <a:ln w="9525">
                      <a:noFill/>
                      <a:headEnd/>
                      <a:tailEnd/>
                    </a:ln>
                  </pic:spPr>
                </pic:pic>
              </a:graphicData>
            </a:graphic>
          </wp:inline>
        </w:drawing>
      </w:r>
    </w:p>
    <w:p w14:paraId="4030FAB8" w14:textId="77777777" w:rsidR="004704FB" w:rsidRDefault="004704FB" w:rsidP="00472DE6">
      <w:pPr>
        <w:pStyle w:val="Caption"/>
      </w:pPr>
    </w:p>
    <w:p w14:paraId="02C45EF9" w14:textId="38C6CE82" w:rsidR="004704FB" w:rsidRDefault="004704FB" w:rsidP="00472DE6">
      <w:pPr>
        <w:pStyle w:val="Caption"/>
      </w:pPr>
      <w:r w:rsidRPr="00472DE6">
        <w:rPr>
          <w:highlight w:val="yellow"/>
        </w:rPr>
        <w:t>Supplemental Figure</w:t>
      </w:r>
      <w:r w:rsidR="00455483">
        <w:rPr>
          <w:highlight w:val="yellow"/>
        </w:rPr>
        <w:t xml:space="preserve"> 1</w:t>
      </w:r>
      <w:r w:rsidRPr="00472DE6">
        <w:rPr>
          <w:highlight w:val="yellow"/>
        </w:rPr>
        <w:t>:</w:t>
      </w:r>
      <w:r>
        <w:t xml:space="preserve"> </w:t>
      </w:r>
    </w:p>
    <w:p w14:paraId="34874FB7" w14:textId="2D8F28A1" w:rsidR="00552D42" w:rsidRPr="006B5718" w:rsidRDefault="00552D42" w:rsidP="003638CE">
      <w:r>
        <w:t>Estimated coastwide biomass of Chinook salmon relative to the average biomass for the base period of 1979 to 1982 for each of the eight areas in our model.</w:t>
      </w:r>
    </w:p>
    <w:p w14:paraId="18060BB5" w14:textId="484B9A14" w:rsidR="001E1737" w:rsidRDefault="00707786" w:rsidP="00472DE6">
      <w:pPr>
        <w:pStyle w:val="Caption"/>
      </w:pPr>
      <w:r>
        <w:rPr>
          <w:noProof/>
        </w:rPr>
        <w:drawing>
          <wp:inline distT="0" distB="0" distL="0" distR="0" wp14:anchorId="65051756" wp14:editId="056B4186">
            <wp:extent cx="4572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s_plot_BasePeriodChinookAvailability.png"/>
                    <pic:cNvPicPr/>
                  </pic:nvPicPr>
                  <pic:blipFill>
                    <a:blip r:embed="rId1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27E4EC82" w14:textId="40B9A4DF" w:rsidR="00552D42" w:rsidRDefault="00552D42">
      <w:pPr>
        <w:spacing w:line="259" w:lineRule="auto"/>
      </w:pPr>
      <w:r>
        <w:br w:type="page"/>
      </w:r>
    </w:p>
    <w:p w14:paraId="039EB925" w14:textId="0D252C40" w:rsidR="00455483" w:rsidRDefault="00455483" w:rsidP="00455483">
      <w:pPr>
        <w:pStyle w:val="Caption"/>
      </w:pPr>
      <w:r w:rsidRPr="00472DE6">
        <w:rPr>
          <w:highlight w:val="yellow"/>
        </w:rPr>
        <w:lastRenderedPageBreak/>
        <w:t>Supplemental Figure</w:t>
      </w:r>
      <w:r>
        <w:rPr>
          <w:highlight w:val="yellow"/>
        </w:rPr>
        <w:t xml:space="preserve"> 2</w:t>
      </w:r>
      <w:r w:rsidRPr="00472DE6">
        <w:rPr>
          <w:highlight w:val="yellow"/>
        </w:rPr>
        <w:t>:</w:t>
      </w:r>
      <w:r>
        <w:t xml:space="preserve"> </w:t>
      </w:r>
    </w:p>
    <w:p w14:paraId="2CF6DD93" w14:textId="1AFD0ABC" w:rsidR="00552D42" w:rsidRPr="006B5718" w:rsidRDefault="00552D42" w:rsidP="003638CE">
      <w:r>
        <w:t xml:space="preserve">The estimated deficit of Chinook salmon (predator needs versus prey availability) </w:t>
      </w:r>
      <w:ins w:id="36" w:author="Client Services" w:date="2017-03-30T12:03:00Z">
        <w:r w:rsidR="00E24861">
          <w:t xml:space="preserve">aggregated </w:t>
        </w:r>
      </w:ins>
      <w:r>
        <w:t>by ocean age (a), predator (b), region (c), and month of the year (d).</w:t>
      </w:r>
    </w:p>
    <w:p w14:paraId="44BFAB63" w14:textId="6E60C583" w:rsidR="00552D42" w:rsidRPr="006B5718" w:rsidRDefault="00E24861" w:rsidP="003638CE">
      <w:r>
        <w:rPr>
          <w:noProof/>
        </w:rPr>
        <w:drawing>
          <wp:inline distT="0" distB="0" distL="0" distR="0" wp14:anchorId="35EAE9D9" wp14:editId="4D70F8AB">
            <wp:extent cx="5715000" cy="571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s_plot_deficitSummary.png"/>
                    <pic:cNvPicPr/>
                  </pic:nvPicPr>
                  <pic:blipFill>
                    <a:blip r:embed="rId19">
                      <a:extLst>
                        <a:ext uri="{28A0092B-C50C-407E-A947-70E740481C1C}">
                          <a14:useLocalDpi xmlns:a14="http://schemas.microsoft.com/office/drawing/2010/main" val="0"/>
                        </a:ext>
                      </a:extLst>
                    </a:blip>
                    <a:stretch>
                      <a:fillRect/>
                    </a:stretch>
                  </pic:blipFill>
                  <pic:spPr>
                    <a:xfrm>
                      <a:off x="0" y="0"/>
                      <a:ext cx="5715000" cy="5715000"/>
                    </a:xfrm>
                    <a:prstGeom prst="rect">
                      <a:avLst/>
                    </a:prstGeom>
                  </pic:spPr>
                </pic:pic>
              </a:graphicData>
            </a:graphic>
          </wp:inline>
        </w:drawing>
      </w:r>
    </w:p>
    <w:p w14:paraId="67DF8C4E" w14:textId="19D882E7" w:rsidR="001E1737" w:rsidRDefault="001E1737">
      <w:pPr>
        <w:spacing w:line="259" w:lineRule="auto"/>
      </w:pPr>
    </w:p>
    <w:p w14:paraId="0DD98563" w14:textId="074E674A" w:rsidR="001E1737" w:rsidRDefault="001E1737" w:rsidP="003638CE"/>
    <w:p w14:paraId="6F2C7D95" w14:textId="5BE3D9D1" w:rsidR="00552D42" w:rsidRDefault="00552D42">
      <w:pPr>
        <w:spacing w:line="259" w:lineRule="auto"/>
      </w:pPr>
      <w:r>
        <w:br w:type="page"/>
      </w:r>
    </w:p>
    <w:p w14:paraId="4F281273" w14:textId="77777777" w:rsidR="00552D42" w:rsidRPr="001E1737" w:rsidRDefault="00552D42" w:rsidP="003638CE"/>
    <w:p w14:paraId="23E1647A" w14:textId="77777777" w:rsidR="00217321" w:rsidRDefault="00B95350" w:rsidP="00217321">
      <w:pPr>
        <w:pStyle w:val="Bibliography"/>
        <w:rPr>
          <w:ins w:id="37" w:author="Client Services" w:date="2017-03-30T20:29:00Z"/>
        </w:rPr>
        <w:pPrChange w:id="38" w:author="Client Services" w:date="2017-03-30T20:29:00Z">
          <w:pPr>
            <w:widowControl w:val="0"/>
            <w:autoSpaceDE w:val="0"/>
            <w:autoSpaceDN w:val="0"/>
            <w:adjustRightInd w:val="0"/>
            <w:spacing w:after="0" w:line="240" w:lineRule="auto"/>
          </w:pPr>
        </w:pPrChange>
      </w:pPr>
      <w:r>
        <w:fldChar w:fldCharType="begin"/>
      </w:r>
      <w:ins w:id="39" w:author="Client Services" w:date="2017-03-30T20:29:00Z">
        <w:r w:rsidR="00217321">
          <w:instrText xml:space="preserve"> ADDIN ZOTERO_BIBL {"custom":[]} CSL_BIBLIOGRAPHY </w:instrText>
        </w:r>
      </w:ins>
      <w:del w:id="40" w:author="Client Services" w:date="2017-03-30T20:29:00Z">
        <w:r w:rsidR="005D7734" w:rsidDel="00217321">
          <w:delInstrText xml:space="preserve"> ADDIN ZOTERO_BIBL {"custom":[]} CSL_BIBLIOGRAPHY </w:delInstrText>
        </w:r>
      </w:del>
      <w:r>
        <w:fldChar w:fldCharType="separate"/>
      </w:r>
      <w:ins w:id="41" w:author="Client Services" w:date="2017-03-30T20:29:00Z">
        <w:r w:rsidR="00217321">
          <w:t xml:space="preserve">Adams, J., Kaplan, I.C., Chasco, B., Marshall, K.N., Acevedo-Gutiérrez, A., and Ward, E.J. 2016. A century of Chinook salmon consumption by marine mammal predators in the Northeast Pacific Ocean. Ecol. Inform. </w:t>
        </w:r>
        <w:r w:rsidR="00217321">
          <w:rPr>
            <w:b/>
            <w:bCs/>
          </w:rPr>
          <w:t>34</w:t>
        </w:r>
        <w:r w:rsidR="00217321">
          <w:t>: 44–51.</w:t>
        </w:r>
      </w:ins>
    </w:p>
    <w:p w14:paraId="18D86202" w14:textId="77777777" w:rsidR="00217321" w:rsidRDefault="00217321" w:rsidP="00217321">
      <w:pPr>
        <w:pStyle w:val="Bibliography"/>
        <w:rPr>
          <w:ins w:id="42" w:author="Client Services" w:date="2017-03-30T20:29:00Z"/>
        </w:rPr>
        <w:pPrChange w:id="43" w:author="Client Services" w:date="2017-03-30T20:29:00Z">
          <w:pPr>
            <w:widowControl w:val="0"/>
            <w:autoSpaceDE w:val="0"/>
            <w:autoSpaceDN w:val="0"/>
            <w:adjustRightInd w:val="0"/>
            <w:spacing w:after="0" w:line="240" w:lineRule="auto"/>
          </w:pPr>
        </w:pPrChange>
      </w:pPr>
      <w:ins w:id="44" w:author="Client Services" w:date="2017-03-30T20:29:00Z">
        <w:r>
          <w:t>Akmajian, A.M., Lambourn, D., Hundrup, E., Gearin, P., Gaydos, J., Klope, M., Jeffries, S., and Scordino, J. 2014. Chapter 12: The occurrence of California Sea Lion (Zalophus californianus) females and first recorded pupping in Washington State, USA. Makah Tribe, Neah Bay, WA. Available from Contact author.</w:t>
        </w:r>
      </w:ins>
    </w:p>
    <w:p w14:paraId="4034975B" w14:textId="77777777" w:rsidR="00217321" w:rsidRDefault="00217321" w:rsidP="00217321">
      <w:pPr>
        <w:pStyle w:val="Bibliography"/>
        <w:rPr>
          <w:ins w:id="45" w:author="Client Services" w:date="2017-03-30T20:29:00Z"/>
        </w:rPr>
        <w:pPrChange w:id="46" w:author="Client Services" w:date="2017-03-30T20:29:00Z">
          <w:pPr>
            <w:widowControl w:val="0"/>
            <w:autoSpaceDE w:val="0"/>
            <w:autoSpaceDN w:val="0"/>
            <w:adjustRightInd w:val="0"/>
            <w:spacing w:after="0" w:line="240" w:lineRule="auto"/>
          </w:pPr>
        </w:pPrChange>
      </w:pPr>
      <w:ins w:id="47" w:author="Client Services" w:date="2017-03-30T20:29:00Z">
        <w:r>
          <w:t>Barrett-Lennard, L.G., Heise, K., Saulitis, E., Ellis, G., and Matkin, C. 1995. The impact of killer whale predation on Steller sea lion populations in British Columbia and Alaska. Rep. North Pac. Univ. Mar. Mammal Res. Consort. Univ. Br. Columbia Vanc. BC Can.</w:t>
        </w:r>
      </w:ins>
    </w:p>
    <w:p w14:paraId="3C9F537A" w14:textId="77777777" w:rsidR="00217321" w:rsidRDefault="00217321" w:rsidP="00217321">
      <w:pPr>
        <w:pStyle w:val="Bibliography"/>
        <w:rPr>
          <w:ins w:id="48" w:author="Client Services" w:date="2017-03-30T20:29:00Z"/>
        </w:rPr>
        <w:pPrChange w:id="49" w:author="Client Services" w:date="2017-03-30T20:29:00Z">
          <w:pPr>
            <w:widowControl w:val="0"/>
            <w:autoSpaceDE w:val="0"/>
            <w:autoSpaceDN w:val="0"/>
            <w:adjustRightInd w:val="0"/>
            <w:spacing w:after="0" w:line="240" w:lineRule="auto"/>
          </w:pPr>
        </w:pPrChange>
      </w:pPr>
      <w:ins w:id="50" w:author="Client Services" w:date="2017-03-30T20:29:00Z">
        <w:r>
          <w:t>Bigg, M.A. 1969. The harbour seal in British Columbia. Fisheries Research Board of Canada Ottawa. Available from http://library.wur.nl/WebQuery/clc/409938 [accessed 13 March 2016].</w:t>
        </w:r>
      </w:ins>
    </w:p>
    <w:p w14:paraId="47524BDB" w14:textId="77777777" w:rsidR="00217321" w:rsidRDefault="00217321" w:rsidP="00217321">
      <w:pPr>
        <w:pStyle w:val="Bibliography"/>
        <w:rPr>
          <w:ins w:id="51" w:author="Client Services" w:date="2017-03-30T20:29:00Z"/>
        </w:rPr>
        <w:pPrChange w:id="52" w:author="Client Services" w:date="2017-03-30T20:29:00Z">
          <w:pPr>
            <w:widowControl w:val="0"/>
            <w:autoSpaceDE w:val="0"/>
            <w:autoSpaceDN w:val="0"/>
            <w:adjustRightInd w:val="0"/>
            <w:spacing w:after="0" w:line="240" w:lineRule="auto"/>
          </w:pPr>
        </w:pPrChange>
      </w:pPr>
      <w:ins w:id="53" w:author="Client Services" w:date="2017-03-30T20:29:00Z">
        <w:r>
          <w:t xml:space="preserve">Bigler, B.S., Welch, D.W., and Helle, J.H. 1996. A review of size trends among North Pacific salmon (Oncorhynchus spp.). Can. J. Fish. Aquat. Sci. </w:t>
        </w:r>
        <w:r>
          <w:rPr>
            <w:b/>
            <w:bCs/>
          </w:rPr>
          <w:t>53</w:t>
        </w:r>
        <w:r>
          <w:t>(2): 455–465.</w:t>
        </w:r>
      </w:ins>
    </w:p>
    <w:p w14:paraId="3B34F6E9" w14:textId="77777777" w:rsidR="00217321" w:rsidRDefault="00217321" w:rsidP="00217321">
      <w:pPr>
        <w:pStyle w:val="Bibliography"/>
        <w:rPr>
          <w:ins w:id="54" w:author="Client Services" w:date="2017-03-30T20:29:00Z"/>
        </w:rPr>
        <w:pPrChange w:id="55" w:author="Client Services" w:date="2017-03-30T20:29:00Z">
          <w:pPr>
            <w:widowControl w:val="0"/>
            <w:autoSpaceDE w:val="0"/>
            <w:autoSpaceDN w:val="0"/>
            <w:adjustRightInd w:val="0"/>
            <w:spacing w:after="0" w:line="240" w:lineRule="auto"/>
          </w:pPr>
        </w:pPrChange>
      </w:pPr>
      <w:ins w:id="56" w:author="Client Services" w:date="2017-03-30T20:29:00Z">
        <w:r>
          <w:t xml:space="preserve">Bond, N.A., Cronin, M.F., Freeland, H., and Mantua, N. 2015. Causes and impacts of the 2014 warm anomaly in the NE Pacific. Geophys. Res. Lett. </w:t>
        </w:r>
        <w:r>
          <w:rPr>
            <w:b/>
            <w:bCs/>
          </w:rPr>
          <w:t>42</w:t>
        </w:r>
        <w:r>
          <w:t>(9): 3414–3420.</w:t>
        </w:r>
      </w:ins>
    </w:p>
    <w:p w14:paraId="79F12720" w14:textId="77777777" w:rsidR="00217321" w:rsidRDefault="00217321" w:rsidP="00217321">
      <w:pPr>
        <w:pStyle w:val="Bibliography"/>
        <w:rPr>
          <w:ins w:id="57" w:author="Client Services" w:date="2017-03-30T20:29:00Z"/>
        </w:rPr>
        <w:pPrChange w:id="58" w:author="Client Services" w:date="2017-03-30T20:29:00Z">
          <w:pPr>
            <w:widowControl w:val="0"/>
            <w:autoSpaceDE w:val="0"/>
            <w:autoSpaceDN w:val="0"/>
            <w:adjustRightInd w:val="0"/>
            <w:spacing w:after="0" w:line="240" w:lineRule="auto"/>
          </w:pPr>
        </w:pPrChange>
      </w:pPr>
      <w:ins w:id="59" w:author="Client Services" w:date="2017-03-30T20:29:00Z">
        <w:r>
          <w:t xml:space="preserve">Brown, R.F., Wright, B.E., Riemer, S.D., and Laake, J. 2005. Trends in abundance and current status of harbor seals in Oregon: 1977–2003. Mar. Mammal Sci. </w:t>
        </w:r>
        <w:r>
          <w:rPr>
            <w:b/>
            <w:bCs/>
          </w:rPr>
          <w:t>21</w:t>
        </w:r>
        <w:r>
          <w:t>(4): 657–670.</w:t>
        </w:r>
      </w:ins>
    </w:p>
    <w:p w14:paraId="3376F8B4" w14:textId="77777777" w:rsidR="00217321" w:rsidRDefault="00217321" w:rsidP="00217321">
      <w:pPr>
        <w:pStyle w:val="Bibliography"/>
        <w:rPr>
          <w:ins w:id="60" w:author="Client Services" w:date="2017-03-30T20:29:00Z"/>
        </w:rPr>
        <w:pPrChange w:id="61" w:author="Client Services" w:date="2017-03-30T20:29:00Z">
          <w:pPr>
            <w:widowControl w:val="0"/>
            <w:autoSpaceDE w:val="0"/>
            <w:autoSpaceDN w:val="0"/>
            <w:adjustRightInd w:val="0"/>
            <w:spacing w:after="0" w:line="240" w:lineRule="auto"/>
          </w:pPr>
        </w:pPrChange>
      </w:pPr>
      <w:ins w:id="62" w:author="Client Services" w:date="2017-03-30T20:29:00Z">
        <w:r>
          <w:t>Center for Whale Research. 2016. Study of Southern Resident Killer Whales. Available from http://www.whaleresearch.com/ [accessed 13 March 2016].</w:t>
        </w:r>
      </w:ins>
    </w:p>
    <w:p w14:paraId="762FD174" w14:textId="77777777" w:rsidR="00217321" w:rsidRDefault="00217321" w:rsidP="00217321">
      <w:pPr>
        <w:pStyle w:val="Bibliography"/>
        <w:rPr>
          <w:ins w:id="63" w:author="Client Services" w:date="2017-03-30T20:29:00Z"/>
        </w:rPr>
        <w:pPrChange w:id="64" w:author="Client Services" w:date="2017-03-30T20:29:00Z">
          <w:pPr>
            <w:widowControl w:val="0"/>
            <w:autoSpaceDE w:val="0"/>
            <w:autoSpaceDN w:val="0"/>
            <w:adjustRightInd w:val="0"/>
            <w:spacing w:after="0" w:line="240" w:lineRule="auto"/>
          </w:pPr>
        </w:pPrChange>
      </w:pPr>
      <w:ins w:id="65" w:author="Client Services" w:date="2017-03-30T20:29:00Z">
        <w:r>
          <w:t>Chasco, B., Kaplan, I., Thomas, A., Acevedo-Gutiérrez, A., Noren, D.P., Ford, M.J., Hanson, M.B., Scordino, J., Jeffries, S.J., Pearson, S.F., and others. 2017. Estimates of Chinook salmon consumption in Washington State inland waters by four marine mammal predators from 1970–2015. Can. J. Fish. Aquat. Sci. (ja). Available from http://www.nrcresearchpress.com/doi/abs/10.1139/cjfas-2016-0203 [accessed 13 March 2017].</w:t>
        </w:r>
      </w:ins>
    </w:p>
    <w:p w14:paraId="23833498" w14:textId="77777777" w:rsidR="00217321" w:rsidRDefault="00217321" w:rsidP="00217321">
      <w:pPr>
        <w:pStyle w:val="Bibliography"/>
        <w:rPr>
          <w:ins w:id="66" w:author="Client Services" w:date="2017-03-30T20:29:00Z"/>
        </w:rPr>
        <w:pPrChange w:id="67" w:author="Client Services" w:date="2017-03-30T20:29:00Z">
          <w:pPr>
            <w:widowControl w:val="0"/>
            <w:autoSpaceDE w:val="0"/>
            <w:autoSpaceDN w:val="0"/>
            <w:adjustRightInd w:val="0"/>
            <w:spacing w:after="0" w:line="240" w:lineRule="auto"/>
          </w:pPr>
        </w:pPrChange>
      </w:pPr>
      <w:ins w:id="68" w:author="Client Services" w:date="2017-03-30T20:29:00Z">
        <w:r>
          <w:t>Clemons, E., Conrad, R., Simmons, C.D., Sharma, R., Grover, A., and Yuen, H. 2006. FISHERY REGULATION ASSESSMENT MODEL (FRAM). Available from http://www.pcouncil.org/bb/2006/0606/G1a_FRAM_Att_2.pdf [accessed 13 March 2016].</w:t>
        </w:r>
      </w:ins>
    </w:p>
    <w:p w14:paraId="7B8582F5" w14:textId="77777777" w:rsidR="00217321" w:rsidRDefault="00217321" w:rsidP="00217321">
      <w:pPr>
        <w:pStyle w:val="Bibliography"/>
        <w:rPr>
          <w:ins w:id="69" w:author="Client Services" w:date="2017-03-30T20:29:00Z"/>
        </w:rPr>
        <w:pPrChange w:id="70" w:author="Client Services" w:date="2017-03-30T20:29:00Z">
          <w:pPr>
            <w:widowControl w:val="0"/>
            <w:autoSpaceDE w:val="0"/>
            <w:autoSpaceDN w:val="0"/>
            <w:adjustRightInd w:val="0"/>
            <w:spacing w:after="0" w:line="240" w:lineRule="auto"/>
          </w:pPr>
        </w:pPrChange>
      </w:pPr>
      <w:ins w:id="71" w:author="Client Services" w:date="2017-03-30T20:29:00Z">
        <w:r>
          <w:t>DeMaster, D., Miller, D., Henderson, J.R., and Coe, J.M. 1985. 7. Conflicts between marine mammals and fisheries off the coast of Ca lif ornia. Available from http://137.110.142.7/publications/CR/1985/8525.PDF [accessed 3 January 2017].</w:t>
        </w:r>
      </w:ins>
    </w:p>
    <w:p w14:paraId="4BFDE5BE" w14:textId="77777777" w:rsidR="00217321" w:rsidRDefault="00217321" w:rsidP="00217321">
      <w:pPr>
        <w:pStyle w:val="Bibliography"/>
        <w:rPr>
          <w:ins w:id="72" w:author="Client Services" w:date="2017-03-30T20:29:00Z"/>
        </w:rPr>
        <w:pPrChange w:id="73" w:author="Client Services" w:date="2017-03-30T20:29:00Z">
          <w:pPr>
            <w:widowControl w:val="0"/>
            <w:autoSpaceDE w:val="0"/>
            <w:autoSpaceDN w:val="0"/>
            <w:adjustRightInd w:val="0"/>
            <w:spacing w:after="0" w:line="240" w:lineRule="auto"/>
          </w:pPr>
        </w:pPrChange>
      </w:pPr>
      <w:ins w:id="74" w:author="Client Services" w:date="2017-03-30T20:29:00Z">
        <w:r>
          <w:t>FAO. 2012. Fisheries management. 2. The ecosystem approach to fisheries. 2.1 Best practices in ecosystem modelling for informing an ecosystem approach to fisheries. FAO, Rome. Available from http://www.fao.org/docrep/003/w4230e/w4230e00.htm.</w:t>
        </w:r>
      </w:ins>
    </w:p>
    <w:p w14:paraId="666383DC" w14:textId="77777777" w:rsidR="00217321" w:rsidRDefault="00217321" w:rsidP="00217321">
      <w:pPr>
        <w:pStyle w:val="Bibliography"/>
        <w:rPr>
          <w:ins w:id="75" w:author="Client Services" w:date="2017-03-30T20:29:00Z"/>
        </w:rPr>
        <w:pPrChange w:id="76" w:author="Client Services" w:date="2017-03-30T20:29:00Z">
          <w:pPr>
            <w:widowControl w:val="0"/>
            <w:autoSpaceDE w:val="0"/>
            <w:autoSpaceDN w:val="0"/>
            <w:adjustRightInd w:val="0"/>
            <w:spacing w:after="0" w:line="240" w:lineRule="auto"/>
          </w:pPr>
        </w:pPrChange>
      </w:pPr>
      <w:ins w:id="77" w:author="Client Services" w:date="2017-03-30T20:29:00Z">
        <w:r>
          <w:t xml:space="preserve">Feist, B.E., Steel, E.A., Pess, G.R., and Bilby, R.E. 2003. The influence of scale on salmon habitat restoration priorities. Anim. Conserv. </w:t>
        </w:r>
        <w:r>
          <w:rPr>
            <w:b/>
            <w:bCs/>
          </w:rPr>
          <w:t>6</w:t>
        </w:r>
        <w:r>
          <w:t>(3): 271–282.</w:t>
        </w:r>
      </w:ins>
    </w:p>
    <w:p w14:paraId="12C686F6" w14:textId="77777777" w:rsidR="00217321" w:rsidRDefault="00217321" w:rsidP="00217321">
      <w:pPr>
        <w:pStyle w:val="Bibliography"/>
        <w:rPr>
          <w:ins w:id="78" w:author="Client Services" w:date="2017-03-30T20:29:00Z"/>
        </w:rPr>
        <w:pPrChange w:id="79" w:author="Client Services" w:date="2017-03-30T20:29:00Z">
          <w:pPr>
            <w:widowControl w:val="0"/>
            <w:autoSpaceDE w:val="0"/>
            <w:autoSpaceDN w:val="0"/>
            <w:adjustRightInd w:val="0"/>
            <w:spacing w:after="0" w:line="240" w:lineRule="auto"/>
          </w:pPr>
        </w:pPrChange>
      </w:pPr>
      <w:ins w:id="80" w:author="Client Services" w:date="2017-03-30T20:29:00Z">
        <w:r>
          <w:t xml:space="preserve">Fiechter, J., Huckstadt, L.A., Rose, K.A., and Costa, D.P. 2016. A fully coupled ecosystem model to predict the foraging ecology of apex predators in the California Current. Mar. Ecol. Prog. Ser. </w:t>
        </w:r>
        <w:r>
          <w:rPr>
            <w:b/>
            <w:bCs/>
          </w:rPr>
          <w:t>556</w:t>
        </w:r>
        <w:r>
          <w:t>. Available from http://escholarship.org/uc/item/46p1d130.pdf [accessed 30 March 2017].</w:t>
        </w:r>
      </w:ins>
    </w:p>
    <w:p w14:paraId="65343E64" w14:textId="77777777" w:rsidR="00217321" w:rsidRDefault="00217321" w:rsidP="00217321">
      <w:pPr>
        <w:pStyle w:val="Bibliography"/>
        <w:rPr>
          <w:ins w:id="81" w:author="Client Services" w:date="2017-03-30T20:29:00Z"/>
        </w:rPr>
        <w:pPrChange w:id="82" w:author="Client Services" w:date="2017-03-30T20:29:00Z">
          <w:pPr>
            <w:widowControl w:val="0"/>
            <w:autoSpaceDE w:val="0"/>
            <w:autoSpaceDN w:val="0"/>
            <w:adjustRightInd w:val="0"/>
            <w:spacing w:after="0" w:line="240" w:lineRule="auto"/>
          </w:pPr>
        </w:pPrChange>
      </w:pPr>
      <w:ins w:id="83" w:author="Client Services" w:date="2017-03-30T20:29:00Z">
        <w:r>
          <w:lastRenderedPageBreak/>
          <w:t xml:space="preserve">Ford, J.K., and Ellis, G.M. 2006. Selective foraging by fish-eating killer whales Orcinus orca in British Columbia. Mar. Ecol. Prog. Ser. </w:t>
        </w:r>
        <w:r>
          <w:rPr>
            <w:b/>
            <w:bCs/>
          </w:rPr>
          <w:t>316</w:t>
        </w:r>
        <w:r>
          <w:t>: 185–199.</w:t>
        </w:r>
      </w:ins>
    </w:p>
    <w:p w14:paraId="204A76EB" w14:textId="77777777" w:rsidR="00217321" w:rsidRDefault="00217321" w:rsidP="00217321">
      <w:pPr>
        <w:pStyle w:val="Bibliography"/>
        <w:rPr>
          <w:ins w:id="84" w:author="Client Services" w:date="2017-03-30T20:29:00Z"/>
        </w:rPr>
        <w:pPrChange w:id="85" w:author="Client Services" w:date="2017-03-30T20:29:00Z">
          <w:pPr>
            <w:widowControl w:val="0"/>
            <w:autoSpaceDE w:val="0"/>
            <w:autoSpaceDN w:val="0"/>
            <w:adjustRightInd w:val="0"/>
            <w:spacing w:after="0" w:line="240" w:lineRule="auto"/>
          </w:pPr>
        </w:pPrChange>
      </w:pPr>
      <w:ins w:id="86" w:author="Client Services" w:date="2017-03-30T20:29:00Z">
        <w:r>
          <w:t xml:space="preserve">Ford, M.J., Hempelmann, J., Hanson, M.B., Ayres, K.L., Baird, R.W., Emmons, C.K., Lundin, J.I., Schorr, G.S., Wasser, S.K., and Park, L.K. 2016. Estimation of a Killer Whale (Orcinus orca) Population’s Diet Using Sequencing Analysis of DNA from Feces. PloS One </w:t>
        </w:r>
        <w:r>
          <w:rPr>
            <w:b/>
            <w:bCs/>
          </w:rPr>
          <w:t>11</w:t>
        </w:r>
        <w:r>
          <w:t>(1): e0144956.</w:t>
        </w:r>
      </w:ins>
    </w:p>
    <w:p w14:paraId="63C0E11F" w14:textId="77777777" w:rsidR="00217321" w:rsidRDefault="00217321" w:rsidP="00217321">
      <w:pPr>
        <w:pStyle w:val="Bibliography"/>
        <w:rPr>
          <w:ins w:id="87" w:author="Client Services" w:date="2017-03-30T20:29:00Z"/>
        </w:rPr>
        <w:pPrChange w:id="88" w:author="Client Services" w:date="2017-03-30T20:29:00Z">
          <w:pPr>
            <w:widowControl w:val="0"/>
            <w:autoSpaceDE w:val="0"/>
            <w:autoSpaceDN w:val="0"/>
            <w:adjustRightInd w:val="0"/>
            <w:spacing w:after="0" w:line="240" w:lineRule="auto"/>
          </w:pPr>
        </w:pPrChange>
      </w:pPr>
      <w:ins w:id="89" w:author="Client Services" w:date="2017-03-30T20:29:00Z">
        <w:r>
          <w:t xml:space="preserve">Gerber, L.R., Morissette, L., Kaschner, K., and Pauly, D. 2009. Should whales be culled to increase fishery yield. Science </w:t>
        </w:r>
        <w:r>
          <w:rPr>
            <w:b/>
            <w:bCs/>
          </w:rPr>
          <w:t>323</w:t>
        </w:r>
        <w:r>
          <w:t>(5916): 880–881.</w:t>
        </w:r>
      </w:ins>
    </w:p>
    <w:p w14:paraId="79895499" w14:textId="77777777" w:rsidR="00217321" w:rsidRDefault="00217321" w:rsidP="00217321">
      <w:pPr>
        <w:pStyle w:val="Bibliography"/>
        <w:rPr>
          <w:ins w:id="90" w:author="Client Services" w:date="2017-03-30T20:29:00Z"/>
        </w:rPr>
        <w:pPrChange w:id="91" w:author="Client Services" w:date="2017-03-30T20:29:00Z">
          <w:pPr>
            <w:widowControl w:val="0"/>
            <w:autoSpaceDE w:val="0"/>
            <w:autoSpaceDN w:val="0"/>
            <w:adjustRightInd w:val="0"/>
            <w:spacing w:after="0" w:line="240" w:lineRule="auto"/>
          </w:pPr>
        </w:pPrChange>
      </w:pPr>
      <w:ins w:id="92" w:author="Client Services" w:date="2017-03-30T20:29:00Z">
        <w:r>
          <w:t xml:space="preserve">Griffiths, J.R., Schindler, D.E., Armstrong, J.B., Scheuerell, M.D., Whited, D.C., Clark, R.A., Hilborn, R., Holt, C.A., Lindley, S.T., Stanford, J.A., and others. 2014. Performance of salmon fishery portfolios across western North America. J. Appl. Ecol. </w:t>
        </w:r>
        <w:r>
          <w:rPr>
            <w:b/>
            <w:bCs/>
          </w:rPr>
          <w:t>51</w:t>
        </w:r>
        <w:r>
          <w:t>(6): 1554–1563.</w:t>
        </w:r>
      </w:ins>
    </w:p>
    <w:p w14:paraId="247F78D4" w14:textId="77777777" w:rsidR="00217321" w:rsidRDefault="00217321" w:rsidP="00217321">
      <w:pPr>
        <w:pStyle w:val="Bibliography"/>
        <w:rPr>
          <w:ins w:id="93" w:author="Client Services" w:date="2017-03-30T20:29:00Z"/>
        </w:rPr>
        <w:pPrChange w:id="94" w:author="Client Services" w:date="2017-03-30T20:29:00Z">
          <w:pPr>
            <w:widowControl w:val="0"/>
            <w:autoSpaceDE w:val="0"/>
            <w:autoSpaceDN w:val="0"/>
            <w:adjustRightInd w:val="0"/>
            <w:spacing w:after="0" w:line="240" w:lineRule="auto"/>
          </w:pPr>
        </w:pPrChange>
      </w:pPr>
      <w:ins w:id="95" w:author="Client Services" w:date="2017-03-30T20:29:00Z">
        <w:r>
          <w:t xml:space="preserve">Hanson, Mb., Baird, R.W., Ford, J.K., Hempelmann-Halos, J., Van Doornik, D.M., Candy, J.R., Emmons, C.K., Schorr, G.S., Gisborne, B., Ayres, K.L., and others. 2010. Species and stock identification of prey consumed by endangered southern resident killer whales in their summer range. Endanger. Species Res. </w:t>
        </w:r>
        <w:r>
          <w:rPr>
            <w:b/>
            <w:bCs/>
          </w:rPr>
          <w:t>11</w:t>
        </w:r>
        <w:r>
          <w:t>(1): 69–82.</w:t>
        </w:r>
      </w:ins>
    </w:p>
    <w:p w14:paraId="494B319C" w14:textId="77777777" w:rsidR="00217321" w:rsidRDefault="00217321" w:rsidP="00217321">
      <w:pPr>
        <w:pStyle w:val="Bibliography"/>
        <w:rPr>
          <w:ins w:id="96" w:author="Client Services" w:date="2017-03-30T20:29:00Z"/>
        </w:rPr>
        <w:pPrChange w:id="97" w:author="Client Services" w:date="2017-03-30T20:29:00Z">
          <w:pPr>
            <w:widowControl w:val="0"/>
            <w:autoSpaceDE w:val="0"/>
            <w:autoSpaceDN w:val="0"/>
            <w:adjustRightInd w:val="0"/>
            <w:spacing w:after="0" w:line="240" w:lineRule="auto"/>
          </w:pPr>
        </w:pPrChange>
      </w:pPr>
      <w:ins w:id="98" w:author="Client Services" w:date="2017-03-30T20:29:00Z">
        <w:r>
          <w:t xml:space="preserve">Hauser, D.D., Logsdon, M.G., Holmes, E.E., VanBlaricom, G.R., and Osborne, R.W. 2007. Summer distribution patterns of southern resident killer whales Orcinus orca: core areas and spatial segregation of social groups. Mar. Ecol.-Prog. Ser.- </w:t>
        </w:r>
        <w:r>
          <w:rPr>
            <w:b/>
            <w:bCs/>
          </w:rPr>
          <w:t>351</w:t>
        </w:r>
        <w:r>
          <w:t>: 301.</w:t>
        </w:r>
      </w:ins>
    </w:p>
    <w:p w14:paraId="64BB0A48" w14:textId="77777777" w:rsidR="00217321" w:rsidRDefault="00217321" w:rsidP="00217321">
      <w:pPr>
        <w:pStyle w:val="Bibliography"/>
        <w:rPr>
          <w:ins w:id="99" w:author="Client Services" w:date="2017-03-30T20:29:00Z"/>
        </w:rPr>
        <w:pPrChange w:id="100" w:author="Client Services" w:date="2017-03-30T20:29:00Z">
          <w:pPr>
            <w:widowControl w:val="0"/>
            <w:autoSpaceDE w:val="0"/>
            <w:autoSpaceDN w:val="0"/>
            <w:adjustRightInd w:val="0"/>
            <w:spacing w:after="0" w:line="240" w:lineRule="auto"/>
          </w:pPr>
        </w:pPrChange>
      </w:pPr>
      <w:ins w:id="101" w:author="Client Services" w:date="2017-03-30T20:29:00Z">
        <w:r>
          <w:t xml:space="preserve">Hernández-Camacho, C.J., Aurioles-Gamboa, D., and Gerber, L.R. 2008. Age-specific birth rates of California sea lions (Zalophus californianus) in the Gulf of California, Mexico. Mar. Mammal Sci. </w:t>
        </w:r>
        <w:r>
          <w:rPr>
            <w:b/>
            <w:bCs/>
          </w:rPr>
          <w:t>24</w:t>
        </w:r>
        <w:r>
          <w:t>(3): 664–676.</w:t>
        </w:r>
      </w:ins>
    </w:p>
    <w:p w14:paraId="76865979" w14:textId="77777777" w:rsidR="00217321" w:rsidRDefault="00217321" w:rsidP="00217321">
      <w:pPr>
        <w:pStyle w:val="Bibliography"/>
        <w:rPr>
          <w:ins w:id="102" w:author="Client Services" w:date="2017-03-30T20:29:00Z"/>
        </w:rPr>
        <w:pPrChange w:id="103" w:author="Client Services" w:date="2017-03-30T20:29:00Z">
          <w:pPr>
            <w:widowControl w:val="0"/>
            <w:autoSpaceDE w:val="0"/>
            <w:autoSpaceDN w:val="0"/>
            <w:adjustRightInd w:val="0"/>
            <w:spacing w:after="0" w:line="240" w:lineRule="auto"/>
          </w:pPr>
        </w:pPrChange>
      </w:pPr>
      <w:ins w:id="104" w:author="Client Services" w:date="2017-03-30T20:29:00Z">
        <w:r>
          <w:t>Hilborn, R., Cox, S., Gulland, F., Hankin, D., Hobbs, N.T., Schindler, D.E., and Trites, A.W. 2012. The effects of salmon fisheries on Southern Resident killer whales: Final report of the independent science panel. Prep. Assist. DR Marmorek AW Hall ESSA Technol. Ltd Vanc. BC Natl. Mar. Fish. Serv. Seattle WA Fish. Oceans Can. Vanc. BC Xv.</w:t>
        </w:r>
      </w:ins>
    </w:p>
    <w:p w14:paraId="1B2377B0" w14:textId="77777777" w:rsidR="00217321" w:rsidRDefault="00217321" w:rsidP="00217321">
      <w:pPr>
        <w:pStyle w:val="Bibliography"/>
        <w:rPr>
          <w:ins w:id="105" w:author="Client Services" w:date="2017-03-30T20:29:00Z"/>
        </w:rPr>
        <w:pPrChange w:id="106" w:author="Client Services" w:date="2017-03-30T20:29:00Z">
          <w:pPr>
            <w:widowControl w:val="0"/>
            <w:autoSpaceDE w:val="0"/>
            <w:autoSpaceDN w:val="0"/>
            <w:adjustRightInd w:val="0"/>
            <w:spacing w:after="0" w:line="240" w:lineRule="auto"/>
          </w:pPr>
        </w:pPrChange>
      </w:pPr>
      <w:ins w:id="107" w:author="Client Services" w:date="2017-03-30T20:29:00Z">
        <w:r>
          <w:t xml:space="preserve">Hill, S.L., Watters, G.M., Punt, A.E., McAllister, M.K., Quéré, C.L., and Turner, J. 2007. Model uncertainty in the ecosystem approach to fisheries. Fish Fish. </w:t>
        </w:r>
        <w:r>
          <w:rPr>
            <w:b/>
            <w:bCs/>
          </w:rPr>
          <w:t>8</w:t>
        </w:r>
        <w:r>
          <w:t>(4): 315–336.</w:t>
        </w:r>
      </w:ins>
    </w:p>
    <w:p w14:paraId="3AB350D0" w14:textId="77777777" w:rsidR="00217321" w:rsidRDefault="00217321" w:rsidP="00217321">
      <w:pPr>
        <w:pStyle w:val="Bibliography"/>
        <w:rPr>
          <w:ins w:id="108" w:author="Client Services" w:date="2017-03-30T20:29:00Z"/>
        </w:rPr>
        <w:pPrChange w:id="109" w:author="Client Services" w:date="2017-03-30T20:29:00Z">
          <w:pPr>
            <w:widowControl w:val="0"/>
            <w:autoSpaceDE w:val="0"/>
            <w:autoSpaceDN w:val="0"/>
            <w:adjustRightInd w:val="0"/>
            <w:spacing w:after="0" w:line="240" w:lineRule="auto"/>
          </w:pPr>
        </w:pPrChange>
      </w:pPr>
      <w:ins w:id="110" w:author="Client Services" w:date="2017-03-30T20:29:00Z">
        <w:r>
          <w:t xml:space="preserve">Howard, S., Lance, M.M., Jeffries, S.J., and Acevedo-Gutiérrez, A. 2013. Fish consumption by harbor seals (Phoca vitulina) in the San Juan Islands, Washington. Fish. Bull. </w:t>
        </w:r>
        <w:r>
          <w:rPr>
            <w:b/>
            <w:bCs/>
          </w:rPr>
          <w:t>111</w:t>
        </w:r>
        <w:r>
          <w:t>(1): 27.</w:t>
        </w:r>
      </w:ins>
    </w:p>
    <w:p w14:paraId="0C30060B" w14:textId="77777777" w:rsidR="00217321" w:rsidRDefault="00217321" w:rsidP="00217321">
      <w:pPr>
        <w:pStyle w:val="Bibliography"/>
        <w:rPr>
          <w:ins w:id="111" w:author="Client Services" w:date="2017-03-30T20:29:00Z"/>
        </w:rPr>
        <w:pPrChange w:id="112" w:author="Client Services" w:date="2017-03-30T20:29:00Z">
          <w:pPr>
            <w:widowControl w:val="0"/>
            <w:autoSpaceDE w:val="0"/>
            <w:autoSpaceDN w:val="0"/>
            <w:adjustRightInd w:val="0"/>
            <w:spacing w:after="0" w:line="240" w:lineRule="auto"/>
          </w:pPr>
        </w:pPrChange>
      </w:pPr>
      <w:ins w:id="113" w:author="Client Services" w:date="2017-03-30T20:29:00Z">
        <w:r>
          <w:t>Ianelli, J., Holsman, K.K., Punt, A.E., and Aydin, K. 2015. Multi-model inference for incorporating trophic and climate uncertainty into stock assessments. Deep Sea Res. Part II Top. Stud. Oceanogr. Available from http://www.sciencedirect.com/science/article/pii/S0967064515001058 [accessed 30 March 2017].</w:t>
        </w:r>
      </w:ins>
    </w:p>
    <w:p w14:paraId="29649C9A" w14:textId="77777777" w:rsidR="00217321" w:rsidRDefault="00217321" w:rsidP="00217321">
      <w:pPr>
        <w:pStyle w:val="Bibliography"/>
        <w:rPr>
          <w:ins w:id="114" w:author="Client Services" w:date="2017-03-30T20:29:00Z"/>
        </w:rPr>
        <w:pPrChange w:id="115" w:author="Client Services" w:date="2017-03-30T20:29:00Z">
          <w:pPr>
            <w:widowControl w:val="0"/>
            <w:autoSpaceDE w:val="0"/>
            <w:autoSpaceDN w:val="0"/>
            <w:adjustRightInd w:val="0"/>
            <w:spacing w:after="0" w:line="240" w:lineRule="auto"/>
          </w:pPr>
        </w:pPrChange>
      </w:pPr>
      <w:ins w:id="116" w:author="Client Services" w:date="2017-03-30T20:29:00Z">
        <w:r>
          <w:t>Jeffery, K., Cote, I., Irvine, J., and Reynolds, J.D. 2016. Changes in body size of Canadian Pacific salmon over six decades. Can. J. Fish. Aquat. Sci. doi:10.1139/cjfas-2015-0600.</w:t>
        </w:r>
      </w:ins>
    </w:p>
    <w:p w14:paraId="13D89A29" w14:textId="77777777" w:rsidR="00217321" w:rsidRDefault="00217321" w:rsidP="00217321">
      <w:pPr>
        <w:pStyle w:val="Bibliography"/>
        <w:rPr>
          <w:ins w:id="117" w:author="Client Services" w:date="2017-03-30T20:29:00Z"/>
        </w:rPr>
        <w:pPrChange w:id="118" w:author="Client Services" w:date="2017-03-30T20:29:00Z">
          <w:pPr>
            <w:widowControl w:val="0"/>
            <w:autoSpaceDE w:val="0"/>
            <w:autoSpaceDN w:val="0"/>
            <w:adjustRightInd w:val="0"/>
            <w:spacing w:after="0" w:line="240" w:lineRule="auto"/>
          </w:pPr>
        </w:pPrChange>
      </w:pPr>
      <w:ins w:id="119" w:author="Client Services" w:date="2017-03-30T20:29:00Z">
        <w:r>
          <w:t>Jeffries, S., Huber, H., Calambokidis, J., and Laake, J. 2003. Trends and status of harbor seals in Washington State: 1978-1999. J. Wildl. Manag.: 207–218.</w:t>
        </w:r>
      </w:ins>
    </w:p>
    <w:p w14:paraId="779EE50B" w14:textId="77777777" w:rsidR="00217321" w:rsidRDefault="00217321" w:rsidP="00217321">
      <w:pPr>
        <w:pStyle w:val="Bibliography"/>
        <w:rPr>
          <w:ins w:id="120" w:author="Client Services" w:date="2017-03-30T20:29:00Z"/>
        </w:rPr>
        <w:pPrChange w:id="121" w:author="Client Services" w:date="2017-03-30T20:29:00Z">
          <w:pPr>
            <w:widowControl w:val="0"/>
            <w:autoSpaceDE w:val="0"/>
            <w:autoSpaceDN w:val="0"/>
            <w:adjustRightInd w:val="0"/>
            <w:spacing w:after="0" w:line="240" w:lineRule="auto"/>
          </w:pPr>
        </w:pPrChange>
      </w:pPr>
      <w:ins w:id="122" w:author="Client Services" w:date="2017-03-30T20:29:00Z">
        <w:r>
          <w:t>Kleiber, M. 1975. The fire of life. Robert E. Kreiger N. Y.</w:t>
        </w:r>
      </w:ins>
    </w:p>
    <w:p w14:paraId="25C5C225" w14:textId="77777777" w:rsidR="00217321" w:rsidRDefault="00217321" w:rsidP="00217321">
      <w:pPr>
        <w:pStyle w:val="Bibliography"/>
        <w:rPr>
          <w:ins w:id="123" w:author="Client Services" w:date="2017-03-30T20:29:00Z"/>
        </w:rPr>
        <w:pPrChange w:id="124" w:author="Client Services" w:date="2017-03-30T20:29:00Z">
          <w:pPr>
            <w:widowControl w:val="0"/>
            <w:autoSpaceDE w:val="0"/>
            <w:autoSpaceDN w:val="0"/>
            <w:adjustRightInd w:val="0"/>
            <w:spacing w:after="0" w:line="240" w:lineRule="auto"/>
          </w:pPr>
        </w:pPrChange>
      </w:pPr>
      <w:ins w:id="125" w:author="Client Services" w:date="2017-03-30T20:29:00Z">
        <w:r>
          <w:t xml:space="preserve">Link, J.S., Ihde, T.F., Harvey, C.J., Gaichas, S.K., Field, J.C., Brodziak, J.K.T., Townsend, H.M., and Peterman, R.M. 2012. Dealing with uncertainty in ecosystem models: the paradox of use for living marine resource management. Prog. Oceanogr. </w:t>
        </w:r>
        <w:r>
          <w:rPr>
            <w:b/>
            <w:bCs/>
          </w:rPr>
          <w:t>102</w:t>
        </w:r>
        <w:r>
          <w:t>: 102–114.</w:t>
        </w:r>
      </w:ins>
    </w:p>
    <w:p w14:paraId="2EB5D5B1" w14:textId="77777777" w:rsidR="00217321" w:rsidRDefault="00217321" w:rsidP="00217321">
      <w:pPr>
        <w:pStyle w:val="Bibliography"/>
        <w:rPr>
          <w:ins w:id="126" w:author="Client Services" w:date="2017-03-30T20:29:00Z"/>
        </w:rPr>
        <w:pPrChange w:id="127" w:author="Client Services" w:date="2017-03-30T20:29:00Z">
          <w:pPr>
            <w:widowControl w:val="0"/>
            <w:autoSpaceDE w:val="0"/>
            <w:autoSpaceDN w:val="0"/>
            <w:adjustRightInd w:val="0"/>
            <w:spacing w:after="0" w:line="240" w:lineRule="auto"/>
          </w:pPr>
        </w:pPrChange>
      </w:pPr>
      <w:ins w:id="128" w:author="Client Services" w:date="2017-03-30T20:29:00Z">
        <w:r>
          <w:t xml:space="preserve">Magera, A.M., Flemming, J.E.M., Kaschner, K., Christensen, L.B., and Lotze, H.K. 2013. Recovery trends in marine mammal populations. PloS One </w:t>
        </w:r>
        <w:r>
          <w:rPr>
            <w:b/>
            <w:bCs/>
          </w:rPr>
          <w:t>8</w:t>
        </w:r>
        <w:r>
          <w:t>(10): e77908.</w:t>
        </w:r>
      </w:ins>
    </w:p>
    <w:p w14:paraId="10D3AF63" w14:textId="77777777" w:rsidR="00217321" w:rsidRDefault="00217321" w:rsidP="00217321">
      <w:pPr>
        <w:pStyle w:val="Bibliography"/>
        <w:rPr>
          <w:ins w:id="129" w:author="Client Services" w:date="2017-03-30T20:29:00Z"/>
        </w:rPr>
        <w:pPrChange w:id="130" w:author="Client Services" w:date="2017-03-30T20:29:00Z">
          <w:pPr>
            <w:widowControl w:val="0"/>
            <w:autoSpaceDE w:val="0"/>
            <w:autoSpaceDN w:val="0"/>
            <w:adjustRightInd w:val="0"/>
            <w:spacing w:after="0" w:line="240" w:lineRule="auto"/>
          </w:pPr>
        </w:pPrChange>
      </w:pPr>
      <w:ins w:id="131" w:author="Client Services" w:date="2017-03-30T20:29:00Z">
        <w:r>
          <w:lastRenderedPageBreak/>
          <w:t>Marshall, K.N., Stier, A.C., Samhouri, J.F., Kelly, R.P., and Ward, E.J. 2015. Conservation challenges of predator recovery. Conserv. Lett. Available from http://onlinelibrary.wiley.com/doi/10.1111/conl.12186/full [accessed 12 March 2016].</w:t>
        </w:r>
      </w:ins>
    </w:p>
    <w:p w14:paraId="23FC1267" w14:textId="77777777" w:rsidR="00217321" w:rsidRDefault="00217321" w:rsidP="00217321">
      <w:pPr>
        <w:pStyle w:val="Bibliography"/>
        <w:rPr>
          <w:ins w:id="132" w:author="Client Services" w:date="2017-03-30T20:29:00Z"/>
        </w:rPr>
        <w:pPrChange w:id="133" w:author="Client Services" w:date="2017-03-30T20:29:00Z">
          <w:pPr>
            <w:widowControl w:val="0"/>
            <w:autoSpaceDE w:val="0"/>
            <w:autoSpaceDN w:val="0"/>
            <w:adjustRightInd w:val="0"/>
            <w:spacing w:after="0" w:line="240" w:lineRule="auto"/>
          </w:pPr>
        </w:pPrChange>
      </w:pPr>
      <w:ins w:id="134" w:author="Client Services" w:date="2017-03-30T20:29:00Z">
        <w:r>
          <w:t xml:space="preserve">Matkin, C.O., Ward Testa, J., Ellis, G.M., and Saulitis, E.L. 2014. Life history and population dynamics of southern Alaska resident killer whales (Orcinus orca). Mar. Mammal Sci. </w:t>
        </w:r>
        <w:r>
          <w:rPr>
            <w:b/>
            <w:bCs/>
          </w:rPr>
          <w:t>30</w:t>
        </w:r>
        <w:r>
          <w:t>(2): 460–479.</w:t>
        </w:r>
      </w:ins>
    </w:p>
    <w:p w14:paraId="185ABE0E" w14:textId="77777777" w:rsidR="00217321" w:rsidRDefault="00217321" w:rsidP="00217321">
      <w:pPr>
        <w:pStyle w:val="Bibliography"/>
        <w:rPr>
          <w:ins w:id="135" w:author="Client Services" w:date="2017-03-30T20:29:00Z"/>
        </w:rPr>
        <w:pPrChange w:id="136" w:author="Client Services" w:date="2017-03-30T20:29:00Z">
          <w:pPr>
            <w:widowControl w:val="0"/>
            <w:autoSpaceDE w:val="0"/>
            <w:autoSpaceDN w:val="0"/>
            <w:adjustRightInd w:val="0"/>
            <w:spacing w:after="0" w:line="240" w:lineRule="auto"/>
          </w:pPr>
        </w:pPrChange>
      </w:pPr>
      <w:ins w:id="137" w:author="Client Services" w:date="2017-03-30T20:29:00Z">
        <w:r>
          <w:t>Myers, J.M., Kope, R.G., Bryant, G.J., Teel, D., Lierheimer, L.J., Wainwright, T.C., Grant, W.S., Waknitz, F.W., Neely, K., Lindley, S.T., and others. 1998. Status review of chinook salmon from Washington, Idaho, Oregon, and California. Available from http://www.fws.gov/yreka/HydroDocs/Myers_etal_1998.pdf [accessed 22 March 2016].</w:t>
        </w:r>
      </w:ins>
    </w:p>
    <w:p w14:paraId="6C39E13F" w14:textId="77777777" w:rsidR="00217321" w:rsidRDefault="00217321" w:rsidP="00217321">
      <w:pPr>
        <w:pStyle w:val="Bibliography"/>
        <w:rPr>
          <w:ins w:id="138" w:author="Client Services" w:date="2017-03-30T20:29:00Z"/>
        </w:rPr>
        <w:pPrChange w:id="139" w:author="Client Services" w:date="2017-03-30T20:29:00Z">
          <w:pPr>
            <w:widowControl w:val="0"/>
            <w:autoSpaceDE w:val="0"/>
            <w:autoSpaceDN w:val="0"/>
            <w:adjustRightInd w:val="0"/>
            <w:spacing w:after="0" w:line="240" w:lineRule="auto"/>
          </w:pPr>
        </w:pPrChange>
      </w:pPr>
      <w:ins w:id="140" w:author="Client Services" w:date="2017-03-30T20:29:00Z">
        <w:r>
          <w:t xml:space="preserve">Nichol, L.M., and Shackleton, D.M. 1996. Seasonal movements and foraging behaviour of northern resident killer whales (Orcinus orca) in relation to the inshore distribution of salmon (Oncorhynchus spp.) in British Columbia. Can. J. Zool. </w:t>
        </w:r>
        <w:r>
          <w:rPr>
            <w:b/>
            <w:bCs/>
          </w:rPr>
          <w:t>74</w:t>
        </w:r>
        <w:r>
          <w:t>(6): 983–991.</w:t>
        </w:r>
      </w:ins>
    </w:p>
    <w:p w14:paraId="038316A4" w14:textId="77777777" w:rsidR="00217321" w:rsidRDefault="00217321" w:rsidP="00217321">
      <w:pPr>
        <w:pStyle w:val="Bibliography"/>
        <w:rPr>
          <w:ins w:id="141" w:author="Client Services" w:date="2017-03-30T20:29:00Z"/>
        </w:rPr>
        <w:pPrChange w:id="142" w:author="Client Services" w:date="2017-03-30T20:29:00Z">
          <w:pPr>
            <w:widowControl w:val="0"/>
            <w:autoSpaceDE w:val="0"/>
            <w:autoSpaceDN w:val="0"/>
            <w:adjustRightInd w:val="0"/>
            <w:spacing w:after="0" w:line="240" w:lineRule="auto"/>
          </w:pPr>
        </w:pPrChange>
      </w:pPr>
      <w:ins w:id="143" w:author="Client Services" w:date="2017-03-30T20:29:00Z">
        <w:r>
          <w:t>Nielsen, K.S. 1964. Animal physiology. Prentice-Hall of India (Private) Limited.</w:t>
        </w:r>
      </w:ins>
    </w:p>
    <w:p w14:paraId="570842A8" w14:textId="77777777" w:rsidR="00217321" w:rsidRDefault="00217321" w:rsidP="00217321">
      <w:pPr>
        <w:pStyle w:val="Bibliography"/>
        <w:rPr>
          <w:ins w:id="144" w:author="Client Services" w:date="2017-03-30T20:29:00Z"/>
        </w:rPr>
        <w:pPrChange w:id="145" w:author="Client Services" w:date="2017-03-30T20:29:00Z">
          <w:pPr>
            <w:widowControl w:val="0"/>
            <w:autoSpaceDE w:val="0"/>
            <w:autoSpaceDN w:val="0"/>
            <w:adjustRightInd w:val="0"/>
            <w:spacing w:after="0" w:line="240" w:lineRule="auto"/>
          </w:pPr>
        </w:pPrChange>
      </w:pPr>
      <w:ins w:id="146" w:author="Client Services" w:date="2017-03-30T20:29:00Z">
        <w:r>
          <w:t xml:space="preserve">Noren, D.P. 2011. Estimated field metabolic rates and prey requirements of resident killer whales. Mar. Mammal Sci. </w:t>
        </w:r>
        <w:r>
          <w:rPr>
            <w:b/>
            <w:bCs/>
          </w:rPr>
          <w:t>27</w:t>
        </w:r>
        <w:r>
          <w:t>(1): 60–77.</w:t>
        </w:r>
      </w:ins>
    </w:p>
    <w:p w14:paraId="72F1FFE5" w14:textId="77777777" w:rsidR="00217321" w:rsidRDefault="00217321" w:rsidP="00217321">
      <w:pPr>
        <w:pStyle w:val="Bibliography"/>
        <w:rPr>
          <w:ins w:id="147" w:author="Client Services" w:date="2017-03-30T20:29:00Z"/>
        </w:rPr>
        <w:pPrChange w:id="148" w:author="Client Services" w:date="2017-03-30T20:29:00Z">
          <w:pPr>
            <w:widowControl w:val="0"/>
            <w:autoSpaceDE w:val="0"/>
            <w:autoSpaceDN w:val="0"/>
            <w:adjustRightInd w:val="0"/>
            <w:spacing w:after="0" w:line="240" w:lineRule="auto"/>
          </w:pPr>
        </w:pPrChange>
      </w:pPr>
      <w:ins w:id="149" w:author="Client Services" w:date="2017-03-30T20:29:00Z">
        <w:r>
          <w:t xml:space="preserve">O’Neill, S.M., Ylitalo, G.M., and West, J.E. 2014. Energy content of Pacific salmon as prey of northern and southern resident killer whales. Endanger. Species Res. </w:t>
        </w:r>
        <w:r>
          <w:rPr>
            <w:b/>
            <w:bCs/>
          </w:rPr>
          <w:t>25</w:t>
        </w:r>
        <w:r>
          <w:t>(3): 265.</w:t>
        </w:r>
      </w:ins>
    </w:p>
    <w:p w14:paraId="48F2DE5D" w14:textId="77777777" w:rsidR="00217321" w:rsidRDefault="00217321" w:rsidP="00217321">
      <w:pPr>
        <w:pStyle w:val="Bibliography"/>
        <w:rPr>
          <w:ins w:id="150" w:author="Client Services" w:date="2017-03-30T20:29:00Z"/>
        </w:rPr>
        <w:pPrChange w:id="151" w:author="Client Services" w:date="2017-03-30T20:29:00Z">
          <w:pPr>
            <w:widowControl w:val="0"/>
            <w:autoSpaceDE w:val="0"/>
            <w:autoSpaceDN w:val="0"/>
            <w:adjustRightInd w:val="0"/>
            <w:spacing w:after="0" w:line="240" w:lineRule="auto"/>
          </w:pPr>
        </w:pPrChange>
      </w:pPr>
      <w:ins w:id="152" w:author="Client Services" w:date="2017-03-30T20:29:00Z">
        <w:r>
          <w:t>Pitcher, K.W., and Calkins, D.G. 1979. Biology of the harbor seal, Phoca vitulina richardsi, in the Gulf of Alaska. Outer Continental Shelf Environmental Assessment Program, US Department of Interior, Bureau of Land Management. Available from http://www.data.boem.gov/PI/PDFImages/ESPIS/0/313.pdf [accessed 13 March 2016].</w:t>
        </w:r>
      </w:ins>
    </w:p>
    <w:p w14:paraId="28497E76" w14:textId="77777777" w:rsidR="00217321" w:rsidRDefault="00217321" w:rsidP="00217321">
      <w:pPr>
        <w:pStyle w:val="Bibliography"/>
        <w:rPr>
          <w:ins w:id="153" w:author="Client Services" w:date="2017-03-30T20:29:00Z"/>
        </w:rPr>
        <w:pPrChange w:id="154" w:author="Client Services" w:date="2017-03-30T20:29:00Z">
          <w:pPr>
            <w:widowControl w:val="0"/>
            <w:autoSpaceDE w:val="0"/>
            <w:autoSpaceDN w:val="0"/>
            <w:adjustRightInd w:val="0"/>
            <w:spacing w:after="0" w:line="240" w:lineRule="auto"/>
          </w:pPr>
        </w:pPrChange>
      </w:pPr>
      <w:ins w:id="155" w:author="Client Services" w:date="2017-03-30T20:29:00Z">
        <w:r>
          <w:t xml:space="preserve">Rechisky, E.L., Welch, D.W., Porter, A.D., Jacobs-Scott, M.C., Winchell, P.M., and McKern, J.L. 2012. Estuarine and early-marine survival of transported and in-river migrant Snake River spring Chinook salmon smolts. Sci. Rep. </w:t>
        </w:r>
        <w:r>
          <w:rPr>
            <w:b/>
            <w:bCs/>
          </w:rPr>
          <w:t>2</w:t>
        </w:r>
        <w:r>
          <w:t>: 448.</w:t>
        </w:r>
      </w:ins>
    </w:p>
    <w:p w14:paraId="26854531" w14:textId="77777777" w:rsidR="00217321" w:rsidRDefault="00217321" w:rsidP="00217321">
      <w:pPr>
        <w:pStyle w:val="Bibliography"/>
        <w:rPr>
          <w:ins w:id="156" w:author="Client Services" w:date="2017-03-30T20:29:00Z"/>
        </w:rPr>
        <w:pPrChange w:id="157" w:author="Client Services" w:date="2017-03-30T20:29:00Z">
          <w:pPr>
            <w:widowControl w:val="0"/>
            <w:autoSpaceDE w:val="0"/>
            <w:autoSpaceDN w:val="0"/>
            <w:adjustRightInd w:val="0"/>
            <w:spacing w:after="0" w:line="240" w:lineRule="auto"/>
          </w:pPr>
        </w:pPrChange>
      </w:pPr>
      <w:ins w:id="158" w:author="Client Services" w:date="2017-03-30T20:29:00Z">
        <w:r>
          <w:t>Review of 2015 Ocean Salmon Fisheries: Stock Assessment and Fishery Evaluation Document for the Pacific Coast Salmon Fishery Management Plan, M. 2016. Pacific Fishery Management Council. Pacific Fishery Management Council, 7700  NE   Ambassador Place, Suite 101, Portland, Oregon  97220- 1384. Available from http://www.pcouncil.org/salmon/background/document-library/historical-data-of-ocean-salmon-fisheries/.</w:t>
        </w:r>
      </w:ins>
    </w:p>
    <w:p w14:paraId="61BC37D9" w14:textId="77777777" w:rsidR="00217321" w:rsidRDefault="00217321" w:rsidP="00217321">
      <w:pPr>
        <w:pStyle w:val="Bibliography"/>
        <w:rPr>
          <w:ins w:id="159" w:author="Client Services" w:date="2017-03-30T20:29:00Z"/>
        </w:rPr>
        <w:pPrChange w:id="160" w:author="Client Services" w:date="2017-03-30T20:29:00Z">
          <w:pPr>
            <w:widowControl w:val="0"/>
            <w:autoSpaceDE w:val="0"/>
            <w:autoSpaceDN w:val="0"/>
            <w:adjustRightInd w:val="0"/>
            <w:spacing w:after="0" w:line="240" w:lineRule="auto"/>
          </w:pPr>
        </w:pPrChange>
      </w:pPr>
      <w:ins w:id="161" w:author="Client Services" w:date="2017-03-30T20:29:00Z">
        <w:r>
          <w:t xml:space="preserve">Ricker, W. 1981. Changes in the average size and average age of Pacific salmon. Can. J. Fish. Aquat. Sci. </w:t>
        </w:r>
        <w:r>
          <w:rPr>
            <w:b/>
            <w:bCs/>
          </w:rPr>
          <w:t>38</w:t>
        </w:r>
        <w:r>
          <w:t>(12): 1636–1656.</w:t>
        </w:r>
      </w:ins>
    </w:p>
    <w:p w14:paraId="0CB771E0" w14:textId="77777777" w:rsidR="00217321" w:rsidRDefault="00217321" w:rsidP="00217321">
      <w:pPr>
        <w:pStyle w:val="Bibliography"/>
        <w:rPr>
          <w:ins w:id="162" w:author="Client Services" w:date="2017-03-30T20:29:00Z"/>
        </w:rPr>
        <w:pPrChange w:id="163" w:author="Client Services" w:date="2017-03-30T20:29:00Z">
          <w:pPr>
            <w:widowControl w:val="0"/>
            <w:autoSpaceDE w:val="0"/>
            <w:autoSpaceDN w:val="0"/>
            <w:adjustRightInd w:val="0"/>
            <w:spacing w:after="0" w:line="240" w:lineRule="auto"/>
          </w:pPr>
        </w:pPrChange>
      </w:pPr>
      <w:ins w:id="164" w:author="Client Services" w:date="2017-03-30T20:29:00Z">
        <w:r>
          <w:t>RMIS. 2012. Regional Mark Information System User Guide. Pacific Fishery Management Council, Portland, Oregon. Available from http://www.rmpc.org/files/RMIS_UserGuide_V3.pdf.</w:t>
        </w:r>
      </w:ins>
    </w:p>
    <w:p w14:paraId="74986362" w14:textId="77777777" w:rsidR="00217321" w:rsidRDefault="00217321" w:rsidP="00217321">
      <w:pPr>
        <w:pStyle w:val="Bibliography"/>
        <w:rPr>
          <w:ins w:id="165" w:author="Client Services" w:date="2017-03-30T20:29:00Z"/>
        </w:rPr>
        <w:pPrChange w:id="166" w:author="Client Services" w:date="2017-03-30T20:29:00Z">
          <w:pPr>
            <w:widowControl w:val="0"/>
            <w:autoSpaceDE w:val="0"/>
            <w:autoSpaceDN w:val="0"/>
            <w:adjustRightInd w:val="0"/>
            <w:spacing w:after="0" w:line="240" w:lineRule="auto"/>
          </w:pPr>
        </w:pPrChange>
      </w:pPr>
      <w:ins w:id="167" w:author="Client Services" w:date="2017-03-30T20:29:00Z">
        <w:r>
          <w:t>Rub, A.M.W., Gilbreath, L., Teel, D., Sandford, B., Van Doornik, D., Frick, K., Burke, B., Rambo, S., Nesbit, M., Sorel, D.H., and Zabel, R. 2016. Adult spring/summer Chinook salmon estuarine and lower Columbia River survival and run timing. Portland, Oregon.</w:t>
        </w:r>
      </w:ins>
    </w:p>
    <w:p w14:paraId="15298B9C" w14:textId="77777777" w:rsidR="00217321" w:rsidRDefault="00217321" w:rsidP="00217321">
      <w:pPr>
        <w:pStyle w:val="Bibliography"/>
        <w:rPr>
          <w:ins w:id="168" w:author="Client Services" w:date="2017-03-30T20:29:00Z"/>
        </w:rPr>
        <w:pPrChange w:id="169" w:author="Client Services" w:date="2017-03-30T20:29:00Z">
          <w:pPr>
            <w:widowControl w:val="0"/>
            <w:autoSpaceDE w:val="0"/>
            <w:autoSpaceDN w:val="0"/>
            <w:adjustRightInd w:val="0"/>
            <w:spacing w:after="0" w:line="240" w:lineRule="auto"/>
          </w:pPr>
        </w:pPrChange>
      </w:pPr>
      <w:ins w:id="170" w:author="Client Services" w:date="2017-03-30T20:29:00Z">
        <w:r>
          <w:t>Scordino, J. 2010. West coast pinniped program investigations on California sea lion and Pacific Harbor seal impacts on salmonids and other fishery resources. Pacific States Marine Fisheries Commission. Available from http://www.westcoast.fisheries.noaa.gov/publications/protected_species/marine_mammals/pinnipeds/sea_lion_removals/expand_pinniped_report_2010.pdf [accessed 13 July 2016].</w:t>
        </w:r>
      </w:ins>
    </w:p>
    <w:p w14:paraId="75DD8D73" w14:textId="77777777" w:rsidR="00217321" w:rsidRDefault="00217321" w:rsidP="00217321">
      <w:pPr>
        <w:pStyle w:val="Bibliography"/>
        <w:rPr>
          <w:ins w:id="171" w:author="Client Services" w:date="2017-03-30T20:29:00Z"/>
        </w:rPr>
        <w:pPrChange w:id="172" w:author="Client Services" w:date="2017-03-30T20:29:00Z">
          <w:pPr>
            <w:widowControl w:val="0"/>
            <w:autoSpaceDE w:val="0"/>
            <w:autoSpaceDN w:val="0"/>
            <w:adjustRightInd w:val="0"/>
            <w:spacing w:after="0" w:line="240" w:lineRule="auto"/>
          </w:pPr>
        </w:pPrChange>
      </w:pPr>
      <w:ins w:id="173" w:author="Client Services" w:date="2017-03-30T20:29:00Z">
        <w:r>
          <w:lastRenderedPageBreak/>
          <w:t xml:space="preserve">Smith, L., Gamble, R., Gaichas, S., and Link, J. 2015. Simulations to evaluate management trade-offs among marine mammal consumption needs, commercial fishing fleets and finfish biomass. Mar. Ecol. Prog. Ser. </w:t>
        </w:r>
        <w:r>
          <w:rPr>
            <w:b/>
            <w:bCs/>
          </w:rPr>
          <w:t>523</w:t>
        </w:r>
        <w:r>
          <w:t>: 215.</w:t>
        </w:r>
      </w:ins>
    </w:p>
    <w:p w14:paraId="4F88744E" w14:textId="77777777" w:rsidR="00217321" w:rsidRDefault="00217321" w:rsidP="00217321">
      <w:pPr>
        <w:pStyle w:val="Bibliography"/>
        <w:rPr>
          <w:ins w:id="174" w:author="Client Services" w:date="2017-03-30T20:29:00Z"/>
        </w:rPr>
        <w:pPrChange w:id="175" w:author="Client Services" w:date="2017-03-30T20:29:00Z">
          <w:pPr>
            <w:widowControl w:val="0"/>
            <w:autoSpaceDE w:val="0"/>
            <w:autoSpaceDN w:val="0"/>
            <w:adjustRightInd w:val="0"/>
            <w:spacing w:after="0" w:line="240" w:lineRule="auto"/>
          </w:pPr>
        </w:pPrChange>
      </w:pPr>
      <w:ins w:id="176" w:author="Client Services" w:date="2017-03-30T20:29:00Z">
        <w:r>
          <w:t xml:space="preserve">Surma, S., and Pitcher, T.J. 2015. Predicting the effects of whale population recovery on Northeast Pacific food webs and fisheries: an ecosystem modelling approach. Fish. Oceanogr. </w:t>
        </w:r>
        <w:r>
          <w:rPr>
            <w:b/>
            <w:bCs/>
          </w:rPr>
          <w:t>24</w:t>
        </w:r>
        <w:r>
          <w:t>(3): 291–305.</w:t>
        </w:r>
      </w:ins>
    </w:p>
    <w:p w14:paraId="40E2B42B" w14:textId="77777777" w:rsidR="00217321" w:rsidRDefault="00217321" w:rsidP="00217321">
      <w:pPr>
        <w:pStyle w:val="Bibliography"/>
        <w:rPr>
          <w:ins w:id="177" w:author="Client Services" w:date="2017-03-30T20:29:00Z"/>
        </w:rPr>
        <w:pPrChange w:id="178" w:author="Client Services" w:date="2017-03-30T20:29:00Z">
          <w:pPr>
            <w:widowControl w:val="0"/>
            <w:autoSpaceDE w:val="0"/>
            <w:autoSpaceDN w:val="0"/>
            <w:adjustRightInd w:val="0"/>
            <w:spacing w:after="0" w:line="240" w:lineRule="auto"/>
          </w:pPr>
        </w:pPrChange>
      </w:pPr>
      <w:ins w:id="179" w:author="Client Services" w:date="2017-03-30T20:29:00Z">
        <w:r>
          <w:t xml:space="preserve">Suryan, R.M., and Harvey, J.T. 1998. TRACKING HARBOR SEALS (PHOCA VITULINA RICHARDSI) TO DETERMINE DIVE BEHAVIOR, FORAGING ACTIVITY, AND HAUL-OUT SITE USE. Mar. Mammal Sci. </w:t>
        </w:r>
        <w:r>
          <w:rPr>
            <w:b/>
            <w:bCs/>
          </w:rPr>
          <w:t>14</w:t>
        </w:r>
        <w:r>
          <w:t>(2): 361–372.</w:t>
        </w:r>
      </w:ins>
    </w:p>
    <w:p w14:paraId="5426BBAC" w14:textId="77777777" w:rsidR="00217321" w:rsidRDefault="00217321" w:rsidP="00217321">
      <w:pPr>
        <w:pStyle w:val="Bibliography"/>
        <w:rPr>
          <w:ins w:id="180" w:author="Client Services" w:date="2017-03-30T20:29:00Z"/>
        </w:rPr>
        <w:pPrChange w:id="181" w:author="Client Services" w:date="2017-03-30T20:29:00Z">
          <w:pPr>
            <w:widowControl w:val="0"/>
            <w:autoSpaceDE w:val="0"/>
            <w:autoSpaceDN w:val="0"/>
            <w:adjustRightInd w:val="0"/>
            <w:spacing w:after="0" w:line="240" w:lineRule="auto"/>
          </w:pPr>
        </w:pPrChange>
      </w:pPr>
      <w:ins w:id="182" w:author="Client Services" w:date="2017-03-30T20:29:00Z">
        <w:r>
          <w:t xml:space="preserve">Teel, D.J., Burke, B.J., Kuligowski, D.R., Morgan, C.A., and Van Doornik, D.M. 2015. Genetic identification of Chinook Salmon: stock-specific distributions of juveniles along the Washington and Oregon coasts. Mar. Coast. Fish. </w:t>
        </w:r>
        <w:r>
          <w:rPr>
            <w:b/>
            <w:bCs/>
          </w:rPr>
          <w:t>7</w:t>
        </w:r>
        <w:r>
          <w:t>(1): 274–300.</w:t>
        </w:r>
      </w:ins>
    </w:p>
    <w:p w14:paraId="6CFA9E75" w14:textId="77777777" w:rsidR="00217321" w:rsidRDefault="00217321" w:rsidP="00217321">
      <w:pPr>
        <w:pStyle w:val="Bibliography"/>
        <w:rPr>
          <w:ins w:id="183" w:author="Client Services" w:date="2017-03-30T20:29:00Z"/>
        </w:rPr>
        <w:pPrChange w:id="184" w:author="Client Services" w:date="2017-03-30T20:29:00Z">
          <w:pPr>
            <w:widowControl w:val="0"/>
            <w:autoSpaceDE w:val="0"/>
            <w:autoSpaceDN w:val="0"/>
            <w:adjustRightInd w:val="0"/>
            <w:spacing w:after="0" w:line="240" w:lineRule="auto"/>
          </w:pPr>
        </w:pPrChange>
      </w:pPr>
      <w:ins w:id="185" w:author="Client Services" w:date="2017-03-30T20:29:00Z">
        <w:r>
          <w:t>Thomas, A.C., Nelson, B., Lance, M.M., Deagle, B., and Trites, A. 2016. Harbour seals target juvenile salmon of conservation concern. Can. J. Fish. Aquat. Sci.</w:t>
        </w:r>
      </w:ins>
    </w:p>
    <w:p w14:paraId="659DDAB3" w14:textId="77777777" w:rsidR="00217321" w:rsidRDefault="00217321" w:rsidP="00217321">
      <w:pPr>
        <w:pStyle w:val="Bibliography"/>
        <w:rPr>
          <w:ins w:id="186" w:author="Client Services" w:date="2017-03-30T20:29:00Z"/>
        </w:rPr>
        <w:pPrChange w:id="187" w:author="Client Services" w:date="2017-03-30T20:29:00Z">
          <w:pPr>
            <w:widowControl w:val="0"/>
            <w:autoSpaceDE w:val="0"/>
            <w:autoSpaceDN w:val="0"/>
            <w:adjustRightInd w:val="0"/>
            <w:spacing w:after="0" w:line="240" w:lineRule="auto"/>
          </w:pPr>
        </w:pPrChange>
      </w:pPr>
      <w:ins w:id="188" w:author="Client Services" w:date="2017-03-30T20:29:00Z">
        <w:r>
          <w:t xml:space="preserve">Ward, E.J., Dahlheim, M.E., Waite, J.M., Emmons, C.K., Marshall, K.N., Chasco, B.E., and Balcomb, K.C. 2016. Long-distance migration of prey synchronizes demographic rates of top predators across broad spatial scales. Ecosphere </w:t>
        </w:r>
        <w:r>
          <w:rPr>
            <w:b/>
            <w:bCs/>
          </w:rPr>
          <w:t>7</w:t>
        </w:r>
        <w:r>
          <w:t>(2). Available from http://onlinelibrary.wiley.com/doi/10.1002/ecs2.1276/full [accessed 5 July 2016].</w:t>
        </w:r>
      </w:ins>
    </w:p>
    <w:p w14:paraId="73DBE9F4" w14:textId="77777777" w:rsidR="00217321" w:rsidRDefault="00217321" w:rsidP="00217321">
      <w:pPr>
        <w:pStyle w:val="Bibliography"/>
        <w:rPr>
          <w:ins w:id="189" w:author="Client Services" w:date="2017-03-30T20:29:00Z"/>
        </w:rPr>
        <w:pPrChange w:id="190" w:author="Client Services" w:date="2017-03-30T20:29:00Z">
          <w:pPr>
            <w:widowControl w:val="0"/>
            <w:autoSpaceDE w:val="0"/>
            <w:autoSpaceDN w:val="0"/>
            <w:adjustRightInd w:val="0"/>
            <w:spacing w:after="0" w:line="240" w:lineRule="auto"/>
          </w:pPr>
        </w:pPrChange>
      </w:pPr>
      <w:ins w:id="191" w:author="Client Services" w:date="2017-03-30T20:29:00Z">
        <w:r>
          <w:t xml:space="preserve">Weise, M.J., and Harvey, J.T. 2008. Temporal variability in ocean climate and California sea lion diet and biomass consumption: implications for fisheries management. Mar. Ecol. Prog. Ser. </w:t>
        </w:r>
        <w:r>
          <w:rPr>
            <w:b/>
            <w:bCs/>
          </w:rPr>
          <w:t>373</w:t>
        </w:r>
        <w:r>
          <w:t>: 157–172.</w:t>
        </w:r>
      </w:ins>
    </w:p>
    <w:p w14:paraId="56AB292E" w14:textId="77777777" w:rsidR="00217321" w:rsidRDefault="00217321" w:rsidP="00217321">
      <w:pPr>
        <w:pStyle w:val="Bibliography"/>
        <w:rPr>
          <w:ins w:id="192" w:author="Client Services" w:date="2017-03-30T20:29:00Z"/>
        </w:rPr>
        <w:pPrChange w:id="193" w:author="Client Services" w:date="2017-03-30T20:29:00Z">
          <w:pPr>
            <w:widowControl w:val="0"/>
            <w:autoSpaceDE w:val="0"/>
            <w:autoSpaceDN w:val="0"/>
            <w:adjustRightInd w:val="0"/>
            <w:spacing w:after="0" w:line="240" w:lineRule="auto"/>
          </w:pPr>
        </w:pPrChange>
      </w:pPr>
      <w:ins w:id="194" w:author="Client Services" w:date="2017-03-30T20:29:00Z">
        <w:r>
          <w:t xml:space="preserve">Weitkamp, L.A. 2010. Marine distributions of Chinook salmon from the west coast of North America determined by coded wire tag recoveries. Trans. Am. Fish. Soc. </w:t>
        </w:r>
        <w:r>
          <w:rPr>
            <w:b/>
            <w:bCs/>
          </w:rPr>
          <w:t>139</w:t>
        </w:r>
        <w:r>
          <w:t>(1): 147–170.</w:t>
        </w:r>
      </w:ins>
    </w:p>
    <w:p w14:paraId="7F57A725" w14:textId="77777777" w:rsidR="00217321" w:rsidRDefault="00217321" w:rsidP="00217321">
      <w:pPr>
        <w:pStyle w:val="Bibliography"/>
        <w:rPr>
          <w:ins w:id="195" w:author="Client Services" w:date="2017-03-30T20:29:00Z"/>
        </w:rPr>
        <w:pPrChange w:id="196" w:author="Client Services" w:date="2017-03-30T20:29:00Z">
          <w:pPr>
            <w:widowControl w:val="0"/>
            <w:autoSpaceDE w:val="0"/>
            <w:autoSpaceDN w:val="0"/>
            <w:adjustRightInd w:val="0"/>
            <w:spacing w:after="0" w:line="240" w:lineRule="auto"/>
          </w:pPr>
        </w:pPrChange>
      </w:pPr>
      <w:ins w:id="197" w:author="Client Services" w:date="2017-03-30T20:29:00Z">
        <w:r>
          <w:t>Weitkamp, L.A., Teel, D.J., Liermann, M., Hinton, S.A., Van Doornik, D.M., and Bentley, P.J. 2015. Stock-specific size and timing at ocean entry of Columbia River juvenile Chinook salmon and steelhead: implications for early ocean growth. Mar. Coast. Fish. Available from http://www.tandfonline.com/doi/abs/10.1080/19425120.2015.1047476 [accessed 25 July 2016].</w:t>
        </w:r>
      </w:ins>
    </w:p>
    <w:p w14:paraId="60B423AF" w14:textId="77777777" w:rsidR="00217321" w:rsidRDefault="00217321" w:rsidP="00217321">
      <w:pPr>
        <w:pStyle w:val="Bibliography"/>
        <w:rPr>
          <w:ins w:id="198" w:author="Client Services" w:date="2017-03-30T20:29:00Z"/>
        </w:rPr>
        <w:pPrChange w:id="199" w:author="Client Services" w:date="2017-03-30T20:29:00Z">
          <w:pPr>
            <w:widowControl w:val="0"/>
            <w:autoSpaceDE w:val="0"/>
            <w:autoSpaceDN w:val="0"/>
            <w:adjustRightInd w:val="0"/>
            <w:spacing w:after="0" w:line="240" w:lineRule="auto"/>
          </w:pPr>
        </w:pPrChange>
      </w:pPr>
      <w:ins w:id="200" w:author="Client Services" w:date="2017-03-30T20:29:00Z">
        <w:r>
          <w:t>Winship, A.J., Hunter, A.M., Rosen, D.A., and Trites, A.W. 2006. Food consumption by sea lions: existing data and techniques. Sea Lions World Alsk. Sea Grant Coll. Program: 177–191.</w:t>
        </w:r>
      </w:ins>
    </w:p>
    <w:p w14:paraId="79C9EA7B" w14:textId="77777777" w:rsidR="00217321" w:rsidRDefault="00217321" w:rsidP="00217321">
      <w:pPr>
        <w:pStyle w:val="Bibliography"/>
        <w:rPr>
          <w:ins w:id="201" w:author="Client Services" w:date="2017-03-30T20:29:00Z"/>
        </w:rPr>
        <w:pPrChange w:id="202" w:author="Client Services" w:date="2017-03-30T20:29:00Z">
          <w:pPr>
            <w:widowControl w:val="0"/>
            <w:autoSpaceDE w:val="0"/>
            <w:autoSpaceDN w:val="0"/>
            <w:adjustRightInd w:val="0"/>
            <w:spacing w:after="0" w:line="240" w:lineRule="auto"/>
          </w:pPr>
        </w:pPrChange>
      </w:pPr>
      <w:ins w:id="203" w:author="Client Services" w:date="2017-03-30T20:29:00Z">
        <w:r>
          <w:t xml:space="preserve">Winship, A.J., Trites, A.W., and Calkins, D.G. 2001. Growth in body size of the Steller sea lion (Eumetopias jubatus). J. Mammal. </w:t>
        </w:r>
        <w:r>
          <w:rPr>
            <w:b/>
            <w:bCs/>
          </w:rPr>
          <w:t>82</w:t>
        </w:r>
        <w:r>
          <w:t>(2): 500–519.</w:t>
        </w:r>
      </w:ins>
    </w:p>
    <w:p w14:paraId="52355ED4" w14:textId="77777777" w:rsidR="00217321" w:rsidRDefault="00217321" w:rsidP="00217321">
      <w:pPr>
        <w:pStyle w:val="Bibliography"/>
        <w:rPr>
          <w:ins w:id="204" w:author="Client Services" w:date="2017-03-30T20:29:00Z"/>
        </w:rPr>
        <w:pPrChange w:id="205" w:author="Client Services" w:date="2017-03-30T20:29:00Z">
          <w:pPr>
            <w:widowControl w:val="0"/>
            <w:autoSpaceDE w:val="0"/>
            <w:autoSpaceDN w:val="0"/>
            <w:adjustRightInd w:val="0"/>
            <w:spacing w:after="0" w:line="240" w:lineRule="auto"/>
          </w:pPr>
        </w:pPrChange>
      </w:pPr>
      <w:ins w:id="206" w:author="Client Services" w:date="2017-03-30T20:29:00Z">
        <w:r>
          <w:t xml:space="preserve">Winship, A.J., Trites, A.W., and Rosen, D.A. 2002. A bioenergetic model for estimating the food requirements of Steller sea lions Eumetopias jubatus in Alaska, USA. Mar. Ecol. Prog. Ser. </w:t>
        </w:r>
        <w:r>
          <w:rPr>
            <w:b/>
            <w:bCs/>
          </w:rPr>
          <w:t>229</w:t>
        </w:r>
        <w:r>
          <w:t>: 291–312.</w:t>
        </w:r>
      </w:ins>
    </w:p>
    <w:p w14:paraId="755CA283" w14:textId="2E3AD632" w:rsidR="00E24861" w:rsidDel="00217321" w:rsidRDefault="00E24861" w:rsidP="00E24861">
      <w:pPr>
        <w:pStyle w:val="Bibliography"/>
        <w:rPr>
          <w:del w:id="207" w:author="Client Services" w:date="2017-03-30T20:29:00Z"/>
        </w:rPr>
      </w:pPr>
      <w:del w:id="208" w:author="Client Services" w:date="2017-03-30T20:29:00Z">
        <w:r w:rsidDel="00217321">
          <w:delText xml:space="preserve">Adams, J., Kaplan, I.C., Chasco, B., Marshall, K.N., Acevedo-Gutiérrez, A., and Ward, E.J. 2016. A century of Chinook salmon consumption by marine mammal predators in the Northeast Pacific Ocean. Ecol. Inform. </w:delText>
        </w:r>
        <w:r w:rsidDel="00217321">
          <w:rPr>
            <w:b/>
            <w:bCs/>
          </w:rPr>
          <w:delText>34</w:delText>
        </w:r>
        <w:r w:rsidDel="00217321">
          <w:delText>: 44–51.</w:delText>
        </w:r>
      </w:del>
    </w:p>
    <w:p w14:paraId="7DD37D96" w14:textId="0633CFDC" w:rsidR="00E24861" w:rsidDel="00217321" w:rsidRDefault="00E24861" w:rsidP="00E24861">
      <w:pPr>
        <w:pStyle w:val="Bibliography"/>
        <w:rPr>
          <w:del w:id="209" w:author="Client Services" w:date="2017-03-30T20:29:00Z"/>
        </w:rPr>
      </w:pPr>
      <w:del w:id="210" w:author="Client Services" w:date="2017-03-30T20:29:00Z">
        <w:r w:rsidDel="00217321">
          <w:delText>Akmajian, A.M., Lambourn, D., Hundrup, E., Gearin, P., Gaydos, J., Klope, M., Jeffries, S., and Scordino, J. 2014. Chapter 12: The occurrence of California Sea Lion (Zalophus californianus) females and first recorded pupping in Washington State, USA. Makah Tribe, Neah Bay, WA. Available from Contact author.</w:delText>
        </w:r>
      </w:del>
    </w:p>
    <w:p w14:paraId="3585E964" w14:textId="479161A7" w:rsidR="00E24861" w:rsidDel="00217321" w:rsidRDefault="00E24861" w:rsidP="00E24861">
      <w:pPr>
        <w:pStyle w:val="Bibliography"/>
        <w:rPr>
          <w:del w:id="211" w:author="Client Services" w:date="2017-03-30T20:29:00Z"/>
        </w:rPr>
      </w:pPr>
      <w:del w:id="212" w:author="Client Services" w:date="2017-03-30T20:29:00Z">
        <w:r w:rsidDel="00217321">
          <w:lastRenderedPageBreak/>
          <w:delText>Barrett-Lennard, L.G., Heise, K., Saulitis, E., Ellis, G., and Matkin, C. 1995. The impact of killer whale predation on Steller sea lion populations in British Columbia and Alaska. Rep. North Pac. Univ. Mar. Mammal Res. Consort. Univ. Br. Columbia Vanc. BC Can.</w:delText>
        </w:r>
      </w:del>
    </w:p>
    <w:p w14:paraId="6D576B94" w14:textId="4C025856" w:rsidR="00E24861" w:rsidDel="00217321" w:rsidRDefault="00E24861" w:rsidP="00E24861">
      <w:pPr>
        <w:pStyle w:val="Bibliography"/>
        <w:rPr>
          <w:del w:id="213" w:author="Client Services" w:date="2017-03-30T20:29:00Z"/>
        </w:rPr>
      </w:pPr>
      <w:del w:id="214" w:author="Client Services" w:date="2017-03-30T20:29:00Z">
        <w:r w:rsidDel="00217321">
          <w:delText>Bigg, M.A. 1969. The harbour seal in British Columbia. Fisheries Research Board of Canada Ottawa. Available from http://library.wur.nl/WebQuery/clc/409938 [accessed 13 March 2016].</w:delText>
        </w:r>
      </w:del>
    </w:p>
    <w:p w14:paraId="4DC70D31" w14:textId="749AEF71" w:rsidR="00E24861" w:rsidDel="00217321" w:rsidRDefault="00E24861" w:rsidP="00E24861">
      <w:pPr>
        <w:pStyle w:val="Bibliography"/>
        <w:rPr>
          <w:del w:id="215" w:author="Client Services" w:date="2017-03-30T20:29:00Z"/>
        </w:rPr>
      </w:pPr>
      <w:del w:id="216" w:author="Client Services" w:date="2017-03-30T20:29:00Z">
        <w:r w:rsidDel="00217321">
          <w:delText xml:space="preserve">Bigler, B.S., Welch, D.W., and Helle, J.H. 1996. A review of size trends among North Pacific salmon (Oncorhynchus spp.). Can. J. Fish. Aquat. Sci. </w:delText>
        </w:r>
        <w:r w:rsidDel="00217321">
          <w:rPr>
            <w:b/>
            <w:bCs/>
          </w:rPr>
          <w:delText>53</w:delText>
        </w:r>
        <w:r w:rsidDel="00217321">
          <w:delText>(2): 455–465.</w:delText>
        </w:r>
      </w:del>
    </w:p>
    <w:p w14:paraId="6851F786" w14:textId="5763DE73" w:rsidR="00E24861" w:rsidDel="00217321" w:rsidRDefault="00E24861" w:rsidP="00E24861">
      <w:pPr>
        <w:pStyle w:val="Bibliography"/>
        <w:rPr>
          <w:del w:id="217" w:author="Client Services" w:date="2017-03-30T20:29:00Z"/>
        </w:rPr>
      </w:pPr>
      <w:del w:id="218" w:author="Client Services" w:date="2017-03-30T20:29:00Z">
        <w:r w:rsidDel="00217321">
          <w:delText xml:space="preserve">Bond, N.A., Cronin, M.F., Freeland, H., and Mantua, N. 2015. Causes and impacts of the 2014 warm anomaly in the NE Pacific. Geophys. Res. Lett. </w:delText>
        </w:r>
        <w:r w:rsidDel="00217321">
          <w:rPr>
            <w:b/>
            <w:bCs/>
          </w:rPr>
          <w:delText>42</w:delText>
        </w:r>
        <w:r w:rsidDel="00217321">
          <w:delText>(9): 3414–3420.</w:delText>
        </w:r>
      </w:del>
    </w:p>
    <w:p w14:paraId="2B91D102" w14:textId="393373A4" w:rsidR="00E24861" w:rsidDel="00217321" w:rsidRDefault="00E24861" w:rsidP="00E24861">
      <w:pPr>
        <w:pStyle w:val="Bibliography"/>
        <w:rPr>
          <w:del w:id="219" w:author="Client Services" w:date="2017-03-30T20:29:00Z"/>
        </w:rPr>
      </w:pPr>
      <w:del w:id="220" w:author="Client Services" w:date="2017-03-30T20:29:00Z">
        <w:r w:rsidDel="00217321">
          <w:delText xml:space="preserve">Brown, R.F., Wright, B.E., Riemer, S.D., and Laake, J. 2005. Trends in abundance and current status of harbor seals in Oregon: 1977–2003. Mar. Mammal Sci. </w:delText>
        </w:r>
        <w:r w:rsidDel="00217321">
          <w:rPr>
            <w:b/>
            <w:bCs/>
          </w:rPr>
          <w:delText>21</w:delText>
        </w:r>
        <w:r w:rsidDel="00217321">
          <w:delText>(4): 657–670.</w:delText>
        </w:r>
      </w:del>
    </w:p>
    <w:p w14:paraId="140C00D6" w14:textId="072C56D3" w:rsidR="00E24861" w:rsidDel="00217321" w:rsidRDefault="00E24861" w:rsidP="00E24861">
      <w:pPr>
        <w:pStyle w:val="Bibliography"/>
        <w:rPr>
          <w:del w:id="221" w:author="Client Services" w:date="2017-03-30T20:29:00Z"/>
        </w:rPr>
      </w:pPr>
      <w:del w:id="222" w:author="Client Services" w:date="2017-03-30T20:29:00Z">
        <w:r w:rsidDel="00217321">
          <w:delText>Center for Whale Research. 2016. Study of Southern Resident Killer Whales. Available from http://www.whaleresearch.com/ [accessed 13 March 2016].</w:delText>
        </w:r>
      </w:del>
    </w:p>
    <w:p w14:paraId="2B88D3AE" w14:textId="55930740" w:rsidR="00E24861" w:rsidDel="00217321" w:rsidRDefault="00E24861" w:rsidP="00E24861">
      <w:pPr>
        <w:pStyle w:val="Bibliography"/>
        <w:rPr>
          <w:del w:id="223" w:author="Client Services" w:date="2017-03-30T20:29:00Z"/>
        </w:rPr>
      </w:pPr>
      <w:del w:id="224" w:author="Client Services" w:date="2017-03-30T20:29:00Z">
        <w:r w:rsidDel="00217321">
          <w:delText>Chasco, B., Kaplan, I., Thomas, A., Acevedo-Gutiérrez, A., Noren, D.P., Ford, M.J., Hanson, M.B., Scordino, J., Jeffries, S.J., Pearson, S.F., and others. 2017. Estimates of Chinook salmon consumption in Washington State inland waters by four marine mammal predators from 1970–2015. Can. J. Fish. Aquat. Sci. (ja). Available from http://www.nrcresearchpress.com/doi/abs/10.1139/cjfas-2016-0203 [accessed 13 March 2017].</w:delText>
        </w:r>
      </w:del>
    </w:p>
    <w:p w14:paraId="3B2D8E0E" w14:textId="519C9561" w:rsidR="00E24861" w:rsidDel="00217321" w:rsidRDefault="00E24861" w:rsidP="00E24861">
      <w:pPr>
        <w:pStyle w:val="Bibliography"/>
        <w:rPr>
          <w:del w:id="225" w:author="Client Services" w:date="2017-03-30T20:29:00Z"/>
        </w:rPr>
      </w:pPr>
      <w:del w:id="226" w:author="Client Services" w:date="2017-03-30T20:29:00Z">
        <w:r w:rsidDel="00217321">
          <w:delText>Clemons, E., Conrad, R., Simmons, C.D., Sharma, R., Grover, A., and Yuen, H. 2006. FISHERY REGULATION ASSESSMENT MODEL (FRAM). Available from http://www.pcouncil.org/bb/2006/0606/G1a_FRAM_Att_2.pdf [accessed 13 March 2016].</w:delText>
        </w:r>
      </w:del>
    </w:p>
    <w:p w14:paraId="5DAF92BD" w14:textId="6080E416" w:rsidR="00E24861" w:rsidDel="00217321" w:rsidRDefault="00E24861" w:rsidP="00E24861">
      <w:pPr>
        <w:pStyle w:val="Bibliography"/>
        <w:rPr>
          <w:del w:id="227" w:author="Client Services" w:date="2017-03-30T20:29:00Z"/>
        </w:rPr>
      </w:pPr>
      <w:del w:id="228" w:author="Client Services" w:date="2017-03-30T20:29:00Z">
        <w:r w:rsidDel="00217321">
          <w:delText>DeMaster, D., Miller, D., Henderson, J.R., and Coe, J.M. 1985. 7. Conflicts between marine mammals and fisheries off the coast of Ca lif ornia. Available from http://137.110.142.7/publications/CR/1985/8525.PDF [accessed 3 January 2017].</w:delText>
        </w:r>
      </w:del>
    </w:p>
    <w:p w14:paraId="339D4CD4" w14:textId="631A037E" w:rsidR="00E24861" w:rsidDel="00217321" w:rsidRDefault="00E24861" w:rsidP="00E24861">
      <w:pPr>
        <w:pStyle w:val="Bibliography"/>
        <w:rPr>
          <w:del w:id="229" w:author="Client Services" w:date="2017-03-30T20:29:00Z"/>
        </w:rPr>
      </w:pPr>
      <w:del w:id="230" w:author="Client Services" w:date="2017-03-30T20:29:00Z">
        <w:r w:rsidDel="00217321">
          <w:delText>FAO. 2012. Fisheries management. 2. The ecosystem approach to fisheries. 2.1 Best practices in ecosystem modelling for informing an ecosystem approach to fisheries. FAO, Rome. Available from http://www.fao.org/docrep/003/w4230e/w4230e00.htm.</w:delText>
        </w:r>
      </w:del>
    </w:p>
    <w:p w14:paraId="349937A2" w14:textId="18EC9586" w:rsidR="00E24861" w:rsidDel="00217321" w:rsidRDefault="00E24861" w:rsidP="00E24861">
      <w:pPr>
        <w:pStyle w:val="Bibliography"/>
        <w:rPr>
          <w:del w:id="231" w:author="Client Services" w:date="2017-03-30T20:29:00Z"/>
        </w:rPr>
      </w:pPr>
      <w:del w:id="232" w:author="Client Services" w:date="2017-03-30T20:29:00Z">
        <w:r w:rsidDel="00217321">
          <w:delText xml:space="preserve">Feist, B.E., Steel, E.A., Pess, G.R., and Bilby, R.E. 2003. The influence of scale on salmon habitat restoration priorities. Anim. Conserv. </w:delText>
        </w:r>
        <w:r w:rsidDel="00217321">
          <w:rPr>
            <w:b/>
            <w:bCs/>
          </w:rPr>
          <w:delText>6</w:delText>
        </w:r>
        <w:r w:rsidDel="00217321">
          <w:delText>(3): 271–282.</w:delText>
        </w:r>
      </w:del>
    </w:p>
    <w:p w14:paraId="74F81ACA" w14:textId="5673373E" w:rsidR="00E24861" w:rsidDel="00217321" w:rsidRDefault="00E24861" w:rsidP="00E24861">
      <w:pPr>
        <w:pStyle w:val="Bibliography"/>
        <w:rPr>
          <w:del w:id="233" w:author="Client Services" w:date="2017-03-30T20:29:00Z"/>
        </w:rPr>
      </w:pPr>
      <w:del w:id="234" w:author="Client Services" w:date="2017-03-30T20:29:00Z">
        <w:r w:rsidDel="00217321">
          <w:delText xml:space="preserve">Fiechter, J., Huckstadt, L.A., Rose, K.A., and Costa, D.P. 2016. A fully coupled ecosystem model to predict the foraging ecology of apex predators in the California Current. Mar. Ecol. Prog. Ser. </w:delText>
        </w:r>
        <w:r w:rsidDel="00217321">
          <w:rPr>
            <w:b/>
            <w:bCs/>
          </w:rPr>
          <w:delText>556</w:delText>
        </w:r>
        <w:r w:rsidDel="00217321">
          <w:delText>. Available from http://escholarship.org/uc/item/46p1d130.pdf [accessed 30 March 2017].</w:delText>
        </w:r>
      </w:del>
    </w:p>
    <w:p w14:paraId="6D28A886" w14:textId="56E2D3FC" w:rsidR="00E24861" w:rsidDel="00217321" w:rsidRDefault="00E24861" w:rsidP="00E24861">
      <w:pPr>
        <w:pStyle w:val="Bibliography"/>
        <w:rPr>
          <w:del w:id="235" w:author="Client Services" w:date="2017-03-30T20:29:00Z"/>
        </w:rPr>
      </w:pPr>
      <w:del w:id="236" w:author="Client Services" w:date="2017-03-30T20:29:00Z">
        <w:r w:rsidDel="00217321">
          <w:delText xml:space="preserve">Ford, J.K., and Ellis, G.M. 2006. Selective foraging by fish-eating killer whales Orcinus orca in British Columbia. Mar. Ecol. Prog. Ser. </w:delText>
        </w:r>
        <w:r w:rsidDel="00217321">
          <w:rPr>
            <w:b/>
            <w:bCs/>
          </w:rPr>
          <w:delText>316</w:delText>
        </w:r>
        <w:r w:rsidDel="00217321">
          <w:delText>: 185–199.</w:delText>
        </w:r>
      </w:del>
    </w:p>
    <w:p w14:paraId="4BD6014F" w14:textId="70633654" w:rsidR="00E24861" w:rsidDel="00217321" w:rsidRDefault="00E24861" w:rsidP="00E24861">
      <w:pPr>
        <w:pStyle w:val="Bibliography"/>
        <w:rPr>
          <w:del w:id="237" w:author="Client Services" w:date="2017-03-30T20:29:00Z"/>
        </w:rPr>
      </w:pPr>
      <w:del w:id="238" w:author="Client Services" w:date="2017-03-30T20:29:00Z">
        <w:r w:rsidDel="00217321">
          <w:delText xml:space="preserve">Ford, M.J., Hempelmann, J., Hanson, M.B., Ayres, K.L., Baird, R.W., Emmons, C.K., Lundin, J.I., Schorr, G.S., Wasser, S.K., and Park, L.K. 2016. Estimation of a Killer Whale (Orcinus orca) Population’s Diet Using Sequencing Analysis of DNA from Feces. PloS One </w:delText>
        </w:r>
        <w:r w:rsidDel="00217321">
          <w:rPr>
            <w:b/>
            <w:bCs/>
          </w:rPr>
          <w:delText>11</w:delText>
        </w:r>
        <w:r w:rsidDel="00217321">
          <w:delText>(1): e0144956.</w:delText>
        </w:r>
      </w:del>
    </w:p>
    <w:p w14:paraId="6BFD0B70" w14:textId="22DE4E4E" w:rsidR="00E24861" w:rsidDel="00217321" w:rsidRDefault="00E24861" w:rsidP="00E24861">
      <w:pPr>
        <w:pStyle w:val="Bibliography"/>
        <w:rPr>
          <w:del w:id="239" w:author="Client Services" w:date="2017-03-30T20:29:00Z"/>
        </w:rPr>
      </w:pPr>
      <w:del w:id="240" w:author="Client Services" w:date="2017-03-30T20:29:00Z">
        <w:r w:rsidDel="00217321">
          <w:delText xml:space="preserve">Gerber, L.R., Morissette, L., Kaschner, K., and Pauly, D. 2009. Should whales be culled to increase fishery yield. Science </w:delText>
        </w:r>
        <w:r w:rsidDel="00217321">
          <w:rPr>
            <w:b/>
            <w:bCs/>
          </w:rPr>
          <w:delText>323</w:delText>
        </w:r>
        <w:r w:rsidDel="00217321">
          <w:delText>(5916): 880–881.</w:delText>
        </w:r>
      </w:del>
    </w:p>
    <w:p w14:paraId="65ACBC6C" w14:textId="36043BDB" w:rsidR="00E24861" w:rsidDel="00217321" w:rsidRDefault="00E24861" w:rsidP="00E24861">
      <w:pPr>
        <w:pStyle w:val="Bibliography"/>
        <w:rPr>
          <w:del w:id="241" w:author="Client Services" w:date="2017-03-30T20:29:00Z"/>
        </w:rPr>
      </w:pPr>
      <w:del w:id="242" w:author="Client Services" w:date="2017-03-30T20:29:00Z">
        <w:r w:rsidDel="00217321">
          <w:delText xml:space="preserve">Griffiths, J.R., Schindler, D.E., Armstrong, J.B., Scheuerell, M.D., Whited, D.C., Clark, R.A., Hilborn, R., Holt, C.A., Lindley, S.T., Stanford, J.A., and others. 2014. Performance of </w:delText>
        </w:r>
        <w:r w:rsidDel="00217321">
          <w:lastRenderedPageBreak/>
          <w:delText xml:space="preserve">salmon fishery portfolios across western North America. J. Appl. Ecol. </w:delText>
        </w:r>
        <w:r w:rsidDel="00217321">
          <w:rPr>
            <w:b/>
            <w:bCs/>
          </w:rPr>
          <w:delText>51</w:delText>
        </w:r>
        <w:r w:rsidDel="00217321">
          <w:delText>(6): 1554–1563.</w:delText>
        </w:r>
      </w:del>
    </w:p>
    <w:p w14:paraId="2EC57B70" w14:textId="275B4871" w:rsidR="00E24861" w:rsidDel="00217321" w:rsidRDefault="00E24861" w:rsidP="00E24861">
      <w:pPr>
        <w:pStyle w:val="Bibliography"/>
        <w:rPr>
          <w:del w:id="243" w:author="Client Services" w:date="2017-03-30T20:29:00Z"/>
        </w:rPr>
      </w:pPr>
      <w:del w:id="244" w:author="Client Services" w:date="2017-03-30T20:29:00Z">
        <w:r w:rsidDel="00217321">
          <w:delText xml:space="preserve">Hanson, Mb., Baird, R.W., Ford, J.K., Hempelmann-Halos, J., Van Doornik, D.M., Candy, J.R., Emmons, C.K., Schorr, G.S., Gisborne, B., Ayres, K.L., and others. 2010. Species and stock identification of prey consumed by endangered southern resident killer whales in their summer range. Endanger. Species Res. </w:delText>
        </w:r>
        <w:r w:rsidDel="00217321">
          <w:rPr>
            <w:b/>
            <w:bCs/>
          </w:rPr>
          <w:delText>11</w:delText>
        </w:r>
        <w:r w:rsidDel="00217321">
          <w:delText>(1): 69–82.</w:delText>
        </w:r>
      </w:del>
    </w:p>
    <w:p w14:paraId="691D495B" w14:textId="504CFC8D" w:rsidR="00E24861" w:rsidDel="00217321" w:rsidRDefault="00E24861" w:rsidP="00E24861">
      <w:pPr>
        <w:pStyle w:val="Bibliography"/>
        <w:rPr>
          <w:del w:id="245" w:author="Client Services" w:date="2017-03-30T20:29:00Z"/>
        </w:rPr>
      </w:pPr>
      <w:del w:id="246" w:author="Client Services" w:date="2017-03-30T20:29:00Z">
        <w:r w:rsidDel="00217321">
          <w:delText xml:space="preserve">Hauser, D.D., Logsdon, M.G., Holmes, E.E., VanBlaricom, G.R., and Osborne, R.W. 2007. Summer distribution patterns of southern resident killer whales Orcinus orca: core areas and spatial segregation of social groups. Mar. Ecol.-Prog. Ser.- </w:delText>
        </w:r>
        <w:r w:rsidDel="00217321">
          <w:rPr>
            <w:b/>
            <w:bCs/>
          </w:rPr>
          <w:delText>351</w:delText>
        </w:r>
        <w:r w:rsidDel="00217321">
          <w:delText>: 301.</w:delText>
        </w:r>
      </w:del>
    </w:p>
    <w:p w14:paraId="239427D0" w14:textId="7747BD5E" w:rsidR="00E24861" w:rsidDel="00217321" w:rsidRDefault="00E24861" w:rsidP="00E24861">
      <w:pPr>
        <w:pStyle w:val="Bibliography"/>
        <w:rPr>
          <w:del w:id="247" w:author="Client Services" w:date="2017-03-30T20:29:00Z"/>
        </w:rPr>
      </w:pPr>
      <w:del w:id="248" w:author="Client Services" w:date="2017-03-30T20:29:00Z">
        <w:r w:rsidDel="00217321">
          <w:delText xml:space="preserve">Hernández-Camacho, C.J., Aurioles-Gamboa, D., and Gerber, L.R. 2008. Age-specific birth rates of California sea lions (Zalophus californianus) in the Gulf of California, Mexico. Mar. Mammal Sci. </w:delText>
        </w:r>
        <w:r w:rsidDel="00217321">
          <w:rPr>
            <w:b/>
            <w:bCs/>
          </w:rPr>
          <w:delText>24</w:delText>
        </w:r>
        <w:r w:rsidDel="00217321">
          <w:delText>(3): 664–676.</w:delText>
        </w:r>
      </w:del>
    </w:p>
    <w:p w14:paraId="05C824CB" w14:textId="26A2DCF1" w:rsidR="00E24861" w:rsidDel="00217321" w:rsidRDefault="00E24861" w:rsidP="00E24861">
      <w:pPr>
        <w:pStyle w:val="Bibliography"/>
        <w:rPr>
          <w:del w:id="249" w:author="Client Services" w:date="2017-03-30T20:29:00Z"/>
        </w:rPr>
      </w:pPr>
      <w:del w:id="250" w:author="Client Services" w:date="2017-03-30T20:29:00Z">
        <w:r w:rsidDel="00217321">
          <w:delText>Hilborn, R., Cox, S., Gulland, F., Hankin, D., Hobbs, N.T., Schindler, D.E., and Trites, A.W. 2012. The effects of salmon fisheries on Southern Resident killer whales: Final report of the independent science panel. Prep. Assist. DR Marmorek AW Hall ESSA Technol. Ltd Vanc. BC Natl. Mar. Fish. Serv. Seattle WA Fish. Oceans Can. Vanc. BC Xv.</w:delText>
        </w:r>
      </w:del>
    </w:p>
    <w:p w14:paraId="6A382522" w14:textId="4A67E56B" w:rsidR="00E24861" w:rsidDel="00217321" w:rsidRDefault="00E24861" w:rsidP="00E24861">
      <w:pPr>
        <w:pStyle w:val="Bibliography"/>
        <w:rPr>
          <w:del w:id="251" w:author="Client Services" w:date="2017-03-30T20:29:00Z"/>
        </w:rPr>
      </w:pPr>
      <w:del w:id="252" w:author="Client Services" w:date="2017-03-30T20:29:00Z">
        <w:r w:rsidDel="00217321">
          <w:delText xml:space="preserve">Hill, S.L., Watters, G.M., Punt, A.E., McAllister, M.K., Quéré, C.L., and Turner, J. 2007. Model uncertainty in the ecosystem approach to fisheries. Fish Fish. </w:delText>
        </w:r>
        <w:r w:rsidDel="00217321">
          <w:rPr>
            <w:b/>
            <w:bCs/>
          </w:rPr>
          <w:delText>8</w:delText>
        </w:r>
        <w:r w:rsidDel="00217321">
          <w:delText>(4): 315–336.</w:delText>
        </w:r>
      </w:del>
    </w:p>
    <w:p w14:paraId="06F57BB2" w14:textId="67916412" w:rsidR="00E24861" w:rsidDel="00217321" w:rsidRDefault="00E24861" w:rsidP="00E24861">
      <w:pPr>
        <w:pStyle w:val="Bibliography"/>
        <w:rPr>
          <w:del w:id="253" w:author="Client Services" w:date="2017-03-30T20:29:00Z"/>
        </w:rPr>
      </w:pPr>
      <w:del w:id="254" w:author="Client Services" w:date="2017-03-30T20:29:00Z">
        <w:r w:rsidDel="00217321">
          <w:delText xml:space="preserve">Howard, S., Lance, M.M., Jeffries, S.J., and Acevedo-Gutiérrez, A. 2013. Fish consumption by harbor seals (Phoca vitulina) in the San Juan Islands, Washington. Fish. Bull. </w:delText>
        </w:r>
        <w:r w:rsidDel="00217321">
          <w:rPr>
            <w:b/>
            <w:bCs/>
          </w:rPr>
          <w:delText>111</w:delText>
        </w:r>
        <w:r w:rsidDel="00217321">
          <w:delText>(1): 27.</w:delText>
        </w:r>
      </w:del>
    </w:p>
    <w:p w14:paraId="12971630" w14:textId="2CC031E7" w:rsidR="00E24861" w:rsidDel="00217321" w:rsidRDefault="00E24861" w:rsidP="00E24861">
      <w:pPr>
        <w:pStyle w:val="Bibliography"/>
        <w:rPr>
          <w:del w:id="255" w:author="Client Services" w:date="2017-03-30T20:29:00Z"/>
        </w:rPr>
      </w:pPr>
      <w:del w:id="256" w:author="Client Services" w:date="2017-03-30T20:29:00Z">
        <w:r w:rsidDel="00217321">
          <w:delText>Ianelli, J., Holsman, K.K., Punt, A.E., and Aydin, K. 2015. Multi-model inference for incorporating trophic and climate uncertainty into stock assessments. Deep Sea Res. Part II Top. Stud. Oceanogr. Available from http://www.sciencedirect.com/science/article/pii/S0967064515001058 [accessed 30 March 2017].</w:delText>
        </w:r>
      </w:del>
    </w:p>
    <w:p w14:paraId="493ADD98" w14:textId="2AB16172" w:rsidR="00E24861" w:rsidDel="00217321" w:rsidRDefault="00E24861" w:rsidP="00E24861">
      <w:pPr>
        <w:pStyle w:val="Bibliography"/>
        <w:rPr>
          <w:del w:id="257" w:author="Client Services" w:date="2017-03-30T20:29:00Z"/>
        </w:rPr>
      </w:pPr>
      <w:del w:id="258" w:author="Client Services" w:date="2017-03-30T20:29:00Z">
        <w:r w:rsidDel="00217321">
          <w:delText>Jeffery, K., Cote, I., Irvine, J., and Reynolds, J.D. 2016. Changes in body size of Canadian Pacific salmon over six decades. Can. J. Fish. Aquat. Sci. doi:10.1139/cjfas-2015-0600.</w:delText>
        </w:r>
      </w:del>
    </w:p>
    <w:p w14:paraId="7253E5DC" w14:textId="0E154330" w:rsidR="00E24861" w:rsidDel="00217321" w:rsidRDefault="00E24861" w:rsidP="00E24861">
      <w:pPr>
        <w:pStyle w:val="Bibliography"/>
        <w:rPr>
          <w:del w:id="259" w:author="Client Services" w:date="2017-03-30T20:29:00Z"/>
        </w:rPr>
      </w:pPr>
      <w:del w:id="260" w:author="Client Services" w:date="2017-03-30T20:29:00Z">
        <w:r w:rsidDel="00217321">
          <w:delText>Jeffries, S., Huber, H., Calambokidis, J., and Laake, J. 2003. Trends and status of harbor seals in Washington State: 1978-1999. J. Wildl. Manag.: 207–218.</w:delText>
        </w:r>
      </w:del>
    </w:p>
    <w:p w14:paraId="17A61A5E" w14:textId="2441E7FB" w:rsidR="00E24861" w:rsidDel="00217321" w:rsidRDefault="00E24861" w:rsidP="00E24861">
      <w:pPr>
        <w:pStyle w:val="Bibliography"/>
        <w:rPr>
          <w:del w:id="261" w:author="Client Services" w:date="2017-03-30T20:29:00Z"/>
        </w:rPr>
      </w:pPr>
      <w:del w:id="262" w:author="Client Services" w:date="2017-03-30T20:29:00Z">
        <w:r w:rsidDel="00217321">
          <w:delText>Kleiber, M. 1975. The fire of life. Robert E. Kreiger N. Y.</w:delText>
        </w:r>
      </w:del>
    </w:p>
    <w:p w14:paraId="5A4E3BEC" w14:textId="26DA0D6D" w:rsidR="00E24861" w:rsidDel="00217321" w:rsidRDefault="00E24861" w:rsidP="00E24861">
      <w:pPr>
        <w:pStyle w:val="Bibliography"/>
        <w:rPr>
          <w:del w:id="263" w:author="Client Services" w:date="2017-03-30T20:29:00Z"/>
        </w:rPr>
      </w:pPr>
      <w:del w:id="264" w:author="Client Services" w:date="2017-03-30T20:29:00Z">
        <w:r w:rsidDel="00217321">
          <w:delText xml:space="preserve">Link, J.S., Ihde, T.F., Harvey, C.J., Gaichas, S.K., Field, J.C., Brodziak, J.K.T., Townsend, H.M., and Peterman, R.M. 2012. Dealing with uncertainty in ecosystem models: the paradox of use for living marine resource management. Prog. Oceanogr. </w:delText>
        </w:r>
        <w:r w:rsidDel="00217321">
          <w:rPr>
            <w:b/>
            <w:bCs/>
          </w:rPr>
          <w:delText>102</w:delText>
        </w:r>
        <w:r w:rsidDel="00217321">
          <w:delText>: 102–114.</w:delText>
        </w:r>
      </w:del>
    </w:p>
    <w:p w14:paraId="065DBA49" w14:textId="489C2D25" w:rsidR="00E24861" w:rsidDel="00217321" w:rsidRDefault="00E24861" w:rsidP="00E24861">
      <w:pPr>
        <w:pStyle w:val="Bibliography"/>
        <w:rPr>
          <w:del w:id="265" w:author="Client Services" w:date="2017-03-30T20:29:00Z"/>
        </w:rPr>
      </w:pPr>
      <w:del w:id="266" w:author="Client Services" w:date="2017-03-30T20:29:00Z">
        <w:r w:rsidDel="00217321">
          <w:delText xml:space="preserve">Magera, A.M., Flemming, J.E.M., Kaschner, K., Christensen, L.B., and Lotze, H.K. 2013. Recovery trends in marine mammal populations. PloS One </w:delText>
        </w:r>
        <w:r w:rsidDel="00217321">
          <w:rPr>
            <w:b/>
            <w:bCs/>
          </w:rPr>
          <w:delText>8</w:delText>
        </w:r>
        <w:r w:rsidDel="00217321">
          <w:delText>(10): e77908.</w:delText>
        </w:r>
      </w:del>
    </w:p>
    <w:p w14:paraId="54C0250F" w14:textId="5CE1A259" w:rsidR="00E24861" w:rsidDel="00217321" w:rsidRDefault="00E24861" w:rsidP="00E24861">
      <w:pPr>
        <w:pStyle w:val="Bibliography"/>
        <w:rPr>
          <w:del w:id="267" w:author="Client Services" w:date="2017-03-30T20:29:00Z"/>
        </w:rPr>
      </w:pPr>
      <w:del w:id="268" w:author="Client Services" w:date="2017-03-30T20:29:00Z">
        <w:r w:rsidDel="00217321">
          <w:delText>Marshall, K.N., Stier, A.C., Samhouri, J.F., Kelly, R.P., and Ward, E.J. 2015. Conservation challenges of predator recovery. Conserv. Lett. Available from http://onlinelibrary.wiley.com/doi/10.1111/conl.12186/full [accessed 12 March 2016].</w:delText>
        </w:r>
      </w:del>
    </w:p>
    <w:p w14:paraId="6A5AA689" w14:textId="68A9355F" w:rsidR="00E24861" w:rsidDel="00217321" w:rsidRDefault="00E24861" w:rsidP="00E24861">
      <w:pPr>
        <w:pStyle w:val="Bibliography"/>
        <w:rPr>
          <w:del w:id="269" w:author="Client Services" w:date="2017-03-30T20:29:00Z"/>
        </w:rPr>
      </w:pPr>
      <w:del w:id="270" w:author="Client Services" w:date="2017-03-30T20:29:00Z">
        <w:r w:rsidDel="00217321">
          <w:delText xml:space="preserve">Matkin, C.O., Ward Testa, J., Ellis, G.M., and Saulitis, E.L. 2014. Life history and population dynamics of southern Alaska resident killer whales (Orcinus orca). Mar. Mammal Sci. </w:delText>
        </w:r>
        <w:r w:rsidDel="00217321">
          <w:rPr>
            <w:b/>
            <w:bCs/>
          </w:rPr>
          <w:delText>30</w:delText>
        </w:r>
        <w:r w:rsidDel="00217321">
          <w:delText>(2): 460–479.</w:delText>
        </w:r>
      </w:del>
    </w:p>
    <w:p w14:paraId="32B3B9CD" w14:textId="0875EB54" w:rsidR="00E24861" w:rsidDel="00217321" w:rsidRDefault="00E24861" w:rsidP="00E24861">
      <w:pPr>
        <w:pStyle w:val="Bibliography"/>
        <w:rPr>
          <w:del w:id="271" w:author="Client Services" w:date="2017-03-30T20:29:00Z"/>
        </w:rPr>
      </w:pPr>
      <w:del w:id="272" w:author="Client Services" w:date="2017-03-30T20:29:00Z">
        <w:r w:rsidDel="00217321">
          <w:delText>Myers, J.M., Kope, R.G., Bryant, G.J., Teel, D., Lierheimer, L.J., Wainwright, T.C., Grant, W.S., Waknitz, F.W., Neely, K., Lindley, S.T., and others. 1998. Status review of chinook salmon from Washington, Idaho, Oregon, and California. Available from http://www.fws.gov/yreka/HydroDocs/Myers_etal_1998.pdf [accessed 22 March 2016].</w:delText>
        </w:r>
      </w:del>
    </w:p>
    <w:p w14:paraId="33EBB3C2" w14:textId="41940723" w:rsidR="00E24861" w:rsidDel="00217321" w:rsidRDefault="00E24861" w:rsidP="00E24861">
      <w:pPr>
        <w:pStyle w:val="Bibliography"/>
        <w:rPr>
          <w:del w:id="273" w:author="Client Services" w:date="2017-03-30T20:29:00Z"/>
        </w:rPr>
      </w:pPr>
      <w:del w:id="274" w:author="Client Services" w:date="2017-03-30T20:29:00Z">
        <w:r w:rsidDel="00217321">
          <w:lastRenderedPageBreak/>
          <w:delText xml:space="preserve">Nichol, L.M., and Shackleton, D.M. 1996. Seasonal movements and foraging behaviour of northern resident killer whales (Orcinus orca) in relation to the inshore distribution of salmon (Oncorhynchus spp.) in British Columbia. Can. J. Zool. </w:delText>
        </w:r>
        <w:r w:rsidDel="00217321">
          <w:rPr>
            <w:b/>
            <w:bCs/>
          </w:rPr>
          <w:delText>74</w:delText>
        </w:r>
        <w:r w:rsidDel="00217321">
          <w:delText>(6): 983–991.</w:delText>
        </w:r>
      </w:del>
    </w:p>
    <w:p w14:paraId="745BDB7C" w14:textId="2027CA92" w:rsidR="00E24861" w:rsidDel="00217321" w:rsidRDefault="00E24861" w:rsidP="00E24861">
      <w:pPr>
        <w:pStyle w:val="Bibliography"/>
        <w:rPr>
          <w:del w:id="275" w:author="Client Services" w:date="2017-03-30T20:29:00Z"/>
        </w:rPr>
      </w:pPr>
      <w:del w:id="276" w:author="Client Services" w:date="2017-03-30T20:29:00Z">
        <w:r w:rsidDel="00217321">
          <w:delText>Nielsen, K.S. 1964. Animal physiology. Prentice-Hall of India (Private) Limited.</w:delText>
        </w:r>
      </w:del>
    </w:p>
    <w:p w14:paraId="0300253A" w14:textId="3761276D" w:rsidR="00E24861" w:rsidDel="00217321" w:rsidRDefault="00E24861" w:rsidP="00E24861">
      <w:pPr>
        <w:pStyle w:val="Bibliography"/>
        <w:rPr>
          <w:del w:id="277" w:author="Client Services" w:date="2017-03-30T20:29:00Z"/>
        </w:rPr>
      </w:pPr>
      <w:del w:id="278" w:author="Client Services" w:date="2017-03-30T20:29:00Z">
        <w:r w:rsidDel="00217321">
          <w:delText xml:space="preserve">Noren, D.P. 2011. Estimated field metabolic rates and prey requirements of resident killer whales. Mar. Mammal Sci. </w:delText>
        </w:r>
        <w:r w:rsidDel="00217321">
          <w:rPr>
            <w:b/>
            <w:bCs/>
          </w:rPr>
          <w:delText>27</w:delText>
        </w:r>
        <w:r w:rsidDel="00217321">
          <w:delText>(1): 60–77.</w:delText>
        </w:r>
      </w:del>
    </w:p>
    <w:p w14:paraId="37A0DB3E" w14:textId="5B0290A0" w:rsidR="00E24861" w:rsidDel="00217321" w:rsidRDefault="00E24861" w:rsidP="00E24861">
      <w:pPr>
        <w:pStyle w:val="Bibliography"/>
        <w:rPr>
          <w:del w:id="279" w:author="Client Services" w:date="2017-03-30T20:29:00Z"/>
        </w:rPr>
      </w:pPr>
      <w:del w:id="280" w:author="Client Services" w:date="2017-03-30T20:29:00Z">
        <w:r w:rsidDel="00217321">
          <w:delText xml:space="preserve">O’Neill, S.M., Ylitalo, G.M., and West, J.E. 2014. Energy content of Pacific salmon as prey of northern and southern resident killer whales. Endanger. Species Res. </w:delText>
        </w:r>
        <w:r w:rsidDel="00217321">
          <w:rPr>
            <w:b/>
            <w:bCs/>
          </w:rPr>
          <w:delText>25</w:delText>
        </w:r>
        <w:r w:rsidDel="00217321">
          <w:delText>(3): 265.</w:delText>
        </w:r>
      </w:del>
    </w:p>
    <w:p w14:paraId="3107A3B5" w14:textId="50110D8E" w:rsidR="00E24861" w:rsidDel="00217321" w:rsidRDefault="00E24861" w:rsidP="00E24861">
      <w:pPr>
        <w:pStyle w:val="Bibliography"/>
        <w:rPr>
          <w:del w:id="281" w:author="Client Services" w:date="2017-03-30T20:29:00Z"/>
        </w:rPr>
      </w:pPr>
      <w:del w:id="282" w:author="Client Services" w:date="2017-03-30T20:29:00Z">
        <w:r w:rsidDel="00217321">
          <w:delText>Pitcher, K.W., and Calkins, D.G. 1979. Biology of the harbor seal, Phoca vitulina richardsi, in the Gulf of Alaska. Outer Continental Shelf Environmental Assessment Program, US Department of Interior, Bureau of Land Management. Available from http://www.data.boem.gov/PI/PDFImages/ESPIS/0/313.pdf [accessed 13 March 2016].</w:delText>
        </w:r>
      </w:del>
    </w:p>
    <w:p w14:paraId="0D201A7E" w14:textId="7D154FE4" w:rsidR="00E24861" w:rsidDel="00217321" w:rsidRDefault="00E24861" w:rsidP="00E24861">
      <w:pPr>
        <w:pStyle w:val="Bibliography"/>
        <w:rPr>
          <w:del w:id="283" w:author="Client Services" w:date="2017-03-30T20:29:00Z"/>
        </w:rPr>
      </w:pPr>
      <w:del w:id="284" w:author="Client Services" w:date="2017-03-30T20:29:00Z">
        <w:r w:rsidDel="00217321">
          <w:delText xml:space="preserve">Rechisky, E.L., Welch, D.W., Porter, A.D., Jacobs-Scott, M.C., Winchell, P.M., and McKern, J.L. 2012. Estuarine and early-marine survival of transported and in-river migrant Snake River spring Chinook salmon smolts. Sci. Rep. </w:delText>
        </w:r>
        <w:r w:rsidDel="00217321">
          <w:rPr>
            <w:b/>
            <w:bCs/>
          </w:rPr>
          <w:delText>2</w:delText>
        </w:r>
        <w:r w:rsidDel="00217321">
          <w:delText>: 448.</w:delText>
        </w:r>
      </w:del>
    </w:p>
    <w:p w14:paraId="23A50F0B" w14:textId="043F1323" w:rsidR="00E24861" w:rsidDel="00217321" w:rsidRDefault="00E24861" w:rsidP="00E24861">
      <w:pPr>
        <w:pStyle w:val="Bibliography"/>
        <w:rPr>
          <w:del w:id="285" w:author="Client Services" w:date="2017-03-30T20:29:00Z"/>
        </w:rPr>
      </w:pPr>
      <w:del w:id="286" w:author="Client Services" w:date="2017-03-30T20:29:00Z">
        <w:r w:rsidDel="00217321">
          <w:delText>Review of 2015 Ocean Salmon Fisheries: Stock Assessment and Fishery Evaluation Document for the Pacific Coast Salmon Fishery Management Plan, M. 2016. Pacific Fishery Management Council. Pacific Fishery Management Council, 7700  NE   Ambassador Place, Suite 101, Portland, Oregon  97220- 1384. Available from http://www.pcouncil.org/salmon/background/document-library/historical-data-of-ocean-salmon-fisheries/.</w:delText>
        </w:r>
      </w:del>
    </w:p>
    <w:p w14:paraId="0E3EE67A" w14:textId="35A75473" w:rsidR="00E24861" w:rsidDel="00217321" w:rsidRDefault="00E24861" w:rsidP="00E24861">
      <w:pPr>
        <w:pStyle w:val="Bibliography"/>
        <w:rPr>
          <w:del w:id="287" w:author="Client Services" w:date="2017-03-30T20:29:00Z"/>
        </w:rPr>
      </w:pPr>
      <w:del w:id="288" w:author="Client Services" w:date="2017-03-30T20:29:00Z">
        <w:r w:rsidDel="00217321">
          <w:delText xml:space="preserve">Ricker, W. 1981. Changes in the average size and average age of Pacific salmon. Can. J. Fish. Aquat. Sci. </w:delText>
        </w:r>
        <w:r w:rsidDel="00217321">
          <w:rPr>
            <w:b/>
            <w:bCs/>
          </w:rPr>
          <w:delText>38</w:delText>
        </w:r>
        <w:r w:rsidDel="00217321">
          <w:delText>(12): 1636–1656.</w:delText>
        </w:r>
      </w:del>
    </w:p>
    <w:p w14:paraId="1E1C82C1" w14:textId="79895495" w:rsidR="00E24861" w:rsidDel="00217321" w:rsidRDefault="00E24861" w:rsidP="00E24861">
      <w:pPr>
        <w:pStyle w:val="Bibliography"/>
        <w:rPr>
          <w:del w:id="289" w:author="Client Services" w:date="2017-03-30T20:29:00Z"/>
        </w:rPr>
      </w:pPr>
      <w:del w:id="290" w:author="Client Services" w:date="2017-03-30T20:29:00Z">
        <w:r w:rsidDel="00217321">
          <w:delText>RMIS. 2012. Regional Mark Information System User Guide. Pacific Fishery Management Council, Portland, Oregon. Available from http://www.rmpc.org/files/RMIS_UserGuide_V3.pdf.</w:delText>
        </w:r>
      </w:del>
    </w:p>
    <w:p w14:paraId="46D0F4F0" w14:textId="6A1FBB87" w:rsidR="00E24861" w:rsidDel="00217321" w:rsidRDefault="00E24861" w:rsidP="00E24861">
      <w:pPr>
        <w:pStyle w:val="Bibliography"/>
        <w:rPr>
          <w:del w:id="291" w:author="Client Services" w:date="2017-03-30T20:29:00Z"/>
        </w:rPr>
      </w:pPr>
      <w:del w:id="292" w:author="Client Services" w:date="2017-03-30T20:29:00Z">
        <w:r w:rsidDel="00217321">
          <w:delText>Scordino, J. 2010. West coast pinniped program investigations on California sea lion and Pacific Harbor seal impacts on salmonids and other fishery resources. Pacific States Marine Fisheries Commission. Available from http://www.westcoast.fisheries.noaa.gov/publications/protected_species/marine_mammals/pinnipeds/sea_lion_removals/expand_pinniped_report_2010.pdf [accessed 13 July 2016].</w:delText>
        </w:r>
      </w:del>
    </w:p>
    <w:p w14:paraId="59517852" w14:textId="58670161" w:rsidR="00E24861" w:rsidDel="00217321" w:rsidRDefault="00E24861" w:rsidP="00E24861">
      <w:pPr>
        <w:pStyle w:val="Bibliography"/>
        <w:rPr>
          <w:del w:id="293" w:author="Client Services" w:date="2017-03-30T20:29:00Z"/>
        </w:rPr>
      </w:pPr>
      <w:del w:id="294" w:author="Client Services" w:date="2017-03-30T20:29:00Z">
        <w:r w:rsidDel="00217321">
          <w:delText xml:space="preserve">Smith, L., Gamble, R., Gaichas, S., and Link, J. 2015. Simulations to evaluate management trade-offs among marine mammal consumption needs, commercial fishing fleets and finfish biomass. Mar. Ecol. Prog. Ser. </w:delText>
        </w:r>
        <w:r w:rsidDel="00217321">
          <w:rPr>
            <w:b/>
            <w:bCs/>
          </w:rPr>
          <w:delText>523</w:delText>
        </w:r>
        <w:r w:rsidDel="00217321">
          <w:delText>: 215.</w:delText>
        </w:r>
        <w:bookmarkStart w:id="295" w:name="_GoBack"/>
        <w:bookmarkEnd w:id="295"/>
      </w:del>
    </w:p>
    <w:p w14:paraId="2581D987" w14:textId="6B4C183F" w:rsidR="00E24861" w:rsidDel="00217321" w:rsidRDefault="00E24861" w:rsidP="00E24861">
      <w:pPr>
        <w:pStyle w:val="Bibliography"/>
        <w:rPr>
          <w:del w:id="296" w:author="Client Services" w:date="2017-03-30T20:29:00Z"/>
        </w:rPr>
      </w:pPr>
      <w:del w:id="297" w:author="Client Services" w:date="2017-03-30T20:29:00Z">
        <w:r w:rsidDel="00217321">
          <w:delText xml:space="preserve">Surma, S., and Pitcher, T.J. 2015. Predicting the effects of whale population recovery on Northeast Pacific food webs and fisheries: an ecosystem modelling approach. Fish. Oceanogr. </w:delText>
        </w:r>
        <w:r w:rsidDel="00217321">
          <w:rPr>
            <w:b/>
            <w:bCs/>
          </w:rPr>
          <w:delText>24</w:delText>
        </w:r>
        <w:r w:rsidDel="00217321">
          <w:delText>(3): 291–305.</w:delText>
        </w:r>
      </w:del>
    </w:p>
    <w:p w14:paraId="0182CD90" w14:textId="5C676A45" w:rsidR="00E24861" w:rsidDel="00217321" w:rsidRDefault="00E24861" w:rsidP="00E24861">
      <w:pPr>
        <w:pStyle w:val="Bibliography"/>
        <w:rPr>
          <w:del w:id="298" w:author="Client Services" w:date="2017-03-30T20:29:00Z"/>
        </w:rPr>
      </w:pPr>
      <w:del w:id="299" w:author="Client Services" w:date="2017-03-30T20:29:00Z">
        <w:r w:rsidDel="00217321">
          <w:delText xml:space="preserve">Suryan, R.M., and Harvey, J.T. 1998. TRACKING HARBOR SEALS (PHOCA VITULINA RICHARDSI) TO DETERMINE DIVE BEHAVIOR, FORAGING ACTIVITY, AND HAUL-OUT SITE USE. Mar. Mammal Sci. </w:delText>
        </w:r>
        <w:r w:rsidDel="00217321">
          <w:rPr>
            <w:b/>
            <w:bCs/>
          </w:rPr>
          <w:delText>14</w:delText>
        </w:r>
        <w:r w:rsidDel="00217321">
          <w:delText>(2): 361–372.</w:delText>
        </w:r>
      </w:del>
    </w:p>
    <w:p w14:paraId="1214C5A9" w14:textId="794C2145" w:rsidR="00E24861" w:rsidDel="00217321" w:rsidRDefault="00E24861" w:rsidP="00E24861">
      <w:pPr>
        <w:pStyle w:val="Bibliography"/>
        <w:rPr>
          <w:del w:id="300" w:author="Client Services" w:date="2017-03-30T20:29:00Z"/>
        </w:rPr>
      </w:pPr>
      <w:del w:id="301" w:author="Client Services" w:date="2017-03-30T20:29:00Z">
        <w:r w:rsidDel="00217321">
          <w:delText xml:space="preserve">Teel, D.J., Burke, B.J., Kuligowski, D.R., Morgan, C.A., and Van Doornik, D.M. 2015. Genetic identification of Chinook Salmon: stock-specific distributions of juveniles along the Washington and Oregon coasts. Mar. Coast. Fish. </w:delText>
        </w:r>
        <w:r w:rsidDel="00217321">
          <w:rPr>
            <w:b/>
            <w:bCs/>
          </w:rPr>
          <w:delText>7</w:delText>
        </w:r>
        <w:r w:rsidDel="00217321">
          <w:delText>(1): 274–300.</w:delText>
        </w:r>
      </w:del>
    </w:p>
    <w:p w14:paraId="41EFAEA6" w14:textId="4173D270" w:rsidR="00E24861" w:rsidDel="00217321" w:rsidRDefault="00E24861" w:rsidP="00E24861">
      <w:pPr>
        <w:pStyle w:val="Bibliography"/>
        <w:rPr>
          <w:del w:id="302" w:author="Client Services" w:date="2017-03-30T20:29:00Z"/>
        </w:rPr>
      </w:pPr>
      <w:del w:id="303" w:author="Client Services" w:date="2017-03-30T20:29:00Z">
        <w:r w:rsidDel="00217321">
          <w:delText>Thomas, A.C., Nelson, B., Lance, M.M., Deagle, B., and Trites, A. 2016. Harbour seals target juvenile salmon of conservation concern. Can. J. Fish. Aquat. Sci.</w:delText>
        </w:r>
      </w:del>
    </w:p>
    <w:p w14:paraId="230BFBDF" w14:textId="19B7DED6" w:rsidR="00E24861" w:rsidDel="00217321" w:rsidRDefault="00E24861" w:rsidP="00E24861">
      <w:pPr>
        <w:pStyle w:val="Bibliography"/>
        <w:rPr>
          <w:del w:id="304" w:author="Client Services" w:date="2017-03-30T20:29:00Z"/>
        </w:rPr>
      </w:pPr>
      <w:del w:id="305" w:author="Client Services" w:date="2017-03-30T20:29:00Z">
        <w:r w:rsidDel="00217321">
          <w:lastRenderedPageBreak/>
          <w:delText xml:space="preserve">Ward, E.J., Dahlheim, M.E., Waite, J.M., Emmons, C.K., Marshall, K.N., Chasco, B.E., and Balcomb, K.C. 2016. Long-distance migration of prey synchronizes demographic rates of top predators across broad spatial scales. Ecosphere </w:delText>
        </w:r>
        <w:r w:rsidDel="00217321">
          <w:rPr>
            <w:b/>
            <w:bCs/>
          </w:rPr>
          <w:delText>7</w:delText>
        </w:r>
        <w:r w:rsidDel="00217321">
          <w:delText>(2). Available from http://onlinelibrary.wiley.com/doi/10.1002/ecs2.1276/full [accessed 5 July 2016].</w:delText>
        </w:r>
      </w:del>
    </w:p>
    <w:p w14:paraId="1DCA68D7" w14:textId="493156F2" w:rsidR="00E24861" w:rsidDel="00217321" w:rsidRDefault="00E24861" w:rsidP="00E24861">
      <w:pPr>
        <w:pStyle w:val="Bibliography"/>
        <w:rPr>
          <w:del w:id="306" w:author="Client Services" w:date="2017-03-30T20:29:00Z"/>
        </w:rPr>
      </w:pPr>
      <w:del w:id="307" w:author="Client Services" w:date="2017-03-30T20:29:00Z">
        <w:r w:rsidDel="00217321">
          <w:delText xml:space="preserve">Weise, M.J., and Harvey, J.T. 2008. Temporal variability in ocean climate and California sea lion diet and biomass consumption: implications for fisheries management. Mar. Ecol. Prog. Ser. </w:delText>
        </w:r>
        <w:r w:rsidDel="00217321">
          <w:rPr>
            <w:b/>
            <w:bCs/>
          </w:rPr>
          <w:delText>373</w:delText>
        </w:r>
        <w:r w:rsidDel="00217321">
          <w:delText>: 157–172.</w:delText>
        </w:r>
      </w:del>
    </w:p>
    <w:p w14:paraId="7924B6E0" w14:textId="08BA7470" w:rsidR="00E24861" w:rsidDel="00217321" w:rsidRDefault="00E24861" w:rsidP="00E24861">
      <w:pPr>
        <w:pStyle w:val="Bibliography"/>
        <w:rPr>
          <w:del w:id="308" w:author="Client Services" w:date="2017-03-30T20:29:00Z"/>
        </w:rPr>
      </w:pPr>
      <w:del w:id="309" w:author="Client Services" w:date="2017-03-30T20:29:00Z">
        <w:r w:rsidDel="00217321">
          <w:delText xml:space="preserve">Weitkamp, L.A. 2010. Marine distributions of Chinook salmon from the west coast of North America determined by coded wire tag recoveries. Trans. Am. Fish. Soc. </w:delText>
        </w:r>
        <w:r w:rsidDel="00217321">
          <w:rPr>
            <w:b/>
            <w:bCs/>
          </w:rPr>
          <w:delText>139</w:delText>
        </w:r>
        <w:r w:rsidDel="00217321">
          <w:delText>(1): 147–170.</w:delText>
        </w:r>
      </w:del>
    </w:p>
    <w:p w14:paraId="1088A71D" w14:textId="374009E1" w:rsidR="00E24861" w:rsidDel="00217321" w:rsidRDefault="00E24861" w:rsidP="00E24861">
      <w:pPr>
        <w:pStyle w:val="Bibliography"/>
        <w:rPr>
          <w:del w:id="310" w:author="Client Services" w:date="2017-03-30T20:29:00Z"/>
        </w:rPr>
      </w:pPr>
      <w:del w:id="311" w:author="Client Services" w:date="2017-03-30T20:29:00Z">
        <w:r w:rsidDel="00217321">
          <w:delText>Weitkamp, L.A., Teel, D.J., Liermann, M., Hinton, S.A., Van Doornik, D.M., and Bentley, P.J. 2015. Stock-specific size and timing at ocean entry of Columbia River juvenile Chinook salmon and steelhead: implications for early ocean growth. Mar. Coast. Fish. Available from http://www.tandfonline.com/doi/abs/10.1080/19425120.2015.1047476 [accessed 25 July 2016].</w:delText>
        </w:r>
      </w:del>
    </w:p>
    <w:p w14:paraId="657FC133" w14:textId="3FE7E6D2" w:rsidR="00E24861" w:rsidDel="00217321" w:rsidRDefault="00E24861" w:rsidP="00E24861">
      <w:pPr>
        <w:pStyle w:val="Bibliography"/>
        <w:rPr>
          <w:del w:id="312" w:author="Client Services" w:date="2017-03-30T20:29:00Z"/>
        </w:rPr>
      </w:pPr>
      <w:del w:id="313" w:author="Client Services" w:date="2017-03-30T20:29:00Z">
        <w:r w:rsidDel="00217321">
          <w:delText>Winship, A.J., Hunter, A.M., Rosen, D.A., and Trites, A.W. 2006. Food consumption by sea lions: existing data and techniques. Sea Lions World Alsk. Sea Grant Coll. Program: 177–191.</w:delText>
        </w:r>
      </w:del>
    </w:p>
    <w:p w14:paraId="7123AE2C" w14:textId="2CA30B6C" w:rsidR="00E24861" w:rsidDel="00217321" w:rsidRDefault="00E24861" w:rsidP="00E24861">
      <w:pPr>
        <w:pStyle w:val="Bibliography"/>
        <w:rPr>
          <w:del w:id="314" w:author="Client Services" w:date="2017-03-30T20:29:00Z"/>
        </w:rPr>
      </w:pPr>
      <w:del w:id="315" w:author="Client Services" w:date="2017-03-30T20:29:00Z">
        <w:r w:rsidDel="00217321">
          <w:delText xml:space="preserve">Winship, A.J., Trites, A.W., and Calkins, D.G. 2001. Growth in body size of the Steller sea lion (Eumetopias jubatus). J. Mammal. </w:delText>
        </w:r>
        <w:r w:rsidDel="00217321">
          <w:rPr>
            <w:b/>
            <w:bCs/>
          </w:rPr>
          <w:delText>82</w:delText>
        </w:r>
        <w:r w:rsidDel="00217321">
          <w:delText>(2): 500–519.</w:delText>
        </w:r>
      </w:del>
    </w:p>
    <w:p w14:paraId="00DDB65D" w14:textId="409F731B" w:rsidR="00E24861" w:rsidDel="00217321" w:rsidRDefault="00E24861" w:rsidP="00E24861">
      <w:pPr>
        <w:pStyle w:val="Bibliography"/>
        <w:rPr>
          <w:del w:id="316" w:author="Client Services" w:date="2017-03-30T20:29:00Z"/>
        </w:rPr>
      </w:pPr>
      <w:del w:id="317" w:author="Client Services" w:date="2017-03-30T20:29:00Z">
        <w:r w:rsidDel="00217321">
          <w:delText xml:space="preserve">Winship, A.J., Trites, A.W., and Rosen, D.A. 2002. A bioenergetic model for estimating the food requirements of Steller sea lions Eumetopias jubatus in Alaska, USA. Mar. Ecol. Prog. Ser. </w:delText>
        </w:r>
        <w:r w:rsidDel="00217321">
          <w:rPr>
            <w:b/>
            <w:bCs/>
          </w:rPr>
          <w:delText>229</w:delText>
        </w:r>
        <w:r w:rsidDel="00217321">
          <w:delText>: 291–312.</w:delText>
        </w:r>
      </w:del>
    </w:p>
    <w:p w14:paraId="23F13C15" w14:textId="1E77F6B8" w:rsidR="008B32C0" w:rsidRDefault="00B95350" w:rsidP="00B95350">
      <w:r>
        <w:fldChar w:fldCharType="end"/>
      </w:r>
    </w:p>
    <w:p w14:paraId="7B40A8A9" w14:textId="25EB1EEB" w:rsidR="004704FB" w:rsidRDefault="004704FB" w:rsidP="00B95350"/>
    <w:p w14:paraId="480DDF62" w14:textId="21825DC0" w:rsidR="004704FB" w:rsidRDefault="004704FB" w:rsidP="00B95350"/>
    <w:p w14:paraId="21535B67" w14:textId="1FB6AD44" w:rsidR="004704FB" w:rsidRDefault="004704FB" w:rsidP="00B95350"/>
    <w:p w14:paraId="3E21D3CF" w14:textId="77777777" w:rsidR="004704FB" w:rsidRPr="003F63DB" w:rsidRDefault="004704FB" w:rsidP="00B95350"/>
    <w:sectPr w:rsidR="004704FB" w:rsidRPr="003F63DB" w:rsidSect="001B643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lient Services" w:date="2017-03-30T11:58:00Z" w:initials="CS">
    <w:p w14:paraId="11B28DD6" w14:textId="379C997B" w:rsidR="00217321" w:rsidRDefault="00217321">
      <w:pPr>
        <w:pStyle w:val="CommentText"/>
      </w:pPr>
      <w:r>
        <w:rPr>
          <w:rStyle w:val="CommentReference"/>
        </w:rPr>
        <w:annotationRef/>
      </w:r>
      <w:r>
        <w:t>Isaac, you’ll have to show me what doesn’t match up.</w:t>
      </w:r>
    </w:p>
  </w:comment>
  <w:comment w:id="1" w:author="Kaplan, Isaac" w:date="2017-03-26T12:57:00Z" w:initials="KI">
    <w:p w14:paraId="063FE03C" w14:textId="77777777" w:rsidR="00217321" w:rsidRPr="00DB3DD6" w:rsidRDefault="00217321" w:rsidP="00324B79">
      <w:pPr>
        <w:pStyle w:val="Bibliography"/>
        <w:rPr>
          <w:rFonts w:ascii="Calibri" w:hAnsi="Calibri"/>
          <w:sz w:val="22"/>
        </w:rPr>
      </w:pPr>
      <w:r>
        <w:rPr>
          <w:rStyle w:val="CommentReference"/>
        </w:rPr>
        <w:annotationRef/>
      </w:r>
      <w:r>
        <w:fldChar w:fldCharType="begin"/>
      </w:r>
      <w:r>
        <w:instrText xml:space="preserve"> ADDIN ZOTERO_BIBL {"custom":[]} CSL_BIBLIOGRAPHY </w:instrText>
      </w:r>
      <w:r>
        <w:fldChar w:fldCharType="separate"/>
      </w:r>
      <w:r w:rsidRPr="00DB3DD6">
        <w:rPr>
          <w:rFonts w:ascii="Calibri" w:hAnsi="Calibri"/>
          <w:sz w:val="22"/>
        </w:rPr>
        <w:t xml:space="preserve">FAO (2008) Fisheries management. 2. The ecosystem approach to fisheries. 2.1 Best practices in ecosystem modelling for informing an ecosystem approach to fisheries. </w:t>
      </w:r>
      <w:r w:rsidRPr="00DB3DD6">
        <w:rPr>
          <w:rFonts w:ascii="Calibri" w:hAnsi="Calibri"/>
          <w:i/>
          <w:iCs/>
          <w:sz w:val="22"/>
        </w:rPr>
        <w:t>FAO Technical Guidelines for Responsible Fisheries</w:t>
      </w:r>
      <w:r w:rsidRPr="00DB3DD6">
        <w:rPr>
          <w:rFonts w:ascii="Calibri" w:hAnsi="Calibri"/>
          <w:sz w:val="22"/>
        </w:rPr>
        <w:t xml:space="preserve"> 4, Suppl. 2, Add. 1, 78 pp. FAO, Rome.</w:t>
      </w:r>
    </w:p>
    <w:p w14:paraId="5B8A08E1" w14:textId="77777777" w:rsidR="00217321" w:rsidRDefault="00217321" w:rsidP="000A3B1C">
      <w:pPr>
        <w:pStyle w:val="CommentText"/>
      </w:pPr>
      <w:r>
        <w:fldChar w:fldCharType="end"/>
      </w:r>
    </w:p>
    <w:p w14:paraId="59838A96" w14:textId="77777777" w:rsidR="00217321" w:rsidRDefault="00217321" w:rsidP="000A3B1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B28DD6" w15:done="0"/>
  <w15:commentEx w15:paraId="59838A9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3D4F6B" w14:textId="77777777" w:rsidR="00515305" w:rsidRDefault="00515305" w:rsidP="001B6433">
      <w:pPr>
        <w:spacing w:after="0" w:line="240" w:lineRule="auto"/>
      </w:pPr>
      <w:r>
        <w:separator/>
      </w:r>
    </w:p>
  </w:endnote>
  <w:endnote w:type="continuationSeparator" w:id="0">
    <w:p w14:paraId="0BAE7B10" w14:textId="77777777" w:rsidR="00515305" w:rsidRDefault="00515305" w:rsidP="001B6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D2D688" w14:textId="77777777" w:rsidR="00515305" w:rsidRDefault="00515305" w:rsidP="001B6433">
      <w:pPr>
        <w:spacing w:after="0" w:line="240" w:lineRule="auto"/>
      </w:pPr>
      <w:r>
        <w:separator/>
      </w:r>
    </w:p>
  </w:footnote>
  <w:footnote w:type="continuationSeparator" w:id="0">
    <w:p w14:paraId="1F334EE5" w14:textId="77777777" w:rsidR="00515305" w:rsidRDefault="00515305" w:rsidP="001B6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22C9E"/>
    <w:multiLevelType w:val="hybridMultilevel"/>
    <w:tmpl w:val="BC9076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7F13D9"/>
    <w:multiLevelType w:val="hybridMultilevel"/>
    <w:tmpl w:val="2176F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2C458D"/>
    <w:multiLevelType w:val="hybridMultilevel"/>
    <w:tmpl w:val="E3B682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DD6EF8"/>
    <w:multiLevelType w:val="hybridMultilevel"/>
    <w:tmpl w:val="964EAC86"/>
    <w:lvl w:ilvl="0" w:tplc="3B824C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0EE26D9"/>
    <w:multiLevelType w:val="hybridMultilevel"/>
    <w:tmpl w:val="AF4C82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lient Services">
    <w15:presenceInfo w15:providerId="None" w15:userId="Client Services"/>
  </w15:person>
  <w15:person w15:author="Kaplan, Isaac">
    <w15:presenceInfo w15:providerId="AD" w15:userId="S-1-5-21-1625102663-4013227018-1311561448-103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022"/>
    <w:rsid w:val="00000137"/>
    <w:rsid w:val="00000A58"/>
    <w:rsid w:val="00000D4D"/>
    <w:rsid w:val="0000397F"/>
    <w:rsid w:val="00005AF3"/>
    <w:rsid w:val="00006210"/>
    <w:rsid w:val="0000644A"/>
    <w:rsid w:val="00010DB5"/>
    <w:rsid w:val="000116E8"/>
    <w:rsid w:val="00011BF1"/>
    <w:rsid w:val="000129A8"/>
    <w:rsid w:val="00015592"/>
    <w:rsid w:val="00022248"/>
    <w:rsid w:val="00022D08"/>
    <w:rsid w:val="00025151"/>
    <w:rsid w:val="00025431"/>
    <w:rsid w:val="00025A25"/>
    <w:rsid w:val="00027275"/>
    <w:rsid w:val="00027362"/>
    <w:rsid w:val="0003058B"/>
    <w:rsid w:val="000319FE"/>
    <w:rsid w:val="00031A47"/>
    <w:rsid w:val="00031ED6"/>
    <w:rsid w:val="00034E68"/>
    <w:rsid w:val="0003548A"/>
    <w:rsid w:val="000404C0"/>
    <w:rsid w:val="000410E7"/>
    <w:rsid w:val="00041D8A"/>
    <w:rsid w:val="00042529"/>
    <w:rsid w:val="0004407E"/>
    <w:rsid w:val="0004431B"/>
    <w:rsid w:val="00044379"/>
    <w:rsid w:val="00044846"/>
    <w:rsid w:val="00045211"/>
    <w:rsid w:val="000502D4"/>
    <w:rsid w:val="00050448"/>
    <w:rsid w:val="0005244A"/>
    <w:rsid w:val="000528A5"/>
    <w:rsid w:val="00060005"/>
    <w:rsid w:val="0006063D"/>
    <w:rsid w:val="00063381"/>
    <w:rsid w:val="00063486"/>
    <w:rsid w:val="0006364C"/>
    <w:rsid w:val="000648AA"/>
    <w:rsid w:val="00064AD5"/>
    <w:rsid w:val="00066B94"/>
    <w:rsid w:val="000714BA"/>
    <w:rsid w:val="000719B7"/>
    <w:rsid w:val="00071B59"/>
    <w:rsid w:val="000732B3"/>
    <w:rsid w:val="00073E41"/>
    <w:rsid w:val="000805D6"/>
    <w:rsid w:val="000822F0"/>
    <w:rsid w:val="00084AEF"/>
    <w:rsid w:val="000856C6"/>
    <w:rsid w:val="00085F25"/>
    <w:rsid w:val="00087EAD"/>
    <w:rsid w:val="000900D9"/>
    <w:rsid w:val="000944C7"/>
    <w:rsid w:val="00094E4F"/>
    <w:rsid w:val="00094ED8"/>
    <w:rsid w:val="00095153"/>
    <w:rsid w:val="00095DEF"/>
    <w:rsid w:val="000963D0"/>
    <w:rsid w:val="00096FE0"/>
    <w:rsid w:val="00097FBB"/>
    <w:rsid w:val="000A0304"/>
    <w:rsid w:val="000A32B3"/>
    <w:rsid w:val="000A3B1C"/>
    <w:rsid w:val="000A6EDD"/>
    <w:rsid w:val="000A7A60"/>
    <w:rsid w:val="000B045C"/>
    <w:rsid w:val="000B11D3"/>
    <w:rsid w:val="000B1BD5"/>
    <w:rsid w:val="000B2B94"/>
    <w:rsid w:val="000B3733"/>
    <w:rsid w:val="000B3EF3"/>
    <w:rsid w:val="000B47E7"/>
    <w:rsid w:val="000B4C16"/>
    <w:rsid w:val="000B660E"/>
    <w:rsid w:val="000B7787"/>
    <w:rsid w:val="000C00E6"/>
    <w:rsid w:val="000C356C"/>
    <w:rsid w:val="000C528E"/>
    <w:rsid w:val="000C79F1"/>
    <w:rsid w:val="000D0D1F"/>
    <w:rsid w:val="000D240E"/>
    <w:rsid w:val="000D2698"/>
    <w:rsid w:val="000D4235"/>
    <w:rsid w:val="000D4E48"/>
    <w:rsid w:val="000D6294"/>
    <w:rsid w:val="000D669B"/>
    <w:rsid w:val="000E64D6"/>
    <w:rsid w:val="000E6CD1"/>
    <w:rsid w:val="000F3B6A"/>
    <w:rsid w:val="000F4499"/>
    <w:rsid w:val="000F4C7C"/>
    <w:rsid w:val="000F509A"/>
    <w:rsid w:val="000F566C"/>
    <w:rsid w:val="000F5862"/>
    <w:rsid w:val="000F5E1D"/>
    <w:rsid w:val="000F6727"/>
    <w:rsid w:val="000F67B2"/>
    <w:rsid w:val="000F7C37"/>
    <w:rsid w:val="00100489"/>
    <w:rsid w:val="001038BB"/>
    <w:rsid w:val="00104699"/>
    <w:rsid w:val="00104929"/>
    <w:rsid w:val="001116BA"/>
    <w:rsid w:val="00112F6D"/>
    <w:rsid w:val="00113675"/>
    <w:rsid w:val="00113CD0"/>
    <w:rsid w:val="00114690"/>
    <w:rsid w:val="00114718"/>
    <w:rsid w:val="00115192"/>
    <w:rsid w:val="00115A72"/>
    <w:rsid w:val="00117748"/>
    <w:rsid w:val="001205AC"/>
    <w:rsid w:val="001215F4"/>
    <w:rsid w:val="0012211C"/>
    <w:rsid w:val="001238CA"/>
    <w:rsid w:val="00124712"/>
    <w:rsid w:val="001325B0"/>
    <w:rsid w:val="001336CC"/>
    <w:rsid w:val="0013394A"/>
    <w:rsid w:val="00135A6D"/>
    <w:rsid w:val="00135E77"/>
    <w:rsid w:val="0014146E"/>
    <w:rsid w:val="00141684"/>
    <w:rsid w:val="00143158"/>
    <w:rsid w:val="00144B87"/>
    <w:rsid w:val="0014574E"/>
    <w:rsid w:val="00145A4F"/>
    <w:rsid w:val="00146E80"/>
    <w:rsid w:val="00146F23"/>
    <w:rsid w:val="00146F74"/>
    <w:rsid w:val="001472CE"/>
    <w:rsid w:val="00150161"/>
    <w:rsid w:val="00154910"/>
    <w:rsid w:val="001549DB"/>
    <w:rsid w:val="00155BF0"/>
    <w:rsid w:val="00156637"/>
    <w:rsid w:val="00156DEF"/>
    <w:rsid w:val="00160051"/>
    <w:rsid w:val="00160443"/>
    <w:rsid w:val="00161EF7"/>
    <w:rsid w:val="00162A6E"/>
    <w:rsid w:val="00162E3D"/>
    <w:rsid w:val="0016453C"/>
    <w:rsid w:val="00166423"/>
    <w:rsid w:val="00167D7A"/>
    <w:rsid w:val="00170A71"/>
    <w:rsid w:val="001712C7"/>
    <w:rsid w:val="00171310"/>
    <w:rsid w:val="00171795"/>
    <w:rsid w:val="00175546"/>
    <w:rsid w:val="00176C24"/>
    <w:rsid w:val="00177434"/>
    <w:rsid w:val="00180C90"/>
    <w:rsid w:val="001811AC"/>
    <w:rsid w:val="001819CB"/>
    <w:rsid w:val="0018271B"/>
    <w:rsid w:val="001834BA"/>
    <w:rsid w:val="001853CD"/>
    <w:rsid w:val="00186507"/>
    <w:rsid w:val="00187B50"/>
    <w:rsid w:val="00190539"/>
    <w:rsid w:val="00190BC2"/>
    <w:rsid w:val="00191716"/>
    <w:rsid w:val="001933D0"/>
    <w:rsid w:val="00194846"/>
    <w:rsid w:val="001948E6"/>
    <w:rsid w:val="00197C80"/>
    <w:rsid w:val="001A1704"/>
    <w:rsid w:val="001A1C51"/>
    <w:rsid w:val="001A22CB"/>
    <w:rsid w:val="001A2627"/>
    <w:rsid w:val="001A560A"/>
    <w:rsid w:val="001A5EBE"/>
    <w:rsid w:val="001A622F"/>
    <w:rsid w:val="001A7695"/>
    <w:rsid w:val="001A7F9C"/>
    <w:rsid w:val="001B1A98"/>
    <w:rsid w:val="001B3A7B"/>
    <w:rsid w:val="001B4289"/>
    <w:rsid w:val="001B441E"/>
    <w:rsid w:val="001B6433"/>
    <w:rsid w:val="001B6793"/>
    <w:rsid w:val="001B6CF8"/>
    <w:rsid w:val="001B7061"/>
    <w:rsid w:val="001B7DA0"/>
    <w:rsid w:val="001C290C"/>
    <w:rsid w:val="001C2A36"/>
    <w:rsid w:val="001C4154"/>
    <w:rsid w:val="001C4D47"/>
    <w:rsid w:val="001C6157"/>
    <w:rsid w:val="001C657B"/>
    <w:rsid w:val="001C6D83"/>
    <w:rsid w:val="001C7D1C"/>
    <w:rsid w:val="001D0795"/>
    <w:rsid w:val="001D0F91"/>
    <w:rsid w:val="001D11C1"/>
    <w:rsid w:val="001D1750"/>
    <w:rsid w:val="001D2384"/>
    <w:rsid w:val="001D3F8E"/>
    <w:rsid w:val="001D6594"/>
    <w:rsid w:val="001D76DD"/>
    <w:rsid w:val="001E1737"/>
    <w:rsid w:val="001E2973"/>
    <w:rsid w:val="001E3130"/>
    <w:rsid w:val="001E648F"/>
    <w:rsid w:val="001E77ED"/>
    <w:rsid w:val="001E7A97"/>
    <w:rsid w:val="001E7D25"/>
    <w:rsid w:val="001E7FA2"/>
    <w:rsid w:val="001F161D"/>
    <w:rsid w:val="001F5CF6"/>
    <w:rsid w:val="002028F6"/>
    <w:rsid w:val="00202CEE"/>
    <w:rsid w:val="00202D80"/>
    <w:rsid w:val="00203BC8"/>
    <w:rsid w:val="002048AB"/>
    <w:rsid w:val="002053DB"/>
    <w:rsid w:val="00205BDD"/>
    <w:rsid w:val="00205E6E"/>
    <w:rsid w:val="002060EC"/>
    <w:rsid w:val="00207461"/>
    <w:rsid w:val="00210695"/>
    <w:rsid w:val="00210CBB"/>
    <w:rsid w:val="0021269D"/>
    <w:rsid w:val="00215C51"/>
    <w:rsid w:val="00215ED7"/>
    <w:rsid w:val="00216963"/>
    <w:rsid w:val="00217321"/>
    <w:rsid w:val="00220C37"/>
    <w:rsid w:val="0022214E"/>
    <w:rsid w:val="00222260"/>
    <w:rsid w:val="00222DDA"/>
    <w:rsid w:val="002336A6"/>
    <w:rsid w:val="002354A8"/>
    <w:rsid w:val="00235D50"/>
    <w:rsid w:val="00237552"/>
    <w:rsid w:val="00240F6F"/>
    <w:rsid w:val="00241FFD"/>
    <w:rsid w:val="00243919"/>
    <w:rsid w:val="00243F02"/>
    <w:rsid w:val="00246EC6"/>
    <w:rsid w:val="00246F11"/>
    <w:rsid w:val="00247D31"/>
    <w:rsid w:val="002506E8"/>
    <w:rsid w:val="0025156A"/>
    <w:rsid w:val="00251ABE"/>
    <w:rsid w:val="002527D1"/>
    <w:rsid w:val="00253375"/>
    <w:rsid w:val="00253476"/>
    <w:rsid w:val="002543C2"/>
    <w:rsid w:val="00255787"/>
    <w:rsid w:val="002571D9"/>
    <w:rsid w:val="0026204D"/>
    <w:rsid w:val="00262350"/>
    <w:rsid w:val="002624AE"/>
    <w:rsid w:val="00265697"/>
    <w:rsid w:val="0026646E"/>
    <w:rsid w:val="0026688E"/>
    <w:rsid w:val="00270270"/>
    <w:rsid w:val="00272424"/>
    <w:rsid w:val="00272472"/>
    <w:rsid w:val="00272BAF"/>
    <w:rsid w:val="00272D27"/>
    <w:rsid w:val="002736E0"/>
    <w:rsid w:val="00273871"/>
    <w:rsid w:val="00274A78"/>
    <w:rsid w:val="00276C5F"/>
    <w:rsid w:val="002806C0"/>
    <w:rsid w:val="00280927"/>
    <w:rsid w:val="00282B51"/>
    <w:rsid w:val="002840CD"/>
    <w:rsid w:val="00286212"/>
    <w:rsid w:val="002868AD"/>
    <w:rsid w:val="00287850"/>
    <w:rsid w:val="00290BE7"/>
    <w:rsid w:val="0029114A"/>
    <w:rsid w:val="0029230E"/>
    <w:rsid w:val="00292C4D"/>
    <w:rsid w:val="00293795"/>
    <w:rsid w:val="00294771"/>
    <w:rsid w:val="0029514E"/>
    <w:rsid w:val="00297296"/>
    <w:rsid w:val="002A006E"/>
    <w:rsid w:val="002A1103"/>
    <w:rsid w:val="002A16F6"/>
    <w:rsid w:val="002A1B20"/>
    <w:rsid w:val="002A3A74"/>
    <w:rsid w:val="002A4028"/>
    <w:rsid w:val="002A6CF1"/>
    <w:rsid w:val="002B0489"/>
    <w:rsid w:val="002B16B1"/>
    <w:rsid w:val="002B1D43"/>
    <w:rsid w:val="002B23A3"/>
    <w:rsid w:val="002B49BA"/>
    <w:rsid w:val="002B55A3"/>
    <w:rsid w:val="002B561A"/>
    <w:rsid w:val="002B7924"/>
    <w:rsid w:val="002B7CBA"/>
    <w:rsid w:val="002C09C5"/>
    <w:rsid w:val="002C0E73"/>
    <w:rsid w:val="002C17B0"/>
    <w:rsid w:val="002C1860"/>
    <w:rsid w:val="002C1898"/>
    <w:rsid w:val="002C212D"/>
    <w:rsid w:val="002C213E"/>
    <w:rsid w:val="002C3349"/>
    <w:rsid w:val="002C4127"/>
    <w:rsid w:val="002C4F4A"/>
    <w:rsid w:val="002C5C6E"/>
    <w:rsid w:val="002C7561"/>
    <w:rsid w:val="002D11DB"/>
    <w:rsid w:val="002D220B"/>
    <w:rsid w:val="002D2217"/>
    <w:rsid w:val="002D323D"/>
    <w:rsid w:val="002D5029"/>
    <w:rsid w:val="002D773D"/>
    <w:rsid w:val="002E0079"/>
    <w:rsid w:val="002E03A3"/>
    <w:rsid w:val="002E28FD"/>
    <w:rsid w:val="002E4CEC"/>
    <w:rsid w:val="002E66C5"/>
    <w:rsid w:val="002F1C1A"/>
    <w:rsid w:val="002F1D89"/>
    <w:rsid w:val="002F35B1"/>
    <w:rsid w:val="002F3810"/>
    <w:rsid w:val="002F4668"/>
    <w:rsid w:val="002F51B9"/>
    <w:rsid w:val="00300DCB"/>
    <w:rsid w:val="003020D3"/>
    <w:rsid w:val="00304314"/>
    <w:rsid w:val="00305AF8"/>
    <w:rsid w:val="00305B69"/>
    <w:rsid w:val="00305D68"/>
    <w:rsid w:val="00307291"/>
    <w:rsid w:val="00307501"/>
    <w:rsid w:val="003078F5"/>
    <w:rsid w:val="00311C49"/>
    <w:rsid w:val="0031274A"/>
    <w:rsid w:val="00313BCF"/>
    <w:rsid w:val="00315368"/>
    <w:rsid w:val="003158BE"/>
    <w:rsid w:val="003218A2"/>
    <w:rsid w:val="00322D02"/>
    <w:rsid w:val="0032443E"/>
    <w:rsid w:val="00324B79"/>
    <w:rsid w:val="00325020"/>
    <w:rsid w:val="00325EA2"/>
    <w:rsid w:val="00326867"/>
    <w:rsid w:val="00327CF4"/>
    <w:rsid w:val="00327EA4"/>
    <w:rsid w:val="003316C6"/>
    <w:rsid w:val="0033174F"/>
    <w:rsid w:val="00332C6D"/>
    <w:rsid w:val="003341D5"/>
    <w:rsid w:val="003359D4"/>
    <w:rsid w:val="00337080"/>
    <w:rsid w:val="00337C04"/>
    <w:rsid w:val="00340BA2"/>
    <w:rsid w:val="0034234B"/>
    <w:rsid w:val="00343918"/>
    <w:rsid w:val="00343E04"/>
    <w:rsid w:val="00345284"/>
    <w:rsid w:val="003463F5"/>
    <w:rsid w:val="0035065A"/>
    <w:rsid w:val="00351976"/>
    <w:rsid w:val="003524F4"/>
    <w:rsid w:val="00352E96"/>
    <w:rsid w:val="00353672"/>
    <w:rsid w:val="00353B06"/>
    <w:rsid w:val="00355CC7"/>
    <w:rsid w:val="00356704"/>
    <w:rsid w:val="00356BD9"/>
    <w:rsid w:val="00360C73"/>
    <w:rsid w:val="003621D8"/>
    <w:rsid w:val="003638CE"/>
    <w:rsid w:val="003641C1"/>
    <w:rsid w:val="003642E8"/>
    <w:rsid w:val="0036548C"/>
    <w:rsid w:val="00371391"/>
    <w:rsid w:val="00371797"/>
    <w:rsid w:val="0037185F"/>
    <w:rsid w:val="00372FC8"/>
    <w:rsid w:val="003730DA"/>
    <w:rsid w:val="00373BA8"/>
    <w:rsid w:val="00374FB5"/>
    <w:rsid w:val="003759A8"/>
    <w:rsid w:val="003760BA"/>
    <w:rsid w:val="003769CE"/>
    <w:rsid w:val="00376A6A"/>
    <w:rsid w:val="00377A84"/>
    <w:rsid w:val="00381725"/>
    <w:rsid w:val="00381DAE"/>
    <w:rsid w:val="00382150"/>
    <w:rsid w:val="00382A09"/>
    <w:rsid w:val="00382EF6"/>
    <w:rsid w:val="00383605"/>
    <w:rsid w:val="00383D81"/>
    <w:rsid w:val="00386997"/>
    <w:rsid w:val="003870AD"/>
    <w:rsid w:val="00387A96"/>
    <w:rsid w:val="00387DC7"/>
    <w:rsid w:val="0039137F"/>
    <w:rsid w:val="0039233D"/>
    <w:rsid w:val="003929D5"/>
    <w:rsid w:val="00393D15"/>
    <w:rsid w:val="003970CC"/>
    <w:rsid w:val="003A071B"/>
    <w:rsid w:val="003A1C6B"/>
    <w:rsid w:val="003A2125"/>
    <w:rsid w:val="003A325C"/>
    <w:rsid w:val="003A34BB"/>
    <w:rsid w:val="003A4245"/>
    <w:rsid w:val="003A51E0"/>
    <w:rsid w:val="003A523B"/>
    <w:rsid w:val="003A5699"/>
    <w:rsid w:val="003A7362"/>
    <w:rsid w:val="003A7AB0"/>
    <w:rsid w:val="003B0C64"/>
    <w:rsid w:val="003B2A1B"/>
    <w:rsid w:val="003B2EA3"/>
    <w:rsid w:val="003B2EB5"/>
    <w:rsid w:val="003B4650"/>
    <w:rsid w:val="003B4C0F"/>
    <w:rsid w:val="003C1E79"/>
    <w:rsid w:val="003C24A1"/>
    <w:rsid w:val="003C3017"/>
    <w:rsid w:val="003C6EA9"/>
    <w:rsid w:val="003C7532"/>
    <w:rsid w:val="003C75AE"/>
    <w:rsid w:val="003D0098"/>
    <w:rsid w:val="003D03F8"/>
    <w:rsid w:val="003D17A7"/>
    <w:rsid w:val="003D2DE7"/>
    <w:rsid w:val="003D44C9"/>
    <w:rsid w:val="003D4F70"/>
    <w:rsid w:val="003D511A"/>
    <w:rsid w:val="003D563A"/>
    <w:rsid w:val="003D7569"/>
    <w:rsid w:val="003D770F"/>
    <w:rsid w:val="003E0871"/>
    <w:rsid w:val="003E15A5"/>
    <w:rsid w:val="003E161F"/>
    <w:rsid w:val="003E37F6"/>
    <w:rsid w:val="003E3C3B"/>
    <w:rsid w:val="003E4991"/>
    <w:rsid w:val="003E5583"/>
    <w:rsid w:val="003E5820"/>
    <w:rsid w:val="003E6EBE"/>
    <w:rsid w:val="003F0DDF"/>
    <w:rsid w:val="003F21E3"/>
    <w:rsid w:val="003F2390"/>
    <w:rsid w:val="003F245C"/>
    <w:rsid w:val="003F2764"/>
    <w:rsid w:val="003F2D91"/>
    <w:rsid w:val="003F335B"/>
    <w:rsid w:val="003F3FF2"/>
    <w:rsid w:val="003F63D5"/>
    <w:rsid w:val="003F63DB"/>
    <w:rsid w:val="003F6C9B"/>
    <w:rsid w:val="004057D2"/>
    <w:rsid w:val="00405E2F"/>
    <w:rsid w:val="0041127A"/>
    <w:rsid w:val="00411D5F"/>
    <w:rsid w:val="00411D7A"/>
    <w:rsid w:val="00414345"/>
    <w:rsid w:val="00414549"/>
    <w:rsid w:val="004151FA"/>
    <w:rsid w:val="0041670E"/>
    <w:rsid w:val="004215FD"/>
    <w:rsid w:val="004218A4"/>
    <w:rsid w:val="0042432B"/>
    <w:rsid w:val="0043020C"/>
    <w:rsid w:val="00430975"/>
    <w:rsid w:val="00430AD5"/>
    <w:rsid w:val="00430E66"/>
    <w:rsid w:val="00434447"/>
    <w:rsid w:val="00434AA3"/>
    <w:rsid w:val="004411E0"/>
    <w:rsid w:val="00442D90"/>
    <w:rsid w:val="00443D27"/>
    <w:rsid w:val="00446551"/>
    <w:rsid w:val="00450AFA"/>
    <w:rsid w:val="00452A52"/>
    <w:rsid w:val="00452C27"/>
    <w:rsid w:val="0045390D"/>
    <w:rsid w:val="00454606"/>
    <w:rsid w:val="004553B9"/>
    <w:rsid w:val="00455483"/>
    <w:rsid w:val="00455AA4"/>
    <w:rsid w:val="00455CA7"/>
    <w:rsid w:val="0045627C"/>
    <w:rsid w:val="00456EB6"/>
    <w:rsid w:val="00457C9E"/>
    <w:rsid w:val="00460D36"/>
    <w:rsid w:val="004627B5"/>
    <w:rsid w:val="00463578"/>
    <w:rsid w:val="0046562E"/>
    <w:rsid w:val="004669F1"/>
    <w:rsid w:val="004704FB"/>
    <w:rsid w:val="00471CC3"/>
    <w:rsid w:val="00472DE6"/>
    <w:rsid w:val="00475288"/>
    <w:rsid w:val="00475CBC"/>
    <w:rsid w:val="004776E0"/>
    <w:rsid w:val="00477C4F"/>
    <w:rsid w:val="00480794"/>
    <w:rsid w:val="00480F80"/>
    <w:rsid w:val="004874B0"/>
    <w:rsid w:val="0048772D"/>
    <w:rsid w:val="00490325"/>
    <w:rsid w:val="004907DD"/>
    <w:rsid w:val="004911AA"/>
    <w:rsid w:val="00492007"/>
    <w:rsid w:val="0049224C"/>
    <w:rsid w:val="00493AAD"/>
    <w:rsid w:val="0049466D"/>
    <w:rsid w:val="00497889"/>
    <w:rsid w:val="004A02CB"/>
    <w:rsid w:val="004A1965"/>
    <w:rsid w:val="004A1A62"/>
    <w:rsid w:val="004A2314"/>
    <w:rsid w:val="004A344E"/>
    <w:rsid w:val="004A42AF"/>
    <w:rsid w:val="004A6541"/>
    <w:rsid w:val="004B0590"/>
    <w:rsid w:val="004B1302"/>
    <w:rsid w:val="004B42C5"/>
    <w:rsid w:val="004C35E8"/>
    <w:rsid w:val="004C39B5"/>
    <w:rsid w:val="004C4293"/>
    <w:rsid w:val="004C442B"/>
    <w:rsid w:val="004C4E96"/>
    <w:rsid w:val="004C517A"/>
    <w:rsid w:val="004C792F"/>
    <w:rsid w:val="004C7BD7"/>
    <w:rsid w:val="004D20BB"/>
    <w:rsid w:val="004D3218"/>
    <w:rsid w:val="004D3F34"/>
    <w:rsid w:val="004D44E7"/>
    <w:rsid w:val="004D5027"/>
    <w:rsid w:val="004D674D"/>
    <w:rsid w:val="004D7F1D"/>
    <w:rsid w:val="004E0EC8"/>
    <w:rsid w:val="004E2BFA"/>
    <w:rsid w:val="004E2E1A"/>
    <w:rsid w:val="004F093A"/>
    <w:rsid w:val="004F1646"/>
    <w:rsid w:val="004F360C"/>
    <w:rsid w:val="004F5EC9"/>
    <w:rsid w:val="004F6B97"/>
    <w:rsid w:val="005005E5"/>
    <w:rsid w:val="0050185F"/>
    <w:rsid w:val="00502109"/>
    <w:rsid w:val="0050578C"/>
    <w:rsid w:val="005103F7"/>
    <w:rsid w:val="00512BC1"/>
    <w:rsid w:val="00512E98"/>
    <w:rsid w:val="00515305"/>
    <w:rsid w:val="005156D8"/>
    <w:rsid w:val="00517E69"/>
    <w:rsid w:val="005204F5"/>
    <w:rsid w:val="00520E92"/>
    <w:rsid w:val="0052257D"/>
    <w:rsid w:val="005236C4"/>
    <w:rsid w:val="005271F8"/>
    <w:rsid w:val="00527C2F"/>
    <w:rsid w:val="005307A2"/>
    <w:rsid w:val="00530E9D"/>
    <w:rsid w:val="00531D24"/>
    <w:rsid w:val="0053568B"/>
    <w:rsid w:val="00535C14"/>
    <w:rsid w:val="005361B8"/>
    <w:rsid w:val="0053795D"/>
    <w:rsid w:val="00537B62"/>
    <w:rsid w:val="00537E5A"/>
    <w:rsid w:val="00540D37"/>
    <w:rsid w:val="00540E99"/>
    <w:rsid w:val="0054216F"/>
    <w:rsid w:val="00542397"/>
    <w:rsid w:val="00542855"/>
    <w:rsid w:val="005451C0"/>
    <w:rsid w:val="00545A33"/>
    <w:rsid w:val="00546BAC"/>
    <w:rsid w:val="005500CB"/>
    <w:rsid w:val="005501B3"/>
    <w:rsid w:val="005515AD"/>
    <w:rsid w:val="005518B1"/>
    <w:rsid w:val="00551FEE"/>
    <w:rsid w:val="005521C5"/>
    <w:rsid w:val="00552D42"/>
    <w:rsid w:val="00552DDF"/>
    <w:rsid w:val="00553172"/>
    <w:rsid w:val="00554483"/>
    <w:rsid w:val="00554813"/>
    <w:rsid w:val="00555211"/>
    <w:rsid w:val="00555B98"/>
    <w:rsid w:val="00556733"/>
    <w:rsid w:val="00557B17"/>
    <w:rsid w:val="00563387"/>
    <w:rsid w:val="00564361"/>
    <w:rsid w:val="00565DBD"/>
    <w:rsid w:val="00566AFC"/>
    <w:rsid w:val="00566ED4"/>
    <w:rsid w:val="005674E9"/>
    <w:rsid w:val="005712FE"/>
    <w:rsid w:val="00575EF1"/>
    <w:rsid w:val="005772E2"/>
    <w:rsid w:val="00577AE4"/>
    <w:rsid w:val="00580296"/>
    <w:rsid w:val="00580C06"/>
    <w:rsid w:val="00582C33"/>
    <w:rsid w:val="005834BC"/>
    <w:rsid w:val="005849AE"/>
    <w:rsid w:val="0058559D"/>
    <w:rsid w:val="00585990"/>
    <w:rsid w:val="00591CAD"/>
    <w:rsid w:val="005921E2"/>
    <w:rsid w:val="00592B15"/>
    <w:rsid w:val="005940A8"/>
    <w:rsid w:val="00594180"/>
    <w:rsid w:val="0059677A"/>
    <w:rsid w:val="0059732E"/>
    <w:rsid w:val="00597C27"/>
    <w:rsid w:val="005A133F"/>
    <w:rsid w:val="005A22C8"/>
    <w:rsid w:val="005A272D"/>
    <w:rsid w:val="005A2E8D"/>
    <w:rsid w:val="005A49A6"/>
    <w:rsid w:val="005A4EE0"/>
    <w:rsid w:val="005A53B0"/>
    <w:rsid w:val="005A6ECF"/>
    <w:rsid w:val="005B2A3D"/>
    <w:rsid w:val="005B3584"/>
    <w:rsid w:val="005B3EE6"/>
    <w:rsid w:val="005B4E9B"/>
    <w:rsid w:val="005B5875"/>
    <w:rsid w:val="005B687C"/>
    <w:rsid w:val="005B6EE9"/>
    <w:rsid w:val="005B7A60"/>
    <w:rsid w:val="005C00BA"/>
    <w:rsid w:val="005C0E93"/>
    <w:rsid w:val="005C1217"/>
    <w:rsid w:val="005C1721"/>
    <w:rsid w:val="005C172D"/>
    <w:rsid w:val="005C3968"/>
    <w:rsid w:val="005C3F69"/>
    <w:rsid w:val="005C7BE2"/>
    <w:rsid w:val="005D0A64"/>
    <w:rsid w:val="005D12CB"/>
    <w:rsid w:val="005D2117"/>
    <w:rsid w:val="005D5BDF"/>
    <w:rsid w:val="005D718C"/>
    <w:rsid w:val="005D7734"/>
    <w:rsid w:val="005E0BDB"/>
    <w:rsid w:val="005E13CE"/>
    <w:rsid w:val="005E3484"/>
    <w:rsid w:val="005E6401"/>
    <w:rsid w:val="005F135E"/>
    <w:rsid w:val="005F23A9"/>
    <w:rsid w:val="005F3CDC"/>
    <w:rsid w:val="005F6787"/>
    <w:rsid w:val="00600178"/>
    <w:rsid w:val="00600257"/>
    <w:rsid w:val="00600262"/>
    <w:rsid w:val="00601253"/>
    <w:rsid w:val="00601BB9"/>
    <w:rsid w:val="006026EA"/>
    <w:rsid w:val="006031E3"/>
    <w:rsid w:val="00603FEA"/>
    <w:rsid w:val="0060500B"/>
    <w:rsid w:val="00606846"/>
    <w:rsid w:val="006070F5"/>
    <w:rsid w:val="006079CC"/>
    <w:rsid w:val="006103EB"/>
    <w:rsid w:val="006173B4"/>
    <w:rsid w:val="00620B82"/>
    <w:rsid w:val="00621DAF"/>
    <w:rsid w:val="00622ACE"/>
    <w:rsid w:val="0062338F"/>
    <w:rsid w:val="00623AA8"/>
    <w:rsid w:val="0062532E"/>
    <w:rsid w:val="00625463"/>
    <w:rsid w:val="00626337"/>
    <w:rsid w:val="00626975"/>
    <w:rsid w:val="00627603"/>
    <w:rsid w:val="00627DF3"/>
    <w:rsid w:val="00627FD2"/>
    <w:rsid w:val="00632220"/>
    <w:rsid w:val="006337CB"/>
    <w:rsid w:val="00633A4D"/>
    <w:rsid w:val="00634094"/>
    <w:rsid w:val="006347A3"/>
    <w:rsid w:val="0063503B"/>
    <w:rsid w:val="00635397"/>
    <w:rsid w:val="00635D97"/>
    <w:rsid w:val="00636899"/>
    <w:rsid w:val="00636E59"/>
    <w:rsid w:val="0063776E"/>
    <w:rsid w:val="00637AB6"/>
    <w:rsid w:val="00647389"/>
    <w:rsid w:val="00651652"/>
    <w:rsid w:val="00651D3C"/>
    <w:rsid w:val="00652391"/>
    <w:rsid w:val="00652753"/>
    <w:rsid w:val="0065713E"/>
    <w:rsid w:val="0066048A"/>
    <w:rsid w:val="006625B4"/>
    <w:rsid w:val="006664D6"/>
    <w:rsid w:val="0066797B"/>
    <w:rsid w:val="00667B70"/>
    <w:rsid w:val="0067205D"/>
    <w:rsid w:val="0067396C"/>
    <w:rsid w:val="006752D6"/>
    <w:rsid w:val="0067683A"/>
    <w:rsid w:val="00677367"/>
    <w:rsid w:val="0067793A"/>
    <w:rsid w:val="0068016F"/>
    <w:rsid w:val="006801BE"/>
    <w:rsid w:val="00680847"/>
    <w:rsid w:val="00683603"/>
    <w:rsid w:val="0068371B"/>
    <w:rsid w:val="0068400B"/>
    <w:rsid w:val="00685E79"/>
    <w:rsid w:val="0069131D"/>
    <w:rsid w:val="0069137B"/>
    <w:rsid w:val="0069342F"/>
    <w:rsid w:val="00694889"/>
    <w:rsid w:val="00694C33"/>
    <w:rsid w:val="00694E9C"/>
    <w:rsid w:val="006957F5"/>
    <w:rsid w:val="00695894"/>
    <w:rsid w:val="006959A7"/>
    <w:rsid w:val="006962F0"/>
    <w:rsid w:val="0069673B"/>
    <w:rsid w:val="006974D1"/>
    <w:rsid w:val="006A08BE"/>
    <w:rsid w:val="006A0E07"/>
    <w:rsid w:val="006A0E49"/>
    <w:rsid w:val="006A1026"/>
    <w:rsid w:val="006A5159"/>
    <w:rsid w:val="006A5743"/>
    <w:rsid w:val="006A5BC3"/>
    <w:rsid w:val="006A6128"/>
    <w:rsid w:val="006A6EA9"/>
    <w:rsid w:val="006A7B70"/>
    <w:rsid w:val="006B1279"/>
    <w:rsid w:val="006B1F28"/>
    <w:rsid w:val="006B20AD"/>
    <w:rsid w:val="006B2890"/>
    <w:rsid w:val="006B5718"/>
    <w:rsid w:val="006B5EB2"/>
    <w:rsid w:val="006B78CA"/>
    <w:rsid w:val="006C0B44"/>
    <w:rsid w:val="006C1483"/>
    <w:rsid w:val="006C15D3"/>
    <w:rsid w:val="006C40F0"/>
    <w:rsid w:val="006C54F4"/>
    <w:rsid w:val="006C5DB0"/>
    <w:rsid w:val="006C6EB3"/>
    <w:rsid w:val="006D0567"/>
    <w:rsid w:val="006D0C4C"/>
    <w:rsid w:val="006D0CC0"/>
    <w:rsid w:val="006D1D75"/>
    <w:rsid w:val="006D3B95"/>
    <w:rsid w:val="006D3CB8"/>
    <w:rsid w:val="006D50E4"/>
    <w:rsid w:val="006D5723"/>
    <w:rsid w:val="006D5CBB"/>
    <w:rsid w:val="006D5D6F"/>
    <w:rsid w:val="006E1E94"/>
    <w:rsid w:val="006E2BE2"/>
    <w:rsid w:val="006E43D3"/>
    <w:rsid w:val="006E4FD9"/>
    <w:rsid w:val="006E64F3"/>
    <w:rsid w:val="006E6674"/>
    <w:rsid w:val="006F04A3"/>
    <w:rsid w:val="006F150F"/>
    <w:rsid w:val="006F1CE5"/>
    <w:rsid w:val="006F1D75"/>
    <w:rsid w:val="006F324A"/>
    <w:rsid w:val="006F3F8D"/>
    <w:rsid w:val="006F4552"/>
    <w:rsid w:val="006F48F9"/>
    <w:rsid w:val="006F55D3"/>
    <w:rsid w:val="006F6DD6"/>
    <w:rsid w:val="006F7D90"/>
    <w:rsid w:val="00702DCB"/>
    <w:rsid w:val="00707786"/>
    <w:rsid w:val="007078E9"/>
    <w:rsid w:val="00710558"/>
    <w:rsid w:val="007106F3"/>
    <w:rsid w:val="0071116C"/>
    <w:rsid w:val="0071293A"/>
    <w:rsid w:val="0071392F"/>
    <w:rsid w:val="00715034"/>
    <w:rsid w:val="00721621"/>
    <w:rsid w:val="0072289B"/>
    <w:rsid w:val="007233C5"/>
    <w:rsid w:val="007235B7"/>
    <w:rsid w:val="007238BD"/>
    <w:rsid w:val="00723DFA"/>
    <w:rsid w:val="00725A9C"/>
    <w:rsid w:val="00726115"/>
    <w:rsid w:val="007261CA"/>
    <w:rsid w:val="00731218"/>
    <w:rsid w:val="00731C5C"/>
    <w:rsid w:val="00732E1C"/>
    <w:rsid w:val="007342DC"/>
    <w:rsid w:val="00734DB0"/>
    <w:rsid w:val="00734DDC"/>
    <w:rsid w:val="0073571A"/>
    <w:rsid w:val="007359E5"/>
    <w:rsid w:val="007373C4"/>
    <w:rsid w:val="00737898"/>
    <w:rsid w:val="00740E44"/>
    <w:rsid w:val="0074120A"/>
    <w:rsid w:val="0074270D"/>
    <w:rsid w:val="0074273B"/>
    <w:rsid w:val="00742796"/>
    <w:rsid w:val="00745AEA"/>
    <w:rsid w:val="00746B91"/>
    <w:rsid w:val="00747963"/>
    <w:rsid w:val="00750C0B"/>
    <w:rsid w:val="00751275"/>
    <w:rsid w:val="00751584"/>
    <w:rsid w:val="007525FE"/>
    <w:rsid w:val="00755825"/>
    <w:rsid w:val="0076020B"/>
    <w:rsid w:val="00760607"/>
    <w:rsid w:val="007609E5"/>
    <w:rsid w:val="00760B74"/>
    <w:rsid w:val="007618A2"/>
    <w:rsid w:val="0076465A"/>
    <w:rsid w:val="00764A7B"/>
    <w:rsid w:val="007665D8"/>
    <w:rsid w:val="00766B52"/>
    <w:rsid w:val="00767091"/>
    <w:rsid w:val="007671F8"/>
    <w:rsid w:val="007700AF"/>
    <w:rsid w:val="0077048A"/>
    <w:rsid w:val="00770EED"/>
    <w:rsid w:val="00771163"/>
    <w:rsid w:val="0077180B"/>
    <w:rsid w:val="00771E22"/>
    <w:rsid w:val="00771F13"/>
    <w:rsid w:val="00774D07"/>
    <w:rsid w:val="0077555F"/>
    <w:rsid w:val="007774C6"/>
    <w:rsid w:val="00780871"/>
    <w:rsid w:val="007809CA"/>
    <w:rsid w:val="00780C70"/>
    <w:rsid w:val="0078204F"/>
    <w:rsid w:val="00784F43"/>
    <w:rsid w:val="00785A3A"/>
    <w:rsid w:val="00785C64"/>
    <w:rsid w:val="00787080"/>
    <w:rsid w:val="0078779D"/>
    <w:rsid w:val="00792175"/>
    <w:rsid w:val="0079225D"/>
    <w:rsid w:val="007934FA"/>
    <w:rsid w:val="00793600"/>
    <w:rsid w:val="00796D48"/>
    <w:rsid w:val="00797E71"/>
    <w:rsid w:val="007A02E2"/>
    <w:rsid w:val="007A131E"/>
    <w:rsid w:val="007A3E6C"/>
    <w:rsid w:val="007A3F01"/>
    <w:rsid w:val="007A64EA"/>
    <w:rsid w:val="007A705F"/>
    <w:rsid w:val="007A7860"/>
    <w:rsid w:val="007A791F"/>
    <w:rsid w:val="007B0F6B"/>
    <w:rsid w:val="007B2FD5"/>
    <w:rsid w:val="007B417A"/>
    <w:rsid w:val="007B437C"/>
    <w:rsid w:val="007B5E1E"/>
    <w:rsid w:val="007C0051"/>
    <w:rsid w:val="007C053E"/>
    <w:rsid w:val="007C2C73"/>
    <w:rsid w:val="007C396E"/>
    <w:rsid w:val="007C65F5"/>
    <w:rsid w:val="007C66AD"/>
    <w:rsid w:val="007C7BDC"/>
    <w:rsid w:val="007C7F3D"/>
    <w:rsid w:val="007D0818"/>
    <w:rsid w:val="007D0E96"/>
    <w:rsid w:val="007D108B"/>
    <w:rsid w:val="007D3BB9"/>
    <w:rsid w:val="007D3FD4"/>
    <w:rsid w:val="007E07AE"/>
    <w:rsid w:val="007E0B13"/>
    <w:rsid w:val="007E15AA"/>
    <w:rsid w:val="007E41D9"/>
    <w:rsid w:val="007E4628"/>
    <w:rsid w:val="007E5268"/>
    <w:rsid w:val="007E557C"/>
    <w:rsid w:val="007E701A"/>
    <w:rsid w:val="007F0F45"/>
    <w:rsid w:val="007F35B2"/>
    <w:rsid w:val="007F3B23"/>
    <w:rsid w:val="007F5D7B"/>
    <w:rsid w:val="008002C2"/>
    <w:rsid w:val="00801268"/>
    <w:rsid w:val="00801ADE"/>
    <w:rsid w:val="00801B7C"/>
    <w:rsid w:val="00802797"/>
    <w:rsid w:val="00804BF2"/>
    <w:rsid w:val="00805FC7"/>
    <w:rsid w:val="00806C28"/>
    <w:rsid w:val="00811DCE"/>
    <w:rsid w:val="00814423"/>
    <w:rsid w:val="00815E4C"/>
    <w:rsid w:val="008162DC"/>
    <w:rsid w:val="008174F0"/>
    <w:rsid w:val="00817E97"/>
    <w:rsid w:val="00817F47"/>
    <w:rsid w:val="0082016C"/>
    <w:rsid w:val="00820E55"/>
    <w:rsid w:val="008222F7"/>
    <w:rsid w:val="00823C16"/>
    <w:rsid w:val="008242B0"/>
    <w:rsid w:val="00824F86"/>
    <w:rsid w:val="00825A03"/>
    <w:rsid w:val="0082695D"/>
    <w:rsid w:val="00826AED"/>
    <w:rsid w:val="00827565"/>
    <w:rsid w:val="00827C51"/>
    <w:rsid w:val="008304C3"/>
    <w:rsid w:val="0083063F"/>
    <w:rsid w:val="0083203F"/>
    <w:rsid w:val="00832797"/>
    <w:rsid w:val="00832CAA"/>
    <w:rsid w:val="00833CB1"/>
    <w:rsid w:val="00833EC7"/>
    <w:rsid w:val="00834A24"/>
    <w:rsid w:val="00834ACC"/>
    <w:rsid w:val="00842033"/>
    <w:rsid w:val="00842BBE"/>
    <w:rsid w:val="00842E4E"/>
    <w:rsid w:val="00842F01"/>
    <w:rsid w:val="00846FC2"/>
    <w:rsid w:val="00847C8B"/>
    <w:rsid w:val="0085212C"/>
    <w:rsid w:val="00853683"/>
    <w:rsid w:val="00855247"/>
    <w:rsid w:val="00855615"/>
    <w:rsid w:val="008600EA"/>
    <w:rsid w:val="00860F33"/>
    <w:rsid w:val="00862360"/>
    <w:rsid w:val="008625C4"/>
    <w:rsid w:val="00864CF3"/>
    <w:rsid w:val="0086524C"/>
    <w:rsid w:val="00866137"/>
    <w:rsid w:val="00866B9F"/>
    <w:rsid w:val="00866D7F"/>
    <w:rsid w:val="008671F4"/>
    <w:rsid w:val="00867269"/>
    <w:rsid w:val="0086730F"/>
    <w:rsid w:val="00872CFC"/>
    <w:rsid w:val="00873AA8"/>
    <w:rsid w:val="00875AED"/>
    <w:rsid w:val="0087705B"/>
    <w:rsid w:val="008809EB"/>
    <w:rsid w:val="008812A9"/>
    <w:rsid w:val="00881D5B"/>
    <w:rsid w:val="008824CC"/>
    <w:rsid w:val="00882912"/>
    <w:rsid w:val="00882993"/>
    <w:rsid w:val="00883C5D"/>
    <w:rsid w:val="00883DE5"/>
    <w:rsid w:val="008868B8"/>
    <w:rsid w:val="00886CC0"/>
    <w:rsid w:val="00886F04"/>
    <w:rsid w:val="00890431"/>
    <w:rsid w:val="00891680"/>
    <w:rsid w:val="00893271"/>
    <w:rsid w:val="008936B7"/>
    <w:rsid w:val="00894305"/>
    <w:rsid w:val="00895624"/>
    <w:rsid w:val="0089594F"/>
    <w:rsid w:val="00896759"/>
    <w:rsid w:val="008A1549"/>
    <w:rsid w:val="008A1A17"/>
    <w:rsid w:val="008A336E"/>
    <w:rsid w:val="008A38EC"/>
    <w:rsid w:val="008A3E0A"/>
    <w:rsid w:val="008A544C"/>
    <w:rsid w:val="008A7EE3"/>
    <w:rsid w:val="008B0146"/>
    <w:rsid w:val="008B0EA8"/>
    <w:rsid w:val="008B168C"/>
    <w:rsid w:val="008B2E3E"/>
    <w:rsid w:val="008B32C0"/>
    <w:rsid w:val="008B5B80"/>
    <w:rsid w:val="008C06DB"/>
    <w:rsid w:val="008C0B59"/>
    <w:rsid w:val="008C0FE3"/>
    <w:rsid w:val="008C1422"/>
    <w:rsid w:val="008C2101"/>
    <w:rsid w:val="008C2406"/>
    <w:rsid w:val="008C39C2"/>
    <w:rsid w:val="008C43B1"/>
    <w:rsid w:val="008D1A09"/>
    <w:rsid w:val="008D26F1"/>
    <w:rsid w:val="008D37C8"/>
    <w:rsid w:val="008D393C"/>
    <w:rsid w:val="008D5832"/>
    <w:rsid w:val="008D5C24"/>
    <w:rsid w:val="008D6C6E"/>
    <w:rsid w:val="008D7889"/>
    <w:rsid w:val="008E30C8"/>
    <w:rsid w:val="008E4316"/>
    <w:rsid w:val="008E497E"/>
    <w:rsid w:val="008E5767"/>
    <w:rsid w:val="008E5BD6"/>
    <w:rsid w:val="008E613E"/>
    <w:rsid w:val="008E62B6"/>
    <w:rsid w:val="008F44D1"/>
    <w:rsid w:val="008F59F5"/>
    <w:rsid w:val="008F5B83"/>
    <w:rsid w:val="008F627E"/>
    <w:rsid w:val="008F6660"/>
    <w:rsid w:val="008F72C5"/>
    <w:rsid w:val="008F7694"/>
    <w:rsid w:val="00900E44"/>
    <w:rsid w:val="00901536"/>
    <w:rsid w:val="0090163E"/>
    <w:rsid w:val="0090194E"/>
    <w:rsid w:val="00901FF0"/>
    <w:rsid w:val="009031D8"/>
    <w:rsid w:val="009032FE"/>
    <w:rsid w:val="00905A27"/>
    <w:rsid w:val="009064A4"/>
    <w:rsid w:val="00906C59"/>
    <w:rsid w:val="00907310"/>
    <w:rsid w:val="00907693"/>
    <w:rsid w:val="00907FF5"/>
    <w:rsid w:val="00910ABD"/>
    <w:rsid w:val="00911F2C"/>
    <w:rsid w:val="0091305B"/>
    <w:rsid w:val="00913694"/>
    <w:rsid w:val="00914367"/>
    <w:rsid w:val="00914787"/>
    <w:rsid w:val="00914BE6"/>
    <w:rsid w:val="00914DF4"/>
    <w:rsid w:val="00915559"/>
    <w:rsid w:val="00916967"/>
    <w:rsid w:val="0091788D"/>
    <w:rsid w:val="00920A71"/>
    <w:rsid w:val="009211B8"/>
    <w:rsid w:val="00921C4D"/>
    <w:rsid w:val="00922705"/>
    <w:rsid w:val="009239EC"/>
    <w:rsid w:val="00924388"/>
    <w:rsid w:val="0092496A"/>
    <w:rsid w:val="00924B26"/>
    <w:rsid w:val="009275D2"/>
    <w:rsid w:val="00931AE0"/>
    <w:rsid w:val="009332CC"/>
    <w:rsid w:val="00937DFA"/>
    <w:rsid w:val="009409EE"/>
    <w:rsid w:val="00944EFB"/>
    <w:rsid w:val="0095229E"/>
    <w:rsid w:val="00952F92"/>
    <w:rsid w:val="009532B1"/>
    <w:rsid w:val="0095433D"/>
    <w:rsid w:val="0095549E"/>
    <w:rsid w:val="00955ABD"/>
    <w:rsid w:val="00955BF6"/>
    <w:rsid w:val="00955CE5"/>
    <w:rsid w:val="00957952"/>
    <w:rsid w:val="00960973"/>
    <w:rsid w:val="00963D7D"/>
    <w:rsid w:val="00964393"/>
    <w:rsid w:val="0096553A"/>
    <w:rsid w:val="00965998"/>
    <w:rsid w:val="009667E8"/>
    <w:rsid w:val="009675BC"/>
    <w:rsid w:val="00967DC1"/>
    <w:rsid w:val="00970E97"/>
    <w:rsid w:val="0097111E"/>
    <w:rsid w:val="00973D51"/>
    <w:rsid w:val="0097411A"/>
    <w:rsid w:val="00974749"/>
    <w:rsid w:val="00975AD8"/>
    <w:rsid w:val="00980335"/>
    <w:rsid w:val="00980358"/>
    <w:rsid w:val="0098039A"/>
    <w:rsid w:val="00981A08"/>
    <w:rsid w:val="009831EB"/>
    <w:rsid w:val="00983A88"/>
    <w:rsid w:val="00984CC1"/>
    <w:rsid w:val="0098593F"/>
    <w:rsid w:val="009902C8"/>
    <w:rsid w:val="00990ED9"/>
    <w:rsid w:val="00992E3E"/>
    <w:rsid w:val="00994567"/>
    <w:rsid w:val="00997A4B"/>
    <w:rsid w:val="009A01B4"/>
    <w:rsid w:val="009A1B1B"/>
    <w:rsid w:val="009A3B2D"/>
    <w:rsid w:val="009A4FC8"/>
    <w:rsid w:val="009A7118"/>
    <w:rsid w:val="009B049E"/>
    <w:rsid w:val="009B0F16"/>
    <w:rsid w:val="009B2D82"/>
    <w:rsid w:val="009B4533"/>
    <w:rsid w:val="009B520E"/>
    <w:rsid w:val="009C074D"/>
    <w:rsid w:val="009C10DC"/>
    <w:rsid w:val="009C35B4"/>
    <w:rsid w:val="009C754C"/>
    <w:rsid w:val="009C7E07"/>
    <w:rsid w:val="009D0268"/>
    <w:rsid w:val="009D05D0"/>
    <w:rsid w:val="009D07EC"/>
    <w:rsid w:val="009D1ACB"/>
    <w:rsid w:val="009D25B4"/>
    <w:rsid w:val="009D27F4"/>
    <w:rsid w:val="009D30CE"/>
    <w:rsid w:val="009D41F7"/>
    <w:rsid w:val="009D530A"/>
    <w:rsid w:val="009E16A5"/>
    <w:rsid w:val="009E23BE"/>
    <w:rsid w:val="009E274A"/>
    <w:rsid w:val="009E3A55"/>
    <w:rsid w:val="009E4601"/>
    <w:rsid w:val="009E4737"/>
    <w:rsid w:val="009E7DA9"/>
    <w:rsid w:val="009F3150"/>
    <w:rsid w:val="009F350D"/>
    <w:rsid w:val="009F4C4C"/>
    <w:rsid w:val="009F622A"/>
    <w:rsid w:val="009F7245"/>
    <w:rsid w:val="00A00AB6"/>
    <w:rsid w:val="00A01FB6"/>
    <w:rsid w:val="00A0236F"/>
    <w:rsid w:val="00A026CF"/>
    <w:rsid w:val="00A06368"/>
    <w:rsid w:val="00A067EA"/>
    <w:rsid w:val="00A10B16"/>
    <w:rsid w:val="00A1113D"/>
    <w:rsid w:val="00A13B8C"/>
    <w:rsid w:val="00A14662"/>
    <w:rsid w:val="00A16A2F"/>
    <w:rsid w:val="00A20DAE"/>
    <w:rsid w:val="00A21952"/>
    <w:rsid w:val="00A21DA3"/>
    <w:rsid w:val="00A21FF6"/>
    <w:rsid w:val="00A22321"/>
    <w:rsid w:val="00A23F66"/>
    <w:rsid w:val="00A252B7"/>
    <w:rsid w:val="00A257F5"/>
    <w:rsid w:val="00A26CD9"/>
    <w:rsid w:val="00A27121"/>
    <w:rsid w:val="00A30059"/>
    <w:rsid w:val="00A32905"/>
    <w:rsid w:val="00A329A9"/>
    <w:rsid w:val="00A32DE5"/>
    <w:rsid w:val="00A35E22"/>
    <w:rsid w:val="00A36048"/>
    <w:rsid w:val="00A3643B"/>
    <w:rsid w:val="00A36EB1"/>
    <w:rsid w:val="00A37447"/>
    <w:rsid w:val="00A37E24"/>
    <w:rsid w:val="00A40A8B"/>
    <w:rsid w:val="00A42EBA"/>
    <w:rsid w:val="00A43727"/>
    <w:rsid w:val="00A44668"/>
    <w:rsid w:val="00A45E6B"/>
    <w:rsid w:val="00A46574"/>
    <w:rsid w:val="00A469AC"/>
    <w:rsid w:val="00A4761B"/>
    <w:rsid w:val="00A47874"/>
    <w:rsid w:val="00A47F9D"/>
    <w:rsid w:val="00A50448"/>
    <w:rsid w:val="00A50566"/>
    <w:rsid w:val="00A508A0"/>
    <w:rsid w:val="00A50AED"/>
    <w:rsid w:val="00A50D12"/>
    <w:rsid w:val="00A51015"/>
    <w:rsid w:val="00A52EFD"/>
    <w:rsid w:val="00A530CF"/>
    <w:rsid w:val="00A5357F"/>
    <w:rsid w:val="00A54E77"/>
    <w:rsid w:val="00A55015"/>
    <w:rsid w:val="00A55318"/>
    <w:rsid w:val="00A55821"/>
    <w:rsid w:val="00A56138"/>
    <w:rsid w:val="00A563CA"/>
    <w:rsid w:val="00A57080"/>
    <w:rsid w:val="00A57306"/>
    <w:rsid w:val="00A60575"/>
    <w:rsid w:val="00A60CE6"/>
    <w:rsid w:val="00A61847"/>
    <w:rsid w:val="00A61FCD"/>
    <w:rsid w:val="00A6226D"/>
    <w:rsid w:val="00A63960"/>
    <w:rsid w:val="00A664C3"/>
    <w:rsid w:val="00A7149B"/>
    <w:rsid w:val="00A75022"/>
    <w:rsid w:val="00A76247"/>
    <w:rsid w:val="00A7649C"/>
    <w:rsid w:val="00A800E2"/>
    <w:rsid w:val="00A80784"/>
    <w:rsid w:val="00A81090"/>
    <w:rsid w:val="00A83F7A"/>
    <w:rsid w:val="00A8614F"/>
    <w:rsid w:val="00A86542"/>
    <w:rsid w:val="00A901E1"/>
    <w:rsid w:val="00A91E29"/>
    <w:rsid w:val="00A926F7"/>
    <w:rsid w:val="00A94869"/>
    <w:rsid w:val="00A94951"/>
    <w:rsid w:val="00A950DB"/>
    <w:rsid w:val="00A96683"/>
    <w:rsid w:val="00AA0327"/>
    <w:rsid w:val="00AA0D83"/>
    <w:rsid w:val="00AA0FA0"/>
    <w:rsid w:val="00AA1CEB"/>
    <w:rsid w:val="00AA2321"/>
    <w:rsid w:val="00AA322A"/>
    <w:rsid w:val="00AA4088"/>
    <w:rsid w:val="00AA5845"/>
    <w:rsid w:val="00AA5995"/>
    <w:rsid w:val="00AA5C2C"/>
    <w:rsid w:val="00AB2215"/>
    <w:rsid w:val="00AB2B27"/>
    <w:rsid w:val="00AB345A"/>
    <w:rsid w:val="00AB3BED"/>
    <w:rsid w:val="00AB609A"/>
    <w:rsid w:val="00AC136E"/>
    <w:rsid w:val="00AC1B2C"/>
    <w:rsid w:val="00AC53AD"/>
    <w:rsid w:val="00AC5534"/>
    <w:rsid w:val="00AC5675"/>
    <w:rsid w:val="00AC5DD0"/>
    <w:rsid w:val="00AD1DA2"/>
    <w:rsid w:val="00AD3EB7"/>
    <w:rsid w:val="00AD60BA"/>
    <w:rsid w:val="00AD6293"/>
    <w:rsid w:val="00AD71B1"/>
    <w:rsid w:val="00AD73B2"/>
    <w:rsid w:val="00AE05FD"/>
    <w:rsid w:val="00AE1ED7"/>
    <w:rsid w:val="00AE5D62"/>
    <w:rsid w:val="00AE6761"/>
    <w:rsid w:val="00AE6E2A"/>
    <w:rsid w:val="00AF127B"/>
    <w:rsid w:val="00AF31F6"/>
    <w:rsid w:val="00AF4BB0"/>
    <w:rsid w:val="00AF6F27"/>
    <w:rsid w:val="00AF6F3A"/>
    <w:rsid w:val="00AF7CB1"/>
    <w:rsid w:val="00AF7CFC"/>
    <w:rsid w:val="00AF7D67"/>
    <w:rsid w:val="00B1027D"/>
    <w:rsid w:val="00B10CC1"/>
    <w:rsid w:val="00B10EAD"/>
    <w:rsid w:val="00B149D9"/>
    <w:rsid w:val="00B14F4A"/>
    <w:rsid w:val="00B156B1"/>
    <w:rsid w:val="00B15AA8"/>
    <w:rsid w:val="00B15C0F"/>
    <w:rsid w:val="00B21049"/>
    <w:rsid w:val="00B2113C"/>
    <w:rsid w:val="00B21AE0"/>
    <w:rsid w:val="00B24075"/>
    <w:rsid w:val="00B25BA1"/>
    <w:rsid w:val="00B2605A"/>
    <w:rsid w:val="00B26646"/>
    <w:rsid w:val="00B2693C"/>
    <w:rsid w:val="00B26ADA"/>
    <w:rsid w:val="00B26BED"/>
    <w:rsid w:val="00B27230"/>
    <w:rsid w:val="00B30664"/>
    <w:rsid w:val="00B3207C"/>
    <w:rsid w:val="00B32153"/>
    <w:rsid w:val="00B3284C"/>
    <w:rsid w:val="00B36B0A"/>
    <w:rsid w:val="00B36CE6"/>
    <w:rsid w:val="00B376FD"/>
    <w:rsid w:val="00B40720"/>
    <w:rsid w:val="00B41BE4"/>
    <w:rsid w:val="00B423F4"/>
    <w:rsid w:val="00B433B7"/>
    <w:rsid w:val="00B4406E"/>
    <w:rsid w:val="00B4520C"/>
    <w:rsid w:val="00B46737"/>
    <w:rsid w:val="00B46C07"/>
    <w:rsid w:val="00B46D04"/>
    <w:rsid w:val="00B471EF"/>
    <w:rsid w:val="00B47219"/>
    <w:rsid w:val="00B4739A"/>
    <w:rsid w:val="00B50C87"/>
    <w:rsid w:val="00B52B9C"/>
    <w:rsid w:val="00B54231"/>
    <w:rsid w:val="00B563D8"/>
    <w:rsid w:val="00B57602"/>
    <w:rsid w:val="00B60DBE"/>
    <w:rsid w:val="00B60E44"/>
    <w:rsid w:val="00B62511"/>
    <w:rsid w:val="00B628A8"/>
    <w:rsid w:val="00B62ACC"/>
    <w:rsid w:val="00B6495A"/>
    <w:rsid w:val="00B65104"/>
    <w:rsid w:val="00B6552E"/>
    <w:rsid w:val="00B65A10"/>
    <w:rsid w:val="00B666D7"/>
    <w:rsid w:val="00B66898"/>
    <w:rsid w:val="00B674FD"/>
    <w:rsid w:val="00B701AE"/>
    <w:rsid w:val="00B70973"/>
    <w:rsid w:val="00B712B0"/>
    <w:rsid w:val="00B71F3D"/>
    <w:rsid w:val="00B72714"/>
    <w:rsid w:val="00B77AFF"/>
    <w:rsid w:val="00B77B0F"/>
    <w:rsid w:val="00B77D8D"/>
    <w:rsid w:val="00B80A92"/>
    <w:rsid w:val="00B829F4"/>
    <w:rsid w:val="00B82C62"/>
    <w:rsid w:val="00B8395C"/>
    <w:rsid w:val="00B84736"/>
    <w:rsid w:val="00B8592F"/>
    <w:rsid w:val="00B86AFB"/>
    <w:rsid w:val="00B86E4D"/>
    <w:rsid w:val="00B87F5A"/>
    <w:rsid w:val="00B90A60"/>
    <w:rsid w:val="00B90BF7"/>
    <w:rsid w:val="00B93271"/>
    <w:rsid w:val="00B9406A"/>
    <w:rsid w:val="00B95350"/>
    <w:rsid w:val="00B971AE"/>
    <w:rsid w:val="00BA01B8"/>
    <w:rsid w:val="00BA0433"/>
    <w:rsid w:val="00BA2AD5"/>
    <w:rsid w:val="00BB0821"/>
    <w:rsid w:val="00BB212D"/>
    <w:rsid w:val="00BB47DC"/>
    <w:rsid w:val="00BB492F"/>
    <w:rsid w:val="00BB75DB"/>
    <w:rsid w:val="00BB7C5A"/>
    <w:rsid w:val="00BB7DD2"/>
    <w:rsid w:val="00BC288A"/>
    <w:rsid w:val="00BC410E"/>
    <w:rsid w:val="00BC4796"/>
    <w:rsid w:val="00BC5ABC"/>
    <w:rsid w:val="00BC5F1B"/>
    <w:rsid w:val="00BD0049"/>
    <w:rsid w:val="00BD00FF"/>
    <w:rsid w:val="00BD0D7F"/>
    <w:rsid w:val="00BD192E"/>
    <w:rsid w:val="00BD3BDB"/>
    <w:rsid w:val="00BD4BC7"/>
    <w:rsid w:val="00BD4FB3"/>
    <w:rsid w:val="00BD52D2"/>
    <w:rsid w:val="00BD5D27"/>
    <w:rsid w:val="00BD6B92"/>
    <w:rsid w:val="00BD6F21"/>
    <w:rsid w:val="00BE0B69"/>
    <w:rsid w:val="00BE18E9"/>
    <w:rsid w:val="00BE3CFA"/>
    <w:rsid w:val="00BE46CB"/>
    <w:rsid w:val="00BE4DBC"/>
    <w:rsid w:val="00BE57F6"/>
    <w:rsid w:val="00BE75D6"/>
    <w:rsid w:val="00BE7691"/>
    <w:rsid w:val="00BF000D"/>
    <w:rsid w:val="00BF0631"/>
    <w:rsid w:val="00BF0B2B"/>
    <w:rsid w:val="00BF260E"/>
    <w:rsid w:val="00C00EF2"/>
    <w:rsid w:val="00C02954"/>
    <w:rsid w:val="00C0328E"/>
    <w:rsid w:val="00C03308"/>
    <w:rsid w:val="00C043B7"/>
    <w:rsid w:val="00C05B30"/>
    <w:rsid w:val="00C066D4"/>
    <w:rsid w:val="00C06939"/>
    <w:rsid w:val="00C07B88"/>
    <w:rsid w:val="00C1184D"/>
    <w:rsid w:val="00C126B7"/>
    <w:rsid w:val="00C15078"/>
    <w:rsid w:val="00C155F9"/>
    <w:rsid w:val="00C16809"/>
    <w:rsid w:val="00C212B9"/>
    <w:rsid w:val="00C22E65"/>
    <w:rsid w:val="00C24564"/>
    <w:rsid w:val="00C24A03"/>
    <w:rsid w:val="00C24AA8"/>
    <w:rsid w:val="00C24B8E"/>
    <w:rsid w:val="00C2531D"/>
    <w:rsid w:val="00C261D1"/>
    <w:rsid w:val="00C2629B"/>
    <w:rsid w:val="00C27C54"/>
    <w:rsid w:val="00C27EBA"/>
    <w:rsid w:val="00C3037E"/>
    <w:rsid w:val="00C3113D"/>
    <w:rsid w:val="00C31C66"/>
    <w:rsid w:val="00C31CA2"/>
    <w:rsid w:val="00C326AB"/>
    <w:rsid w:val="00C32DE8"/>
    <w:rsid w:val="00C33B33"/>
    <w:rsid w:val="00C34D7A"/>
    <w:rsid w:val="00C35108"/>
    <w:rsid w:val="00C37483"/>
    <w:rsid w:val="00C4016C"/>
    <w:rsid w:val="00C40E0A"/>
    <w:rsid w:val="00C453E9"/>
    <w:rsid w:val="00C45AFC"/>
    <w:rsid w:val="00C45DC1"/>
    <w:rsid w:val="00C46C97"/>
    <w:rsid w:val="00C473CC"/>
    <w:rsid w:val="00C53DEA"/>
    <w:rsid w:val="00C540E2"/>
    <w:rsid w:val="00C5559E"/>
    <w:rsid w:val="00C57A6E"/>
    <w:rsid w:val="00C60F2B"/>
    <w:rsid w:val="00C63C4E"/>
    <w:rsid w:val="00C66025"/>
    <w:rsid w:val="00C6645A"/>
    <w:rsid w:val="00C66AD5"/>
    <w:rsid w:val="00C67FAD"/>
    <w:rsid w:val="00C70194"/>
    <w:rsid w:val="00C70F4D"/>
    <w:rsid w:val="00C7228C"/>
    <w:rsid w:val="00C72BAB"/>
    <w:rsid w:val="00C72E3B"/>
    <w:rsid w:val="00C73697"/>
    <w:rsid w:val="00C7370B"/>
    <w:rsid w:val="00C74311"/>
    <w:rsid w:val="00C74E56"/>
    <w:rsid w:val="00C7528A"/>
    <w:rsid w:val="00C7784C"/>
    <w:rsid w:val="00C80754"/>
    <w:rsid w:val="00C832F3"/>
    <w:rsid w:val="00C83399"/>
    <w:rsid w:val="00C842A4"/>
    <w:rsid w:val="00C848F1"/>
    <w:rsid w:val="00C85F85"/>
    <w:rsid w:val="00C868E1"/>
    <w:rsid w:val="00C909B3"/>
    <w:rsid w:val="00C90B4C"/>
    <w:rsid w:val="00C90E55"/>
    <w:rsid w:val="00C92047"/>
    <w:rsid w:val="00C92C59"/>
    <w:rsid w:val="00C9314A"/>
    <w:rsid w:val="00C96DD4"/>
    <w:rsid w:val="00CA08C1"/>
    <w:rsid w:val="00CA140D"/>
    <w:rsid w:val="00CA17D2"/>
    <w:rsid w:val="00CA1AAB"/>
    <w:rsid w:val="00CA1DBF"/>
    <w:rsid w:val="00CA28BD"/>
    <w:rsid w:val="00CA2DF0"/>
    <w:rsid w:val="00CA38AF"/>
    <w:rsid w:val="00CA3BC0"/>
    <w:rsid w:val="00CA4E7B"/>
    <w:rsid w:val="00CA4F35"/>
    <w:rsid w:val="00CA53BB"/>
    <w:rsid w:val="00CA5AF9"/>
    <w:rsid w:val="00CB00C0"/>
    <w:rsid w:val="00CB039A"/>
    <w:rsid w:val="00CB0F4B"/>
    <w:rsid w:val="00CB1E30"/>
    <w:rsid w:val="00CB1F25"/>
    <w:rsid w:val="00CB4799"/>
    <w:rsid w:val="00CB5E0E"/>
    <w:rsid w:val="00CB760E"/>
    <w:rsid w:val="00CB783E"/>
    <w:rsid w:val="00CB7914"/>
    <w:rsid w:val="00CC04FA"/>
    <w:rsid w:val="00CC25F8"/>
    <w:rsid w:val="00CC646F"/>
    <w:rsid w:val="00CC6564"/>
    <w:rsid w:val="00CC6DFE"/>
    <w:rsid w:val="00CC71F2"/>
    <w:rsid w:val="00CC745E"/>
    <w:rsid w:val="00CD2C63"/>
    <w:rsid w:val="00CD4BF3"/>
    <w:rsid w:val="00CD557C"/>
    <w:rsid w:val="00CD6BC4"/>
    <w:rsid w:val="00CD794E"/>
    <w:rsid w:val="00CE0C36"/>
    <w:rsid w:val="00CE183B"/>
    <w:rsid w:val="00CE1CC5"/>
    <w:rsid w:val="00CE55A8"/>
    <w:rsid w:val="00CE7129"/>
    <w:rsid w:val="00CE71F3"/>
    <w:rsid w:val="00CF04F5"/>
    <w:rsid w:val="00CF0FD9"/>
    <w:rsid w:val="00CF1875"/>
    <w:rsid w:val="00CF2D3E"/>
    <w:rsid w:val="00CF2FE4"/>
    <w:rsid w:val="00CF47BB"/>
    <w:rsid w:val="00CF50A7"/>
    <w:rsid w:val="00CF5111"/>
    <w:rsid w:val="00CF6D74"/>
    <w:rsid w:val="00CF7CDE"/>
    <w:rsid w:val="00D01B28"/>
    <w:rsid w:val="00D07BD8"/>
    <w:rsid w:val="00D119C3"/>
    <w:rsid w:val="00D11A6C"/>
    <w:rsid w:val="00D1453C"/>
    <w:rsid w:val="00D14EA7"/>
    <w:rsid w:val="00D14EAD"/>
    <w:rsid w:val="00D17BA5"/>
    <w:rsid w:val="00D17F10"/>
    <w:rsid w:val="00D2017D"/>
    <w:rsid w:val="00D20BF9"/>
    <w:rsid w:val="00D24E8D"/>
    <w:rsid w:val="00D25A52"/>
    <w:rsid w:val="00D27850"/>
    <w:rsid w:val="00D27F27"/>
    <w:rsid w:val="00D30C19"/>
    <w:rsid w:val="00D32981"/>
    <w:rsid w:val="00D33869"/>
    <w:rsid w:val="00D33DEF"/>
    <w:rsid w:val="00D35D67"/>
    <w:rsid w:val="00D35E53"/>
    <w:rsid w:val="00D35EC4"/>
    <w:rsid w:val="00D36235"/>
    <w:rsid w:val="00D36987"/>
    <w:rsid w:val="00D37B3B"/>
    <w:rsid w:val="00D37B87"/>
    <w:rsid w:val="00D37CF7"/>
    <w:rsid w:val="00D40B7B"/>
    <w:rsid w:val="00D40CC5"/>
    <w:rsid w:val="00D42190"/>
    <w:rsid w:val="00D4235D"/>
    <w:rsid w:val="00D42F7D"/>
    <w:rsid w:val="00D457A2"/>
    <w:rsid w:val="00D459F0"/>
    <w:rsid w:val="00D50360"/>
    <w:rsid w:val="00D5303E"/>
    <w:rsid w:val="00D55480"/>
    <w:rsid w:val="00D56327"/>
    <w:rsid w:val="00D64013"/>
    <w:rsid w:val="00D67D14"/>
    <w:rsid w:val="00D723BF"/>
    <w:rsid w:val="00D750E5"/>
    <w:rsid w:val="00D77764"/>
    <w:rsid w:val="00D77A50"/>
    <w:rsid w:val="00D832C5"/>
    <w:rsid w:val="00D83CCA"/>
    <w:rsid w:val="00D84094"/>
    <w:rsid w:val="00D84221"/>
    <w:rsid w:val="00D842DC"/>
    <w:rsid w:val="00D846DB"/>
    <w:rsid w:val="00D854B0"/>
    <w:rsid w:val="00D8605E"/>
    <w:rsid w:val="00D86173"/>
    <w:rsid w:val="00D87917"/>
    <w:rsid w:val="00D87EED"/>
    <w:rsid w:val="00D90679"/>
    <w:rsid w:val="00D92AAA"/>
    <w:rsid w:val="00D93E3B"/>
    <w:rsid w:val="00D94C00"/>
    <w:rsid w:val="00D94FD7"/>
    <w:rsid w:val="00DA002D"/>
    <w:rsid w:val="00DA00AE"/>
    <w:rsid w:val="00DA07B1"/>
    <w:rsid w:val="00DA2A3D"/>
    <w:rsid w:val="00DA3BC8"/>
    <w:rsid w:val="00DA455C"/>
    <w:rsid w:val="00DA4B86"/>
    <w:rsid w:val="00DA5828"/>
    <w:rsid w:val="00DA5853"/>
    <w:rsid w:val="00DA59F3"/>
    <w:rsid w:val="00DA619E"/>
    <w:rsid w:val="00DB1AB1"/>
    <w:rsid w:val="00DB21B9"/>
    <w:rsid w:val="00DB26AB"/>
    <w:rsid w:val="00DB2814"/>
    <w:rsid w:val="00DB2ADB"/>
    <w:rsid w:val="00DB2CAE"/>
    <w:rsid w:val="00DB396C"/>
    <w:rsid w:val="00DB3FC2"/>
    <w:rsid w:val="00DB5422"/>
    <w:rsid w:val="00DB66A8"/>
    <w:rsid w:val="00DB66D1"/>
    <w:rsid w:val="00DB7AB3"/>
    <w:rsid w:val="00DC19EB"/>
    <w:rsid w:val="00DC1BDB"/>
    <w:rsid w:val="00DC1BEA"/>
    <w:rsid w:val="00DC2EBB"/>
    <w:rsid w:val="00DC3DC8"/>
    <w:rsid w:val="00DC5D05"/>
    <w:rsid w:val="00DC6771"/>
    <w:rsid w:val="00DC726B"/>
    <w:rsid w:val="00DD0483"/>
    <w:rsid w:val="00DD0F09"/>
    <w:rsid w:val="00DD1B41"/>
    <w:rsid w:val="00DD25B1"/>
    <w:rsid w:val="00DD3151"/>
    <w:rsid w:val="00DD458C"/>
    <w:rsid w:val="00DD4A35"/>
    <w:rsid w:val="00DE1463"/>
    <w:rsid w:val="00DE185A"/>
    <w:rsid w:val="00DE2320"/>
    <w:rsid w:val="00DE32A2"/>
    <w:rsid w:val="00DE3581"/>
    <w:rsid w:val="00DE5F49"/>
    <w:rsid w:val="00DE6543"/>
    <w:rsid w:val="00DF0D7F"/>
    <w:rsid w:val="00DF0DDE"/>
    <w:rsid w:val="00DF1845"/>
    <w:rsid w:val="00DF1948"/>
    <w:rsid w:val="00DF2453"/>
    <w:rsid w:val="00DF3843"/>
    <w:rsid w:val="00DF3D83"/>
    <w:rsid w:val="00DF3FC0"/>
    <w:rsid w:val="00DF4B6B"/>
    <w:rsid w:val="00DF57A3"/>
    <w:rsid w:val="00DF5EDF"/>
    <w:rsid w:val="00DF5F8A"/>
    <w:rsid w:val="00DF61F1"/>
    <w:rsid w:val="00DF66ED"/>
    <w:rsid w:val="00DF6908"/>
    <w:rsid w:val="00E03BD6"/>
    <w:rsid w:val="00E0418E"/>
    <w:rsid w:val="00E041B5"/>
    <w:rsid w:val="00E041D7"/>
    <w:rsid w:val="00E043C8"/>
    <w:rsid w:val="00E04B48"/>
    <w:rsid w:val="00E06628"/>
    <w:rsid w:val="00E06ABA"/>
    <w:rsid w:val="00E11C7A"/>
    <w:rsid w:val="00E11FA9"/>
    <w:rsid w:val="00E12C14"/>
    <w:rsid w:val="00E12F0C"/>
    <w:rsid w:val="00E149FB"/>
    <w:rsid w:val="00E155E2"/>
    <w:rsid w:val="00E16618"/>
    <w:rsid w:val="00E16D1C"/>
    <w:rsid w:val="00E20567"/>
    <w:rsid w:val="00E2067F"/>
    <w:rsid w:val="00E207D0"/>
    <w:rsid w:val="00E208F3"/>
    <w:rsid w:val="00E20EF4"/>
    <w:rsid w:val="00E21B37"/>
    <w:rsid w:val="00E2398A"/>
    <w:rsid w:val="00E24861"/>
    <w:rsid w:val="00E26606"/>
    <w:rsid w:val="00E26933"/>
    <w:rsid w:val="00E2740D"/>
    <w:rsid w:val="00E27E36"/>
    <w:rsid w:val="00E27FBE"/>
    <w:rsid w:val="00E40DC7"/>
    <w:rsid w:val="00E41A76"/>
    <w:rsid w:val="00E423AC"/>
    <w:rsid w:val="00E42F1B"/>
    <w:rsid w:val="00E46674"/>
    <w:rsid w:val="00E51611"/>
    <w:rsid w:val="00E52673"/>
    <w:rsid w:val="00E52E66"/>
    <w:rsid w:val="00E53560"/>
    <w:rsid w:val="00E53D86"/>
    <w:rsid w:val="00E54655"/>
    <w:rsid w:val="00E54CF6"/>
    <w:rsid w:val="00E55597"/>
    <w:rsid w:val="00E55658"/>
    <w:rsid w:val="00E576C5"/>
    <w:rsid w:val="00E60626"/>
    <w:rsid w:val="00E627BC"/>
    <w:rsid w:val="00E62F12"/>
    <w:rsid w:val="00E632BB"/>
    <w:rsid w:val="00E67722"/>
    <w:rsid w:val="00E710B5"/>
    <w:rsid w:val="00E71DD3"/>
    <w:rsid w:val="00E72787"/>
    <w:rsid w:val="00E73265"/>
    <w:rsid w:val="00E74226"/>
    <w:rsid w:val="00E7684E"/>
    <w:rsid w:val="00E76BA4"/>
    <w:rsid w:val="00E77DC1"/>
    <w:rsid w:val="00E77E92"/>
    <w:rsid w:val="00E80938"/>
    <w:rsid w:val="00E81611"/>
    <w:rsid w:val="00E817CD"/>
    <w:rsid w:val="00E81F74"/>
    <w:rsid w:val="00E82214"/>
    <w:rsid w:val="00E82263"/>
    <w:rsid w:val="00E84D14"/>
    <w:rsid w:val="00E8561B"/>
    <w:rsid w:val="00E85E0A"/>
    <w:rsid w:val="00E90ECD"/>
    <w:rsid w:val="00E9283C"/>
    <w:rsid w:val="00E96F17"/>
    <w:rsid w:val="00E9746C"/>
    <w:rsid w:val="00EA2AA0"/>
    <w:rsid w:val="00EB1282"/>
    <w:rsid w:val="00EB23EC"/>
    <w:rsid w:val="00EB2A59"/>
    <w:rsid w:val="00EB2C86"/>
    <w:rsid w:val="00EB2CEB"/>
    <w:rsid w:val="00EB37D3"/>
    <w:rsid w:val="00EB3BD5"/>
    <w:rsid w:val="00EB426F"/>
    <w:rsid w:val="00EB4333"/>
    <w:rsid w:val="00EB6E62"/>
    <w:rsid w:val="00EC0BC8"/>
    <w:rsid w:val="00EC3299"/>
    <w:rsid w:val="00EC37A5"/>
    <w:rsid w:val="00EC525E"/>
    <w:rsid w:val="00EC597E"/>
    <w:rsid w:val="00EC5A23"/>
    <w:rsid w:val="00EC5CA6"/>
    <w:rsid w:val="00EC61B3"/>
    <w:rsid w:val="00EC6E89"/>
    <w:rsid w:val="00EC7E3D"/>
    <w:rsid w:val="00ED05DA"/>
    <w:rsid w:val="00ED3208"/>
    <w:rsid w:val="00ED39C4"/>
    <w:rsid w:val="00ED413C"/>
    <w:rsid w:val="00ED5E58"/>
    <w:rsid w:val="00ED6649"/>
    <w:rsid w:val="00ED7BC4"/>
    <w:rsid w:val="00EE0C3F"/>
    <w:rsid w:val="00EE147F"/>
    <w:rsid w:val="00EE2FC0"/>
    <w:rsid w:val="00EE3CE6"/>
    <w:rsid w:val="00EE7FBA"/>
    <w:rsid w:val="00EF07B0"/>
    <w:rsid w:val="00EF0B90"/>
    <w:rsid w:val="00EF13BC"/>
    <w:rsid w:val="00EF3B00"/>
    <w:rsid w:val="00EF3E4D"/>
    <w:rsid w:val="00EF462C"/>
    <w:rsid w:val="00EF49F6"/>
    <w:rsid w:val="00EF51EB"/>
    <w:rsid w:val="00EF5458"/>
    <w:rsid w:val="00EF7144"/>
    <w:rsid w:val="00EF7593"/>
    <w:rsid w:val="00EF7E06"/>
    <w:rsid w:val="00EF7FB6"/>
    <w:rsid w:val="00F00D6F"/>
    <w:rsid w:val="00F039CD"/>
    <w:rsid w:val="00F04876"/>
    <w:rsid w:val="00F04C6A"/>
    <w:rsid w:val="00F0523E"/>
    <w:rsid w:val="00F05DDE"/>
    <w:rsid w:val="00F06096"/>
    <w:rsid w:val="00F07F1D"/>
    <w:rsid w:val="00F104F4"/>
    <w:rsid w:val="00F10F86"/>
    <w:rsid w:val="00F11CBB"/>
    <w:rsid w:val="00F140AC"/>
    <w:rsid w:val="00F146BF"/>
    <w:rsid w:val="00F1484D"/>
    <w:rsid w:val="00F1488D"/>
    <w:rsid w:val="00F165BF"/>
    <w:rsid w:val="00F169D3"/>
    <w:rsid w:val="00F16BDC"/>
    <w:rsid w:val="00F176B2"/>
    <w:rsid w:val="00F2283F"/>
    <w:rsid w:val="00F22F62"/>
    <w:rsid w:val="00F23639"/>
    <w:rsid w:val="00F2365C"/>
    <w:rsid w:val="00F24857"/>
    <w:rsid w:val="00F26A1C"/>
    <w:rsid w:val="00F27A2C"/>
    <w:rsid w:val="00F307DC"/>
    <w:rsid w:val="00F3124D"/>
    <w:rsid w:val="00F3207A"/>
    <w:rsid w:val="00F33774"/>
    <w:rsid w:val="00F3394D"/>
    <w:rsid w:val="00F35E83"/>
    <w:rsid w:val="00F377F3"/>
    <w:rsid w:val="00F400DD"/>
    <w:rsid w:val="00F40C4D"/>
    <w:rsid w:val="00F4104C"/>
    <w:rsid w:val="00F418A9"/>
    <w:rsid w:val="00F42757"/>
    <w:rsid w:val="00F437AC"/>
    <w:rsid w:val="00F439AF"/>
    <w:rsid w:val="00F45505"/>
    <w:rsid w:val="00F458A4"/>
    <w:rsid w:val="00F45D36"/>
    <w:rsid w:val="00F46B48"/>
    <w:rsid w:val="00F46EB5"/>
    <w:rsid w:val="00F47B19"/>
    <w:rsid w:val="00F50143"/>
    <w:rsid w:val="00F5078B"/>
    <w:rsid w:val="00F51877"/>
    <w:rsid w:val="00F52D3F"/>
    <w:rsid w:val="00F5478E"/>
    <w:rsid w:val="00F5533B"/>
    <w:rsid w:val="00F578C3"/>
    <w:rsid w:val="00F64678"/>
    <w:rsid w:val="00F64F89"/>
    <w:rsid w:val="00F665B0"/>
    <w:rsid w:val="00F67081"/>
    <w:rsid w:val="00F67975"/>
    <w:rsid w:val="00F67994"/>
    <w:rsid w:val="00F67C5D"/>
    <w:rsid w:val="00F67E02"/>
    <w:rsid w:val="00F7256F"/>
    <w:rsid w:val="00F725AE"/>
    <w:rsid w:val="00F72697"/>
    <w:rsid w:val="00F72D62"/>
    <w:rsid w:val="00F735CF"/>
    <w:rsid w:val="00F76FBA"/>
    <w:rsid w:val="00F774C7"/>
    <w:rsid w:val="00F774F1"/>
    <w:rsid w:val="00F8025C"/>
    <w:rsid w:val="00F80789"/>
    <w:rsid w:val="00F807FA"/>
    <w:rsid w:val="00F809C7"/>
    <w:rsid w:val="00F80EE2"/>
    <w:rsid w:val="00F81A31"/>
    <w:rsid w:val="00F840DE"/>
    <w:rsid w:val="00F846CC"/>
    <w:rsid w:val="00F84D47"/>
    <w:rsid w:val="00F861D8"/>
    <w:rsid w:val="00F87CF6"/>
    <w:rsid w:val="00F9169C"/>
    <w:rsid w:val="00F9329A"/>
    <w:rsid w:val="00F96AAA"/>
    <w:rsid w:val="00F97901"/>
    <w:rsid w:val="00FA0F9D"/>
    <w:rsid w:val="00FA2DB5"/>
    <w:rsid w:val="00FA463B"/>
    <w:rsid w:val="00FA487E"/>
    <w:rsid w:val="00FA489B"/>
    <w:rsid w:val="00FA6C01"/>
    <w:rsid w:val="00FA6D3C"/>
    <w:rsid w:val="00FA6FF1"/>
    <w:rsid w:val="00FB0127"/>
    <w:rsid w:val="00FB074D"/>
    <w:rsid w:val="00FB3354"/>
    <w:rsid w:val="00FB3F62"/>
    <w:rsid w:val="00FB5C2D"/>
    <w:rsid w:val="00FB692F"/>
    <w:rsid w:val="00FB6A4F"/>
    <w:rsid w:val="00FB7233"/>
    <w:rsid w:val="00FB74C5"/>
    <w:rsid w:val="00FB74DC"/>
    <w:rsid w:val="00FB75AD"/>
    <w:rsid w:val="00FC0F9C"/>
    <w:rsid w:val="00FC24A4"/>
    <w:rsid w:val="00FC4744"/>
    <w:rsid w:val="00FC5303"/>
    <w:rsid w:val="00FC5B9A"/>
    <w:rsid w:val="00FC6A4D"/>
    <w:rsid w:val="00FD08CA"/>
    <w:rsid w:val="00FD0E63"/>
    <w:rsid w:val="00FD1E2B"/>
    <w:rsid w:val="00FD22B2"/>
    <w:rsid w:val="00FD4CDA"/>
    <w:rsid w:val="00FD5BD1"/>
    <w:rsid w:val="00FD6335"/>
    <w:rsid w:val="00FD681A"/>
    <w:rsid w:val="00FD689B"/>
    <w:rsid w:val="00FE0FA0"/>
    <w:rsid w:val="00FE1D60"/>
    <w:rsid w:val="00FE2F4F"/>
    <w:rsid w:val="00FE3D03"/>
    <w:rsid w:val="00FE461B"/>
    <w:rsid w:val="00FE5156"/>
    <w:rsid w:val="00FE54EE"/>
    <w:rsid w:val="00FE6782"/>
    <w:rsid w:val="00FE67A9"/>
    <w:rsid w:val="00FE724C"/>
    <w:rsid w:val="00FF08AE"/>
    <w:rsid w:val="00FF1407"/>
    <w:rsid w:val="00FF22BE"/>
    <w:rsid w:val="00FF3415"/>
    <w:rsid w:val="00FF3CDB"/>
    <w:rsid w:val="00FF48AA"/>
    <w:rsid w:val="00FF561B"/>
    <w:rsid w:val="00FF6B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6D23A7"/>
  <w15:docId w15:val="{F4C671D9-139F-4543-B2CE-7D7C71F58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4C6"/>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D24E8D"/>
    <w:pPr>
      <w:keepNext/>
      <w:keepLines/>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C736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47A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022"/>
    <w:pPr>
      <w:ind w:left="720"/>
      <w:contextualSpacing/>
    </w:pPr>
  </w:style>
  <w:style w:type="character" w:customStyle="1" w:styleId="Heading2Char">
    <w:name w:val="Heading 2 Char"/>
    <w:basedOn w:val="DefaultParagraphFont"/>
    <w:link w:val="Heading2"/>
    <w:uiPriority w:val="9"/>
    <w:rsid w:val="00C73697"/>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73697"/>
    <w:rPr>
      <w:color w:val="808080"/>
    </w:rPr>
  </w:style>
  <w:style w:type="character" w:styleId="Hyperlink">
    <w:name w:val="Hyperlink"/>
    <w:basedOn w:val="DefaultParagraphFont"/>
    <w:uiPriority w:val="99"/>
    <w:unhideWhenUsed/>
    <w:rsid w:val="00566AFC"/>
    <w:rPr>
      <w:color w:val="0563C1" w:themeColor="hyperlink"/>
      <w:u w:val="single"/>
    </w:rPr>
  </w:style>
  <w:style w:type="character" w:styleId="LineNumber">
    <w:name w:val="line number"/>
    <w:basedOn w:val="DefaultParagraphFont"/>
    <w:uiPriority w:val="99"/>
    <w:semiHidden/>
    <w:unhideWhenUsed/>
    <w:rsid w:val="00145A4F"/>
  </w:style>
  <w:style w:type="character" w:customStyle="1" w:styleId="Heading3Char">
    <w:name w:val="Heading 3 Char"/>
    <w:basedOn w:val="DefaultParagraphFont"/>
    <w:link w:val="Heading3"/>
    <w:uiPriority w:val="9"/>
    <w:rsid w:val="006347A3"/>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2E03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3A3"/>
    <w:rPr>
      <w:rFonts w:ascii="Segoe UI" w:hAnsi="Segoe UI" w:cs="Segoe UI"/>
      <w:sz w:val="18"/>
      <w:szCs w:val="18"/>
    </w:rPr>
  </w:style>
  <w:style w:type="paragraph" w:styleId="Caption">
    <w:name w:val="caption"/>
    <w:basedOn w:val="Normal"/>
    <w:next w:val="Normal"/>
    <w:uiPriority w:val="35"/>
    <w:unhideWhenUsed/>
    <w:qFormat/>
    <w:rsid w:val="002E03A3"/>
    <w:pPr>
      <w:spacing w:after="200"/>
    </w:pPr>
    <w:rPr>
      <w:iCs/>
      <w:szCs w:val="18"/>
    </w:rPr>
  </w:style>
  <w:style w:type="table" w:styleId="TableGrid">
    <w:name w:val="Table Grid"/>
    <w:basedOn w:val="TableNormal"/>
    <w:uiPriority w:val="39"/>
    <w:rsid w:val="00E15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6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433"/>
    <w:rPr>
      <w:rFonts w:ascii="Times New Roman" w:hAnsi="Times New Roman"/>
      <w:sz w:val="24"/>
    </w:rPr>
  </w:style>
  <w:style w:type="paragraph" w:styleId="Footer">
    <w:name w:val="footer"/>
    <w:basedOn w:val="Normal"/>
    <w:link w:val="FooterChar"/>
    <w:uiPriority w:val="99"/>
    <w:unhideWhenUsed/>
    <w:rsid w:val="001B6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433"/>
    <w:rPr>
      <w:rFonts w:ascii="Times New Roman" w:hAnsi="Times New Roman"/>
      <w:sz w:val="24"/>
    </w:rPr>
  </w:style>
  <w:style w:type="character" w:customStyle="1" w:styleId="Heading1Char">
    <w:name w:val="Heading 1 Char"/>
    <w:basedOn w:val="DefaultParagraphFont"/>
    <w:link w:val="Heading1"/>
    <w:uiPriority w:val="9"/>
    <w:rsid w:val="00D24E8D"/>
    <w:rPr>
      <w:rFonts w:ascii="Times New Roman" w:eastAsiaTheme="majorEastAsia" w:hAnsi="Times New Roman" w:cstheme="majorBidi"/>
      <w:color w:val="000000" w:themeColor="text1"/>
      <w:sz w:val="28"/>
      <w:szCs w:val="32"/>
    </w:rPr>
  </w:style>
  <w:style w:type="character" w:styleId="CommentReference">
    <w:name w:val="annotation reference"/>
    <w:basedOn w:val="DefaultParagraphFont"/>
    <w:uiPriority w:val="99"/>
    <w:semiHidden/>
    <w:unhideWhenUsed/>
    <w:rsid w:val="00205E6E"/>
    <w:rPr>
      <w:sz w:val="16"/>
      <w:szCs w:val="16"/>
    </w:rPr>
  </w:style>
  <w:style w:type="paragraph" w:styleId="CommentText">
    <w:name w:val="annotation text"/>
    <w:basedOn w:val="Normal"/>
    <w:link w:val="CommentTextChar"/>
    <w:uiPriority w:val="99"/>
    <w:semiHidden/>
    <w:unhideWhenUsed/>
    <w:rsid w:val="00205E6E"/>
    <w:pPr>
      <w:spacing w:line="240" w:lineRule="auto"/>
    </w:pPr>
    <w:rPr>
      <w:sz w:val="20"/>
      <w:szCs w:val="20"/>
    </w:rPr>
  </w:style>
  <w:style w:type="character" w:customStyle="1" w:styleId="CommentTextChar">
    <w:name w:val="Comment Text Char"/>
    <w:basedOn w:val="DefaultParagraphFont"/>
    <w:link w:val="CommentText"/>
    <w:uiPriority w:val="99"/>
    <w:semiHidden/>
    <w:rsid w:val="00205E6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05E6E"/>
    <w:rPr>
      <w:b/>
      <w:bCs/>
    </w:rPr>
  </w:style>
  <w:style w:type="character" w:customStyle="1" w:styleId="CommentSubjectChar">
    <w:name w:val="Comment Subject Char"/>
    <w:basedOn w:val="CommentTextChar"/>
    <w:link w:val="CommentSubject"/>
    <w:uiPriority w:val="99"/>
    <w:semiHidden/>
    <w:rsid w:val="00205E6E"/>
    <w:rPr>
      <w:rFonts w:ascii="Times New Roman" w:hAnsi="Times New Roman"/>
      <w:b/>
      <w:bCs/>
      <w:sz w:val="20"/>
      <w:szCs w:val="20"/>
    </w:rPr>
  </w:style>
  <w:style w:type="paragraph" w:styleId="Bibliography">
    <w:name w:val="Bibliography"/>
    <w:basedOn w:val="Normal"/>
    <w:next w:val="Normal"/>
    <w:uiPriority w:val="37"/>
    <w:unhideWhenUsed/>
    <w:rsid w:val="0048772D"/>
    <w:pPr>
      <w:spacing w:after="0" w:line="240" w:lineRule="auto"/>
      <w:ind w:left="720" w:hanging="720"/>
    </w:pPr>
  </w:style>
  <w:style w:type="character" w:customStyle="1" w:styleId="st">
    <w:name w:val="st"/>
    <w:basedOn w:val="DefaultParagraphFont"/>
    <w:rsid w:val="003D563A"/>
  </w:style>
  <w:style w:type="character" w:customStyle="1" w:styleId="tgc">
    <w:name w:val="_tgc"/>
    <w:basedOn w:val="DefaultParagraphFont"/>
    <w:rsid w:val="003D563A"/>
  </w:style>
  <w:style w:type="character" w:customStyle="1" w:styleId="apple-converted-space">
    <w:name w:val="apple-converted-space"/>
    <w:basedOn w:val="DefaultParagraphFont"/>
    <w:rsid w:val="00383D81"/>
  </w:style>
  <w:style w:type="paragraph" w:customStyle="1" w:styleId="Author">
    <w:name w:val="Author"/>
    <w:next w:val="Normal"/>
    <w:qFormat/>
    <w:rsid w:val="00A252B7"/>
    <w:pPr>
      <w:keepNext/>
      <w:keepLines/>
      <w:spacing w:after="200" w:line="240" w:lineRule="auto"/>
      <w:jc w:val="center"/>
    </w:pPr>
    <w:rPr>
      <w:rFonts w:ascii="Cambria" w:eastAsia="Cambria" w:hAnsi="Cambria" w:cs="Times New Roman"/>
      <w:sz w:val="24"/>
      <w:szCs w:val="24"/>
    </w:rPr>
  </w:style>
  <w:style w:type="character" w:customStyle="1" w:styleId="KeywordTok">
    <w:name w:val="KeywordTok"/>
    <w:rsid w:val="00A252B7"/>
    <w:rPr>
      <w:rFonts w:ascii="Consolas" w:hAnsi="Consolas"/>
      <w:b/>
      <w:color w:val="204A87"/>
      <w:sz w:val="22"/>
      <w:shd w:val="clear" w:color="auto" w:fill="F8F8F8"/>
    </w:rPr>
  </w:style>
  <w:style w:type="paragraph" w:styleId="Revision">
    <w:name w:val="Revision"/>
    <w:hidden/>
    <w:uiPriority w:val="99"/>
    <w:semiHidden/>
    <w:rsid w:val="001B7DA0"/>
    <w:pPr>
      <w:spacing w:after="0" w:line="240" w:lineRule="auto"/>
    </w:pPr>
    <w:rPr>
      <w:rFonts w:ascii="Times New Roman" w:hAnsi="Times New Roman"/>
      <w:sz w:val="24"/>
    </w:rPr>
  </w:style>
  <w:style w:type="paragraph" w:styleId="BodyText">
    <w:name w:val="Body Text"/>
    <w:basedOn w:val="Normal"/>
    <w:link w:val="BodyTextChar"/>
    <w:semiHidden/>
    <w:unhideWhenUsed/>
    <w:qFormat/>
    <w:rsid w:val="00D846DB"/>
    <w:pPr>
      <w:spacing w:before="180" w:after="180" w:line="240" w:lineRule="auto"/>
    </w:pPr>
    <w:rPr>
      <w:rFonts w:asciiTheme="minorHAnsi" w:hAnsiTheme="minorHAnsi"/>
      <w:szCs w:val="24"/>
    </w:rPr>
  </w:style>
  <w:style w:type="character" w:customStyle="1" w:styleId="BodyTextChar">
    <w:name w:val="Body Text Char"/>
    <w:basedOn w:val="DefaultParagraphFont"/>
    <w:link w:val="BodyText"/>
    <w:semiHidden/>
    <w:rsid w:val="00D846DB"/>
    <w:rPr>
      <w:sz w:val="24"/>
      <w:szCs w:val="24"/>
    </w:rPr>
  </w:style>
  <w:style w:type="paragraph" w:customStyle="1" w:styleId="FirstParagraph">
    <w:name w:val="First Paragraph"/>
    <w:basedOn w:val="BodyText"/>
    <w:next w:val="BodyText"/>
    <w:qFormat/>
    <w:rsid w:val="001B4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2947">
      <w:bodyDiv w:val="1"/>
      <w:marLeft w:val="0"/>
      <w:marRight w:val="0"/>
      <w:marTop w:val="0"/>
      <w:marBottom w:val="0"/>
      <w:divBdr>
        <w:top w:val="none" w:sz="0" w:space="0" w:color="auto"/>
        <w:left w:val="none" w:sz="0" w:space="0" w:color="auto"/>
        <w:bottom w:val="none" w:sz="0" w:space="0" w:color="auto"/>
        <w:right w:val="none" w:sz="0" w:space="0" w:color="auto"/>
      </w:divBdr>
    </w:div>
    <w:div w:id="87628384">
      <w:bodyDiv w:val="1"/>
      <w:marLeft w:val="0"/>
      <w:marRight w:val="0"/>
      <w:marTop w:val="0"/>
      <w:marBottom w:val="0"/>
      <w:divBdr>
        <w:top w:val="none" w:sz="0" w:space="0" w:color="auto"/>
        <w:left w:val="none" w:sz="0" w:space="0" w:color="auto"/>
        <w:bottom w:val="none" w:sz="0" w:space="0" w:color="auto"/>
        <w:right w:val="none" w:sz="0" w:space="0" w:color="auto"/>
      </w:divBdr>
      <w:divsChild>
        <w:div w:id="1359234326">
          <w:marLeft w:val="0"/>
          <w:marRight w:val="0"/>
          <w:marTop w:val="0"/>
          <w:marBottom w:val="0"/>
          <w:divBdr>
            <w:top w:val="none" w:sz="0" w:space="0" w:color="auto"/>
            <w:left w:val="none" w:sz="0" w:space="0" w:color="auto"/>
            <w:bottom w:val="none" w:sz="0" w:space="0" w:color="auto"/>
            <w:right w:val="none" w:sz="0" w:space="0" w:color="auto"/>
          </w:divBdr>
        </w:div>
      </w:divsChild>
    </w:div>
    <w:div w:id="249702376">
      <w:bodyDiv w:val="1"/>
      <w:marLeft w:val="0"/>
      <w:marRight w:val="0"/>
      <w:marTop w:val="0"/>
      <w:marBottom w:val="0"/>
      <w:divBdr>
        <w:top w:val="none" w:sz="0" w:space="0" w:color="auto"/>
        <w:left w:val="none" w:sz="0" w:space="0" w:color="auto"/>
        <w:bottom w:val="none" w:sz="0" w:space="0" w:color="auto"/>
        <w:right w:val="none" w:sz="0" w:space="0" w:color="auto"/>
      </w:divBdr>
      <w:divsChild>
        <w:div w:id="2091073260">
          <w:marLeft w:val="0"/>
          <w:marRight w:val="0"/>
          <w:marTop w:val="0"/>
          <w:marBottom w:val="0"/>
          <w:divBdr>
            <w:top w:val="none" w:sz="0" w:space="0" w:color="auto"/>
            <w:left w:val="none" w:sz="0" w:space="0" w:color="auto"/>
            <w:bottom w:val="none" w:sz="0" w:space="0" w:color="auto"/>
            <w:right w:val="none" w:sz="0" w:space="0" w:color="auto"/>
          </w:divBdr>
        </w:div>
      </w:divsChild>
    </w:div>
    <w:div w:id="287514790">
      <w:bodyDiv w:val="1"/>
      <w:marLeft w:val="0"/>
      <w:marRight w:val="0"/>
      <w:marTop w:val="0"/>
      <w:marBottom w:val="0"/>
      <w:divBdr>
        <w:top w:val="none" w:sz="0" w:space="0" w:color="auto"/>
        <w:left w:val="none" w:sz="0" w:space="0" w:color="auto"/>
        <w:bottom w:val="none" w:sz="0" w:space="0" w:color="auto"/>
        <w:right w:val="none" w:sz="0" w:space="0" w:color="auto"/>
      </w:divBdr>
      <w:divsChild>
        <w:div w:id="1495563882">
          <w:marLeft w:val="0"/>
          <w:marRight w:val="0"/>
          <w:marTop w:val="0"/>
          <w:marBottom w:val="0"/>
          <w:divBdr>
            <w:top w:val="none" w:sz="0" w:space="0" w:color="auto"/>
            <w:left w:val="none" w:sz="0" w:space="0" w:color="auto"/>
            <w:bottom w:val="none" w:sz="0" w:space="0" w:color="auto"/>
            <w:right w:val="none" w:sz="0" w:space="0" w:color="auto"/>
          </w:divBdr>
        </w:div>
        <w:div w:id="1639842892">
          <w:marLeft w:val="0"/>
          <w:marRight w:val="0"/>
          <w:marTop w:val="0"/>
          <w:marBottom w:val="0"/>
          <w:divBdr>
            <w:top w:val="none" w:sz="0" w:space="0" w:color="auto"/>
            <w:left w:val="none" w:sz="0" w:space="0" w:color="auto"/>
            <w:bottom w:val="none" w:sz="0" w:space="0" w:color="auto"/>
            <w:right w:val="none" w:sz="0" w:space="0" w:color="auto"/>
          </w:divBdr>
        </w:div>
        <w:div w:id="1790279604">
          <w:marLeft w:val="0"/>
          <w:marRight w:val="0"/>
          <w:marTop w:val="0"/>
          <w:marBottom w:val="0"/>
          <w:divBdr>
            <w:top w:val="none" w:sz="0" w:space="0" w:color="auto"/>
            <w:left w:val="none" w:sz="0" w:space="0" w:color="auto"/>
            <w:bottom w:val="none" w:sz="0" w:space="0" w:color="auto"/>
            <w:right w:val="none" w:sz="0" w:space="0" w:color="auto"/>
          </w:divBdr>
        </w:div>
        <w:div w:id="997415531">
          <w:marLeft w:val="0"/>
          <w:marRight w:val="0"/>
          <w:marTop w:val="0"/>
          <w:marBottom w:val="0"/>
          <w:divBdr>
            <w:top w:val="none" w:sz="0" w:space="0" w:color="auto"/>
            <w:left w:val="none" w:sz="0" w:space="0" w:color="auto"/>
            <w:bottom w:val="none" w:sz="0" w:space="0" w:color="auto"/>
            <w:right w:val="none" w:sz="0" w:space="0" w:color="auto"/>
          </w:divBdr>
        </w:div>
        <w:div w:id="1403481813">
          <w:marLeft w:val="0"/>
          <w:marRight w:val="0"/>
          <w:marTop w:val="0"/>
          <w:marBottom w:val="0"/>
          <w:divBdr>
            <w:top w:val="none" w:sz="0" w:space="0" w:color="auto"/>
            <w:left w:val="none" w:sz="0" w:space="0" w:color="auto"/>
            <w:bottom w:val="none" w:sz="0" w:space="0" w:color="auto"/>
            <w:right w:val="none" w:sz="0" w:space="0" w:color="auto"/>
          </w:divBdr>
        </w:div>
        <w:div w:id="150173549">
          <w:marLeft w:val="0"/>
          <w:marRight w:val="0"/>
          <w:marTop w:val="0"/>
          <w:marBottom w:val="0"/>
          <w:divBdr>
            <w:top w:val="none" w:sz="0" w:space="0" w:color="auto"/>
            <w:left w:val="none" w:sz="0" w:space="0" w:color="auto"/>
            <w:bottom w:val="none" w:sz="0" w:space="0" w:color="auto"/>
            <w:right w:val="none" w:sz="0" w:space="0" w:color="auto"/>
          </w:divBdr>
        </w:div>
        <w:div w:id="1194656865">
          <w:marLeft w:val="0"/>
          <w:marRight w:val="0"/>
          <w:marTop w:val="0"/>
          <w:marBottom w:val="0"/>
          <w:divBdr>
            <w:top w:val="none" w:sz="0" w:space="0" w:color="auto"/>
            <w:left w:val="none" w:sz="0" w:space="0" w:color="auto"/>
            <w:bottom w:val="none" w:sz="0" w:space="0" w:color="auto"/>
            <w:right w:val="none" w:sz="0" w:space="0" w:color="auto"/>
          </w:divBdr>
        </w:div>
      </w:divsChild>
    </w:div>
    <w:div w:id="289945374">
      <w:bodyDiv w:val="1"/>
      <w:marLeft w:val="0"/>
      <w:marRight w:val="0"/>
      <w:marTop w:val="0"/>
      <w:marBottom w:val="0"/>
      <w:divBdr>
        <w:top w:val="none" w:sz="0" w:space="0" w:color="auto"/>
        <w:left w:val="none" w:sz="0" w:space="0" w:color="auto"/>
        <w:bottom w:val="none" w:sz="0" w:space="0" w:color="auto"/>
        <w:right w:val="none" w:sz="0" w:space="0" w:color="auto"/>
      </w:divBdr>
      <w:divsChild>
        <w:div w:id="1514615201">
          <w:marLeft w:val="0"/>
          <w:marRight w:val="0"/>
          <w:marTop w:val="0"/>
          <w:marBottom w:val="0"/>
          <w:divBdr>
            <w:top w:val="none" w:sz="0" w:space="0" w:color="auto"/>
            <w:left w:val="none" w:sz="0" w:space="0" w:color="auto"/>
            <w:bottom w:val="none" w:sz="0" w:space="0" w:color="auto"/>
            <w:right w:val="none" w:sz="0" w:space="0" w:color="auto"/>
          </w:divBdr>
        </w:div>
      </w:divsChild>
    </w:div>
    <w:div w:id="433132190">
      <w:bodyDiv w:val="1"/>
      <w:marLeft w:val="0"/>
      <w:marRight w:val="0"/>
      <w:marTop w:val="0"/>
      <w:marBottom w:val="0"/>
      <w:divBdr>
        <w:top w:val="none" w:sz="0" w:space="0" w:color="auto"/>
        <w:left w:val="none" w:sz="0" w:space="0" w:color="auto"/>
        <w:bottom w:val="none" w:sz="0" w:space="0" w:color="auto"/>
        <w:right w:val="none" w:sz="0" w:space="0" w:color="auto"/>
      </w:divBdr>
      <w:divsChild>
        <w:div w:id="1970478606">
          <w:marLeft w:val="0"/>
          <w:marRight w:val="0"/>
          <w:marTop w:val="0"/>
          <w:marBottom w:val="0"/>
          <w:divBdr>
            <w:top w:val="none" w:sz="0" w:space="0" w:color="auto"/>
            <w:left w:val="none" w:sz="0" w:space="0" w:color="auto"/>
            <w:bottom w:val="none" w:sz="0" w:space="0" w:color="auto"/>
            <w:right w:val="none" w:sz="0" w:space="0" w:color="auto"/>
          </w:divBdr>
        </w:div>
      </w:divsChild>
    </w:div>
    <w:div w:id="645553983">
      <w:bodyDiv w:val="1"/>
      <w:marLeft w:val="0"/>
      <w:marRight w:val="0"/>
      <w:marTop w:val="0"/>
      <w:marBottom w:val="0"/>
      <w:divBdr>
        <w:top w:val="none" w:sz="0" w:space="0" w:color="auto"/>
        <w:left w:val="none" w:sz="0" w:space="0" w:color="auto"/>
        <w:bottom w:val="none" w:sz="0" w:space="0" w:color="auto"/>
        <w:right w:val="none" w:sz="0" w:space="0" w:color="auto"/>
      </w:divBdr>
    </w:div>
    <w:div w:id="759453800">
      <w:bodyDiv w:val="1"/>
      <w:marLeft w:val="0"/>
      <w:marRight w:val="0"/>
      <w:marTop w:val="0"/>
      <w:marBottom w:val="0"/>
      <w:divBdr>
        <w:top w:val="none" w:sz="0" w:space="0" w:color="auto"/>
        <w:left w:val="none" w:sz="0" w:space="0" w:color="auto"/>
        <w:bottom w:val="none" w:sz="0" w:space="0" w:color="auto"/>
        <w:right w:val="none" w:sz="0" w:space="0" w:color="auto"/>
      </w:divBdr>
      <w:divsChild>
        <w:div w:id="472136569">
          <w:marLeft w:val="0"/>
          <w:marRight w:val="0"/>
          <w:marTop w:val="0"/>
          <w:marBottom w:val="0"/>
          <w:divBdr>
            <w:top w:val="none" w:sz="0" w:space="0" w:color="auto"/>
            <w:left w:val="none" w:sz="0" w:space="0" w:color="auto"/>
            <w:bottom w:val="none" w:sz="0" w:space="0" w:color="auto"/>
            <w:right w:val="none" w:sz="0" w:space="0" w:color="auto"/>
          </w:divBdr>
        </w:div>
      </w:divsChild>
    </w:div>
    <w:div w:id="874543479">
      <w:bodyDiv w:val="1"/>
      <w:marLeft w:val="0"/>
      <w:marRight w:val="0"/>
      <w:marTop w:val="0"/>
      <w:marBottom w:val="0"/>
      <w:divBdr>
        <w:top w:val="none" w:sz="0" w:space="0" w:color="auto"/>
        <w:left w:val="none" w:sz="0" w:space="0" w:color="auto"/>
        <w:bottom w:val="none" w:sz="0" w:space="0" w:color="auto"/>
        <w:right w:val="none" w:sz="0" w:space="0" w:color="auto"/>
      </w:divBdr>
    </w:div>
    <w:div w:id="1300962725">
      <w:bodyDiv w:val="1"/>
      <w:marLeft w:val="0"/>
      <w:marRight w:val="0"/>
      <w:marTop w:val="0"/>
      <w:marBottom w:val="0"/>
      <w:divBdr>
        <w:top w:val="none" w:sz="0" w:space="0" w:color="auto"/>
        <w:left w:val="none" w:sz="0" w:space="0" w:color="auto"/>
        <w:bottom w:val="none" w:sz="0" w:space="0" w:color="auto"/>
        <w:right w:val="none" w:sz="0" w:space="0" w:color="auto"/>
      </w:divBdr>
    </w:div>
    <w:div w:id="1322461191">
      <w:bodyDiv w:val="1"/>
      <w:marLeft w:val="0"/>
      <w:marRight w:val="0"/>
      <w:marTop w:val="0"/>
      <w:marBottom w:val="0"/>
      <w:divBdr>
        <w:top w:val="none" w:sz="0" w:space="0" w:color="auto"/>
        <w:left w:val="none" w:sz="0" w:space="0" w:color="auto"/>
        <w:bottom w:val="none" w:sz="0" w:space="0" w:color="auto"/>
        <w:right w:val="none" w:sz="0" w:space="0" w:color="auto"/>
      </w:divBdr>
      <w:divsChild>
        <w:div w:id="901715851">
          <w:marLeft w:val="0"/>
          <w:marRight w:val="0"/>
          <w:marTop w:val="0"/>
          <w:marBottom w:val="0"/>
          <w:divBdr>
            <w:top w:val="none" w:sz="0" w:space="0" w:color="auto"/>
            <w:left w:val="none" w:sz="0" w:space="0" w:color="auto"/>
            <w:bottom w:val="none" w:sz="0" w:space="0" w:color="auto"/>
            <w:right w:val="none" w:sz="0" w:space="0" w:color="auto"/>
          </w:divBdr>
        </w:div>
      </w:divsChild>
    </w:div>
    <w:div w:id="1890532024">
      <w:bodyDiv w:val="1"/>
      <w:marLeft w:val="0"/>
      <w:marRight w:val="0"/>
      <w:marTop w:val="0"/>
      <w:marBottom w:val="0"/>
      <w:divBdr>
        <w:top w:val="none" w:sz="0" w:space="0" w:color="auto"/>
        <w:left w:val="none" w:sz="0" w:space="0" w:color="auto"/>
        <w:bottom w:val="none" w:sz="0" w:space="0" w:color="auto"/>
        <w:right w:val="none" w:sz="0" w:space="0" w:color="auto"/>
      </w:divBdr>
    </w:div>
    <w:div w:id="1924795167">
      <w:bodyDiv w:val="1"/>
      <w:marLeft w:val="0"/>
      <w:marRight w:val="0"/>
      <w:marTop w:val="0"/>
      <w:marBottom w:val="0"/>
      <w:divBdr>
        <w:top w:val="none" w:sz="0" w:space="0" w:color="auto"/>
        <w:left w:val="none" w:sz="0" w:space="0" w:color="auto"/>
        <w:bottom w:val="none" w:sz="0" w:space="0" w:color="auto"/>
        <w:right w:val="none" w:sz="0" w:space="0" w:color="auto"/>
      </w:divBdr>
      <w:divsChild>
        <w:div w:id="472526767">
          <w:marLeft w:val="0"/>
          <w:marRight w:val="0"/>
          <w:marTop w:val="0"/>
          <w:marBottom w:val="0"/>
          <w:divBdr>
            <w:top w:val="none" w:sz="0" w:space="0" w:color="auto"/>
            <w:left w:val="none" w:sz="0" w:space="0" w:color="auto"/>
            <w:bottom w:val="none" w:sz="0" w:space="0" w:color="auto"/>
            <w:right w:val="none" w:sz="0" w:space="0" w:color="auto"/>
          </w:divBdr>
        </w:div>
      </w:divsChild>
    </w:div>
    <w:div w:id="193018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e.com/srep/"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9E524-1B61-40DD-A653-71B5A4C5F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39</Pages>
  <Words>19555</Words>
  <Characters>111468</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Chasco, Brandon</dc:creator>
  <cp:lastModifiedBy>Client Services</cp:lastModifiedBy>
  <cp:revision>6</cp:revision>
  <cp:lastPrinted>2016-10-24T17:43:00Z</cp:lastPrinted>
  <dcterms:created xsi:type="dcterms:W3CDTF">2017-03-31T03:18:00Z</dcterms:created>
  <dcterms:modified xsi:type="dcterms:W3CDTF">2017-03-31T03:48:00Z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id="hobHjAMV"/&gt;&lt;style id="http://www.zotero.org/styles/canadian-journal-of-fisheries-and-aquatic-sciences"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value=""/&gt;&lt;/prefs&gt;&lt;/data&gt;</vt:lpwstr>
  </property>
</Properties>
</file>