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7CF3F" w14:textId="7BAB5CC6" w:rsidR="00776D32" w:rsidRDefault="00776D32" w:rsidP="00191DA2">
      <w:pPr>
        <w:pStyle w:val="Heading1"/>
      </w:pPr>
      <w:r>
        <w:t>Supplemental material describing the data for the model</w:t>
      </w:r>
    </w:p>
    <w:p w14:paraId="081A5E1D" w14:textId="2B6C44CA" w:rsidR="00F21DEC" w:rsidRDefault="006C247F" w:rsidP="00A90661">
      <w:r>
        <w:tab/>
      </w:r>
      <w:r w:rsidR="00512FBD">
        <w:t xml:space="preserve">All excel files an r-scripts are available on the </w:t>
      </w:r>
      <w:proofErr w:type="spellStart"/>
      <w:r w:rsidR="00512FBD">
        <w:t>github</w:t>
      </w:r>
      <w:proofErr w:type="spellEnd"/>
      <w:r w:rsidR="00512FBD">
        <w:t xml:space="preserve"> site at </w:t>
      </w:r>
      <w:hyperlink r:id="rId5" w:history="1">
        <w:r w:rsidR="00512FBD" w:rsidRPr="005A1D06">
          <w:rPr>
            <w:rStyle w:val="Hyperlink"/>
          </w:rPr>
          <w:t>https://github.com/bchasco/COAST_WIDE</w:t>
        </w:r>
      </w:hyperlink>
      <w:r w:rsidR="00512FBD">
        <w:t xml:space="preserve">.  The model can be run using the </w:t>
      </w:r>
      <w:proofErr w:type="spellStart"/>
      <w:r w:rsidR="00512FBD">
        <w:t>buildModel.r</w:t>
      </w:r>
      <w:proofErr w:type="spellEnd"/>
      <w:r w:rsidR="00512FBD">
        <w:t xml:space="preserve"> wrapper.</w:t>
      </w:r>
      <w:r w:rsidR="004721D3">
        <w:t xml:space="preserve">  For each section we describe how the data were compiled, the assumption that were made, specific files where the data are located, </w:t>
      </w:r>
      <w:r w:rsidR="000C66A0">
        <w:t xml:space="preserve">the Excel files related to summaries of the data or data interpolations, </w:t>
      </w:r>
      <w:r w:rsidR="004721D3">
        <w:t>and r-scripts that are used to read in the files and build the model.</w:t>
      </w:r>
      <w:r w:rsidR="00A92E21">
        <w:t xml:space="preserve">  In attempt to maintain a clean version of the data without any equations, and in a format that people could read quickly, we placed summary tables in a file labeled “</w:t>
      </w:r>
      <w:proofErr w:type="spellStart"/>
      <w:r w:rsidR="00A92E21">
        <w:t>appendixTables.xlxs</w:t>
      </w:r>
      <w:proofErr w:type="spellEnd"/>
      <w:r w:rsidR="00A92E21">
        <w:t>”.</w:t>
      </w:r>
    </w:p>
    <w:p w14:paraId="2C213CFB" w14:textId="2BB9A923" w:rsidR="005C4C46" w:rsidRDefault="00F21DEC" w:rsidP="00A90661">
      <w:r>
        <w:tab/>
        <w:t xml:space="preserve">Lastly, we constructed a simple bioenergetics model in Excel model (“realityCheck.xlsx”) to assist readers and reviewers understand how the parameters of the model affect the consumption of Chinook salmon.  This model doesn’t have the temporal or spatial components.  It is meant to show how the numbers, mass, and number of days in an area for a particular predator, and the diet fraction and prey </w:t>
      </w:r>
      <w:proofErr w:type="gramStart"/>
      <w:r>
        <w:t>size</w:t>
      </w:r>
      <w:proofErr w:type="gramEnd"/>
      <w:r>
        <w:t xml:space="preserve"> affect the number and biomass of Chinook salmon consumed.  </w:t>
      </w:r>
    </w:p>
    <w:p w14:paraId="2E397124" w14:textId="77777777" w:rsidR="00987A40" w:rsidRDefault="00CA3263" w:rsidP="006951F6">
      <w:pPr>
        <w:pStyle w:val="Heading1"/>
      </w:pPr>
      <w:r>
        <w:t>Predator abundance</w:t>
      </w:r>
    </w:p>
    <w:p w14:paraId="2BC29DC1" w14:textId="64860C9A" w:rsidR="000F69F8" w:rsidRPr="000F69F8" w:rsidRDefault="00400E4C" w:rsidP="006951F6">
      <w:pPr>
        <w:ind w:firstLine="720"/>
      </w:pPr>
      <w:r>
        <w:t>T</w:t>
      </w:r>
      <w:r w:rsidR="000C66A0">
        <w:t xml:space="preserve">he variable </w:t>
      </w:r>
      <m:oMath>
        <m:sSub>
          <m:sSubPr>
            <m:ctrlPr>
              <w:rPr>
                <w:rFonts w:ascii="Cambria Math" w:hAnsi="Cambria Math"/>
              </w:rPr>
            </m:ctrlPr>
          </m:sSubPr>
          <m:e>
            <m:r>
              <w:rPr>
                <w:rFonts w:ascii="Cambria Math" w:hAnsi="Cambria Math"/>
              </w:rPr>
              <m:t>N</m:t>
            </m:r>
          </m:e>
          <m:sub>
            <m:r>
              <w:rPr>
                <w:rFonts w:ascii="Cambria Math" w:hAnsi="Cambria Math"/>
              </w:rPr>
              <m:t>p,h,y</m:t>
            </m:r>
          </m:sub>
        </m:sSub>
      </m:oMath>
      <w:r w:rsidR="000C66A0">
        <w:t xml:space="preserve"> describes the predator abundance</w:t>
      </w:r>
      <w:r>
        <w:t xml:space="preserve"> in the methods section</w:t>
      </w:r>
      <w:r w:rsidR="000C66A0">
        <w:t xml:space="preserve">.  </w:t>
      </w:r>
      <w:r w:rsidR="00A92E21">
        <w:t xml:space="preserve">The summary of the predator abundances </w:t>
      </w:r>
      <w:r w:rsidR="0081566F">
        <w:t>can be found in “</w:t>
      </w:r>
      <w:proofErr w:type="spellStart"/>
      <w:r w:rsidR="0081566F">
        <w:t>Table_PredatorAbundance</w:t>
      </w:r>
      <w:proofErr w:type="spellEnd"/>
      <w:r w:rsidR="0081566F">
        <w:t>” worksheet in the file appendixTable.xls</w:t>
      </w:r>
      <w:r w:rsidR="007258FB">
        <w:t xml:space="preserve">.  </w:t>
      </w:r>
      <w:r w:rsidR="0081566F">
        <w:t xml:space="preserve">The predator abundance time series with model for estimating missing values can be found in </w:t>
      </w:r>
      <w:proofErr w:type="spellStart"/>
      <w:r w:rsidR="0081566F">
        <w:t>predatorAbundanceSources.xlxs</w:t>
      </w:r>
      <w:proofErr w:type="spellEnd"/>
      <w:r w:rsidR="0081566F">
        <w:t xml:space="preserve"> file: this </w:t>
      </w:r>
      <w:r>
        <w:t xml:space="preserve">file has the </w:t>
      </w:r>
      <w:r w:rsidR="007258FB">
        <w:t xml:space="preserve">raw output from tables or figures </w:t>
      </w:r>
      <w:r w:rsidR="0081566F">
        <w:t xml:space="preserve">in literature </w:t>
      </w:r>
      <w:del w:id="0" w:author="Client Services" w:date="2017-03-28T04:04:00Z">
        <w:r w:rsidR="007258FB" w:rsidDel="00AB6683">
          <w:delText xml:space="preserve">that </w:delText>
        </w:r>
      </w:del>
      <w:del w:id="1" w:author="Client Services" w:date="2017-03-28T04:05:00Z">
        <w:r w:rsidR="0081566F" w:rsidDel="00AB6683">
          <w:delText xml:space="preserve">which </w:delText>
        </w:r>
      </w:del>
      <w:ins w:id="2" w:author="Client Services" w:date="2017-03-28T04:05:00Z">
        <w:r w:rsidR="00AB6683">
          <w:t xml:space="preserve">that </w:t>
        </w:r>
      </w:ins>
      <w:r w:rsidR="0081566F">
        <w:t xml:space="preserve">were </w:t>
      </w:r>
      <w:ins w:id="3" w:author="Client Services" w:date="2017-03-28T04:04:00Z">
        <w:r w:rsidR="00AB6683">
          <w:t xml:space="preserve">used </w:t>
        </w:r>
      </w:ins>
      <w:r w:rsidR="007258FB">
        <w:t xml:space="preserve">to generate </w:t>
      </w:r>
      <w:r>
        <w:t xml:space="preserve">the complete </w:t>
      </w:r>
      <w:r w:rsidR="007258FB">
        <w:t xml:space="preserve">estimates of abundance for </w:t>
      </w:r>
      <w:r>
        <w:t xml:space="preserve">all </w:t>
      </w:r>
      <w:r w:rsidR="007258FB">
        <w:t xml:space="preserve">years </w:t>
      </w:r>
      <w:r>
        <w:t xml:space="preserve">with and </w:t>
      </w:r>
      <w:r w:rsidR="007258FB">
        <w:t>without surveys.  The data that is read into the model is found in the predAnnualTotals.csv files.</w:t>
      </w:r>
      <w:r>
        <w:t xml:space="preserve">  This </w:t>
      </w:r>
      <w:r w:rsidR="0081566F">
        <w:t xml:space="preserve">csv </w:t>
      </w:r>
      <w:r>
        <w:t xml:space="preserve">data file is read into the model using the </w:t>
      </w:r>
      <w:proofErr w:type="spellStart"/>
      <w:r w:rsidR="0004171A">
        <w:t>create_Nphy.r</w:t>
      </w:r>
      <w:proofErr w:type="spellEnd"/>
      <w:r>
        <w:t xml:space="preserve"> R </w:t>
      </w:r>
      <w:r w:rsidR="00A92E21">
        <w:t>wrapper script</w:t>
      </w:r>
      <w:r>
        <w:t>.</w:t>
      </w:r>
      <w:r w:rsidR="000F69F8">
        <w:t xml:space="preserve">  </w:t>
      </w:r>
    </w:p>
    <w:p w14:paraId="2E8C4498" w14:textId="54E03476" w:rsidR="002212F5" w:rsidRDefault="009D05DD" w:rsidP="006951F6">
      <w:pPr>
        <w:pStyle w:val="Heading2"/>
      </w:pPr>
      <w:r>
        <w:t>Killer whales</w:t>
      </w:r>
    </w:p>
    <w:p w14:paraId="35CA501D" w14:textId="377A96EC" w:rsidR="00416C23" w:rsidRDefault="00AE6DB1" w:rsidP="002D4C7E">
      <w:pPr>
        <w:ind w:firstLine="720"/>
      </w:pPr>
      <w:r>
        <w:t xml:space="preserve">The annual </w:t>
      </w:r>
      <w:r w:rsidR="003839ED">
        <w:t xml:space="preserve">estimates </w:t>
      </w:r>
      <w:r>
        <w:t>of killer whale</w:t>
      </w:r>
      <w:r w:rsidR="00D7431B">
        <w:t xml:space="preserve"> abundance</w:t>
      </w:r>
      <w:r w:rsidR="00400E4C">
        <w:t>s</w:t>
      </w:r>
      <w:r w:rsidR="003839ED">
        <w:t xml:space="preserve"> </w:t>
      </w:r>
      <w:r w:rsidR="00D7431B">
        <w:t>are</w:t>
      </w:r>
      <w:r>
        <w:t xml:space="preserve"> based on mark-recapture </w:t>
      </w:r>
      <w:r w:rsidR="003839ED">
        <w:t>data</w:t>
      </w:r>
      <w:r>
        <w:t xml:space="preserve">.  The southern resident killer whales (SRKW) in the Salish Sea have perfect detection probability, while the northern </w:t>
      </w:r>
      <w:r>
        <w:lastRenderedPageBreak/>
        <w:t xml:space="preserve">resident killer whales (NRKW) along the west coast Vancouver Island/British Columbia coast, southeast Alaska </w:t>
      </w:r>
      <w:r w:rsidRPr="002204F2">
        <w:rPr>
          <w:rFonts w:cs="Times New Roman"/>
        </w:rPr>
        <w:t xml:space="preserve">residents (SEAK) in the southeast Alaska area, and the western Alaska residents in the western Alaska area all have imperfect detection in their surveys.  For our analysis the individual pods, or family groups, in each population include the following: J, K, and L pods; SRKW </w:t>
      </w:r>
      <w:r w:rsidRPr="002204F2">
        <w:rPr>
          <w:rFonts w:cs="Times New Roman"/>
        </w:rPr>
        <w:fldChar w:fldCharType="begin"/>
      </w:r>
      <w:r w:rsidRPr="00512FBD">
        <w:rPr>
          <w:rFonts w:cs="Times New Roman"/>
        </w:rPr>
        <w:instrText xml:space="preserve"> ADDIN ZOTERO_ITEM CSL_CITATION {"citationID":"1dir5g2gdu","properties":{"formattedCitation":"(Center for Whale Research 2016)","plainCitation":"(Center for Whale Research 2016)"},"citationItems":[{"id":822,"uris":["http://zotero.org/users/local/DW6AEAS0/items/Z4IFANAH"],"uri":["http://zotero.org/users/local/DW6AEAS0/items/Z4IFANAH"],"itemData":{"id":822,"type":"webpage","title":"Study of Southern Resident Killer Whales","container-title":"Center for Whale Research - Study of Southern Resident Killer Whales","URL":"http://www.whaleresearch.com/","author":[{"family":"Center for Whale Research","given":""}],"issued":{"date-parts":[["2016"]]},"accessed":{"date-parts":[["2016",3,13]]}}}],"schema":"https://github.com/citation-style-language/schema/raw/master/csl-citation.json"} </w:instrText>
      </w:r>
      <w:r w:rsidRPr="002204F2">
        <w:rPr>
          <w:rFonts w:cs="Times New Roman"/>
        </w:rPr>
        <w:fldChar w:fldCharType="separate"/>
      </w:r>
      <w:r w:rsidRPr="00512FBD">
        <w:rPr>
          <w:rFonts w:cs="Times New Roman"/>
        </w:rPr>
        <w:t>(Center for Whale Research 2016)</w:t>
      </w:r>
      <w:r w:rsidRPr="002204F2">
        <w:rPr>
          <w:rFonts w:cs="Times New Roman"/>
        </w:rPr>
        <w:fldChar w:fldCharType="end"/>
      </w:r>
      <w:r w:rsidRPr="002204F2">
        <w:rPr>
          <w:rFonts w:cs="Times New Roman"/>
        </w:rPr>
        <w:t xml:space="preserve">, +A102, -A11, -A30, -A24, -AC6, -G29, and -I11 pods; NRKW </w:t>
      </w:r>
      <w:r w:rsidRPr="002204F2">
        <w:rPr>
          <w:rFonts w:cs="Times New Roman"/>
        </w:rPr>
        <w:fldChar w:fldCharType="begin"/>
      </w:r>
      <w:r w:rsidR="009154CD">
        <w:rPr>
          <w:rFonts w:cs="Times New Roman"/>
        </w:rPr>
        <w:instrText xml:space="preserve"> ADDIN ZOTERO_ITEM CSL_CITATION {"citationID":"1qccfbd2f9","properties":{"formattedCitation":"(Olesiuk et al. 2005)","plainCitation":"(Olesiuk et al. 2005)"},"citationItems":[{"id":976,"uris":["http://zotero.org/users/3830350/items/6TG85SIF"],"uri":["http://zotero.org/users/3830350/items/6TG85SIF"],"itemData":{"id":976,"type":"book","title":"Life history and population dynamics of northern resident killer whales (Orcinus orca) in British Columbia","publisher":"Canadian Science Advisory Secretariat","source":"Google Scholar","URL":"https://www.researchgate.net/profile/John_Ford23/publication/283854825_Life_History_and_Population_Dynamics_of_Northern_Resident_Killer_Whales_Orcinus_orca_in_British_Columbia/links/5648ae9808ae9f9c13eb9c42.pdf","author":[{"family":"Olesiuk","given":"Peter F."},{"family":"Ellis","given":"Graeme M."},{"family":"Ford","given":"John KB"}],"issued":{"date-parts":[["2005"]]},"accessed":{"date-parts":[["2016",5,16]]}}}],"schema":"https://github.com/citation-style-language/schema/raw/master/csl-citation.json"} </w:instrText>
      </w:r>
      <w:r w:rsidRPr="002204F2">
        <w:rPr>
          <w:rFonts w:cs="Times New Roman"/>
        </w:rPr>
        <w:fldChar w:fldCharType="separate"/>
      </w:r>
      <w:r w:rsidRPr="00512FBD">
        <w:rPr>
          <w:rFonts w:cs="Times New Roman"/>
        </w:rPr>
        <w:t>(Olesiuk et al. 2005)</w:t>
      </w:r>
      <w:r w:rsidRPr="002204F2">
        <w:rPr>
          <w:rFonts w:cs="Times New Roman"/>
        </w:rPr>
        <w:fldChar w:fldCharType="end"/>
      </w:r>
      <w:r w:rsidRPr="002204F2">
        <w:rPr>
          <w:rFonts w:cs="Times New Roman"/>
        </w:rPr>
        <w:t xml:space="preserve">, AF, and AG pods; SEAK </w:t>
      </w:r>
      <w:r w:rsidRPr="002204F2">
        <w:rPr>
          <w:rFonts w:cs="Times New Roman"/>
        </w:rPr>
        <w:fldChar w:fldCharType="begin"/>
      </w:r>
      <w:r w:rsidR="009154CD">
        <w:rPr>
          <w:rFonts w:cs="Times New Roman"/>
        </w:rPr>
        <w:instrText xml:space="preserve"> ADDIN ZOTERO_ITEM CSL_CITATION {"citationID":"bjITn2FE","properties":{"formattedCitation":"(Allen and Angliss 2013)","plainCitation":"(Allen and Angliss 2013)"},"citationItems":[{"id":1324,"uris":["http://zotero.org/users/3830350/items/TM3QEBKR"],"uri":["http://zotero.org/users/3830350/items/TM3QEBKR"],"itemData":{"id":1324,"type":"report","title":"Killer whale (Orcinus orca): Eatern North Pacific Alaska Resident Stock","collection-title":"Alaska Marine Mammal Stock Assessments, 2013","publisher":"NOAA","page":"9","genre":"Technical Memorandum","number":"NOAA-TM-AFSC-277","author":[{"family":"Allen","given":"B. M."},{"family":"Angliss","given":"Robyn P"}],"issued":{"date-parts":[["2013"]]}}}],"schema":"https://github.com/citation-style-language/schema/raw/master/csl-citation.json"} </w:instrText>
      </w:r>
      <w:r w:rsidRPr="002204F2">
        <w:rPr>
          <w:rFonts w:cs="Times New Roman"/>
        </w:rPr>
        <w:fldChar w:fldCharType="separate"/>
      </w:r>
      <w:r w:rsidR="001C2D63" w:rsidRPr="00512FBD">
        <w:rPr>
          <w:rFonts w:cs="Times New Roman"/>
        </w:rPr>
        <w:t>(Allen and Angliss 2013)</w:t>
      </w:r>
      <w:r w:rsidRPr="002204F2">
        <w:rPr>
          <w:rFonts w:cs="Times New Roman"/>
        </w:rPr>
        <w:fldChar w:fldCharType="end"/>
      </w:r>
      <w:r w:rsidRPr="002204F2">
        <w:rPr>
          <w:rFonts w:cs="Times New Roman"/>
        </w:rPr>
        <w:t xml:space="preserve">, and </w:t>
      </w:r>
      <w:r w:rsidR="00A90A6F" w:rsidRPr="002204F2">
        <w:rPr>
          <w:rFonts w:cs="Times New Roman"/>
        </w:rPr>
        <w:t xml:space="preserve">AD, AI, AJ, AK, and AN pods; </w:t>
      </w:r>
      <w:del w:id="4" w:author="Client Services" w:date="2017-03-28T04:06:00Z">
        <w:r w:rsidR="00C73968" w:rsidRPr="00DA34A8" w:rsidDel="00AB6683">
          <w:rPr>
            <w:rFonts w:cs="Times New Roman"/>
          </w:rPr>
          <w:delText xml:space="preserve">WEAK </w:delText>
        </w:r>
      </w:del>
      <w:ins w:id="5" w:author="Client Services" w:date="2017-03-28T04:06:00Z">
        <w:r w:rsidR="00AB6683">
          <w:rPr>
            <w:rFonts w:cs="Times New Roman"/>
          </w:rPr>
          <w:t>GOA</w:t>
        </w:r>
        <w:r w:rsidR="00AB6683" w:rsidRPr="00DA34A8">
          <w:rPr>
            <w:rFonts w:cs="Times New Roman"/>
          </w:rPr>
          <w:t xml:space="preserve"> </w:t>
        </w:r>
      </w:ins>
      <w:r w:rsidR="00A90A6F" w:rsidRPr="002204F2">
        <w:rPr>
          <w:rFonts w:cs="Times New Roman"/>
        </w:rPr>
        <w:fldChar w:fldCharType="begin"/>
      </w:r>
      <w:r w:rsidR="009154CD">
        <w:rPr>
          <w:rFonts w:cs="Times New Roman"/>
        </w:rPr>
        <w:instrText xml:space="preserve"> ADDIN ZOTERO_ITEM CSL_CITATION {"citationID":"VL4xls63","properties":{"formattedCitation":"(Allen and Angliss 2013, Matkin et al. 2014)","plainCitation":"(Allen and Angliss 2013, Matkin et al. 2014)"},"citationItems":[{"id":981,"uris":["http://zotero.org/users/3830350/items/W9XT34F3"],"uri":["http://zotero.org/users/3830350/items/W9XT34F3"],"itemData":{"id":981,"type":"article-journal","title":"Life history and population dynamics of southern Alaska resident killer whales (Orcinus orca)","container-title":"Marine Mammal Science","page":"460–479","volume":"30","issue":"2","source":"Google Scholar","author":[{"family":"Matkin","given":"Craig O."},{"family":"Ward Testa","given":"J."},{"family":"Ellis","given":"Graeme M."},{"family":"Saulitis","given":"Eva L."}],"issued":{"date-parts":[["2014"]]}}},{"id":1324,"uris":["http://zotero.org/users/3830350/items/TM3QEBKR"],"uri":["http://zotero.org/users/3830350/items/TM3QEBKR"],"itemData":{"id":1324,"type":"report","title":"Killer whale (Orcinus orca): Eatern North Pacific Alaska Resident Stock","collection-title":"Alaska Marine Mammal Stock Assessments, 2013","publisher":"NOAA","page":"9","genre":"Technical Memorandum","number":"NOAA-TM-AFSC-277","author":[{"family":"Allen","given":"B. M."},{"family":"Angliss","given":"Robyn P"}],"issued":{"date-parts":[["2013"]]}}}],"schema":"https://github.com/citation-style-language/schema/raw/master/csl-citation.json"} </w:instrText>
      </w:r>
      <w:r w:rsidR="00A90A6F" w:rsidRPr="002204F2">
        <w:rPr>
          <w:rFonts w:cs="Times New Roman"/>
        </w:rPr>
        <w:fldChar w:fldCharType="separate"/>
      </w:r>
      <w:r w:rsidR="0028577B" w:rsidRPr="00512FBD">
        <w:rPr>
          <w:rFonts w:cs="Times New Roman"/>
        </w:rPr>
        <w:t xml:space="preserve">(Allen and </w:t>
      </w:r>
      <w:proofErr w:type="spellStart"/>
      <w:r w:rsidR="0028577B" w:rsidRPr="00512FBD">
        <w:rPr>
          <w:rFonts w:cs="Times New Roman"/>
        </w:rPr>
        <w:t>Angliss</w:t>
      </w:r>
      <w:proofErr w:type="spellEnd"/>
      <w:r w:rsidR="0028577B" w:rsidRPr="00512FBD">
        <w:rPr>
          <w:rFonts w:cs="Times New Roman"/>
        </w:rPr>
        <w:t xml:space="preserve"> 2013, Matkin et al. 2014)</w:t>
      </w:r>
      <w:r w:rsidR="00A90A6F" w:rsidRPr="002204F2">
        <w:rPr>
          <w:rFonts w:cs="Times New Roman"/>
        </w:rPr>
        <w:fldChar w:fldCharType="end"/>
      </w:r>
      <w:r w:rsidR="00A90A6F" w:rsidRPr="002204F2">
        <w:rPr>
          <w:rFonts w:cs="Times New Roman"/>
        </w:rPr>
        <w:t>.</w:t>
      </w:r>
      <w:r w:rsidR="00A90A6F">
        <w:t xml:space="preserve">  </w:t>
      </w:r>
    </w:p>
    <w:p w14:paraId="3296524D" w14:textId="73B9AEFA" w:rsidR="002212F5" w:rsidRDefault="009D05DD" w:rsidP="006951F6">
      <w:pPr>
        <w:pStyle w:val="Heading2"/>
      </w:pPr>
      <w:r>
        <w:t>Harbor seals</w:t>
      </w:r>
    </w:p>
    <w:p w14:paraId="1ECC34ED" w14:textId="2F1E581E" w:rsidR="006C27A5" w:rsidRDefault="00CA3263" w:rsidP="002D4C7E">
      <w:pPr>
        <w:ind w:firstLine="720"/>
      </w:pPr>
      <w:commentRangeStart w:id="6"/>
      <w:r>
        <w:t>Harbor</w:t>
      </w:r>
      <w:commentRangeEnd w:id="6"/>
      <w:r w:rsidR="0059317D">
        <w:rPr>
          <w:rStyle w:val="CommentReference"/>
        </w:rPr>
        <w:commentReference w:id="6"/>
      </w:r>
      <w:r>
        <w:t xml:space="preserve"> seal estimates are derived from time-series of haul-out data.  In most cases these time-series have missing years.  To interpolate those missing data, we use the MARSS package in R</w:t>
      </w:r>
      <w:r w:rsidR="00C73968">
        <w:t xml:space="preserve"> </w:t>
      </w:r>
      <w:r>
        <w:t xml:space="preserve">for time-series analysis.  </w:t>
      </w:r>
      <w:r w:rsidR="007D0A13">
        <w:t xml:space="preserve">The abundance estimates for central California </w:t>
      </w:r>
      <w:r w:rsidR="007D0A13">
        <w:fldChar w:fldCharType="begin"/>
      </w:r>
      <w:r w:rsidR="009154CD">
        <w:instrText xml:space="preserve"> ADDIN ZOTERO_ITEM CSL_CITATION {"citationID":"hhC1OOcY","properties":{"formattedCitation":"(Carretta et al. 2015, Codde and Allen 2015)","plainCitation":"(Carretta et al. 2015, Codde and Allen 2015)"},"citationItems":[{"id":974,"uris":["http://zotero.org/users/3830350/items/8WG28UD6"],"uri":["http://zotero.org/users/3830350/items/8WG28UD6"],"itemData":{"id":974,"type":"article-journal","title":"US PACIFIC DRAFT MARINE MAMMAL STOCK ASSESSMENTS: 2015","source":"Google Scholar","URL":"http://www.nmfs.noaa.gov/pr/sars/pdf/pac2015_draft.pdf","shortTitle":"US PACIFIC DRAFT MARINE MAMMAL STOCK ASSESSMENTS","author":[{"family":"Carretta","given":"James V."},{"family":"Oleson","given":"Erin M."},{"family":"Baker","given":"Jason"},{"family":"Weller","given":"David W."},{"family":"Lang","given":"Aimee R."},{"family":"Forney","given":"Karin A."},{"family":"Muto","given":"Marcia M."},{"family":"Hanson","given":"Brad"},{"family":"Orr","given":"Anthony J."},{"family":"Huber","given":"Harriet"},{"literal":"others"}],"issued":{"date-parts":[["2015"]]},"accessed":{"date-parts":[["2016",5,16]]}}},{"id":1272,"uris":["http://zotero.org/users/3830350/items/Z2N2D7I3"],"uri":["http://zotero.org/users/3830350/items/Z2N2D7I3"],"itemData":{"id":1272,"type":"article-journal","title":"Pacific harbor seal (Phoca vitulina richardsi) monitoring at Point Reyes National Seashore and Golden Gate National Recreation Area","container-title":"2012 Annual Report. Available at: http://www. sfnps. org/download_prod uct/4450/0. Accessed May","volume":"2","source":"Google Scholar","author":[{"family":"Codde","given":"Sarah"},{"family":"Allen","given":"Sarah"}],"issued":{"date-parts":[["2015"]]}}}],"schema":"https://github.com/citation-style-language/schema/raw/master/csl-citation.json"} </w:instrText>
      </w:r>
      <w:r w:rsidR="007D0A13">
        <w:fldChar w:fldCharType="separate"/>
      </w:r>
      <w:r w:rsidR="007D0A13" w:rsidRPr="007D0A13">
        <w:rPr>
          <w:rFonts w:ascii="Calibri" w:hAnsi="Calibri"/>
        </w:rPr>
        <w:t>(Carretta et al. 2015, Codde and Allen 2015)</w:t>
      </w:r>
      <w:r w:rsidR="007D0A13">
        <w:fldChar w:fldCharType="end"/>
      </w:r>
      <w:r w:rsidR="007D0A13">
        <w:t xml:space="preserve"> are based on the San Francisco Bay and Point Reyes population</w:t>
      </w:r>
      <w:ins w:id="7" w:author="Client Services" w:date="2017-03-28T04:06:00Z">
        <w:r w:rsidR="00AB6683">
          <w:t>s</w:t>
        </w:r>
      </w:ins>
      <w:r w:rsidR="007D0A13">
        <w:t xml:space="preserve">.  The northern California population </w:t>
      </w:r>
      <w:r w:rsidR="006C27A5">
        <w:t xml:space="preserve">of harbor seals </w:t>
      </w:r>
      <w:r w:rsidR="007D0A13">
        <w:t xml:space="preserve">is based on the total California population estimate </w:t>
      </w:r>
      <w:r w:rsidR="007D0A13">
        <w:fldChar w:fldCharType="begin"/>
      </w:r>
      <w:r w:rsidR="009154CD">
        <w:instrText xml:space="preserve"> ADDIN ZOTERO_ITEM CSL_CITATION {"citationID":"23vnmgsa9a","properties":{"formattedCitation":"(Carretta et al. 2015)","plainCitation":"(Carretta et al. 2015)"},"citationItems":[{"id":974,"uris":["http://zotero.org/users/3830350/items/8WG28UD6"],"uri":["http://zotero.org/users/3830350/items/8WG28UD6"],"itemData":{"id":974,"type":"article-journal","title":"US PACIFIC DRAFT MARINE MAMMAL STOCK ASSESSMENTS: 2015","source":"Google Scholar","URL":"http://www.nmfs.noaa.gov/pr/sars/pdf/pac2015_draft.pdf","shortTitle":"US PACIFIC DRAFT MARINE MAMMAL STOCK ASSESSMENTS","author":[{"family":"Carretta","given":"James V."},{"family":"Oleson","given":"Erin M."},{"family":"Baker","given":"Jason"},{"family":"Weller","given":"David W."},{"family":"Lang","given":"Aimee R."},{"family":"Forney","given":"Karin A."},{"family":"Muto","given":"Marcia M."},{"family":"Hanson","given":"Brad"},{"family":"Orr","given":"Anthony J."},{"family":"Huber","given":"Harriet"},{"literal":"others"}],"issued":{"date-parts":[["2015"]]},"accessed":{"date-parts":[["2016",5,16]]}}}],"schema":"https://github.com/citation-style-language/schema/raw/master/csl-citation.json"} </w:instrText>
      </w:r>
      <w:r w:rsidR="007D0A13">
        <w:fldChar w:fldCharType="separate"/>
      </w:r>
      <w:r w:rsidR="007D0A13" w:rsidRPr="007D0A13">
        <w:rPr>
          <w:rFonts w:ascii="Calibri" w:hAnsi="Calibri"/>
        </w:rPr>
        <w:t>(Carretta et al. 2015)</w:t>
      </w:r>
      <w:r w:rsidR="007D0A13">
        <w:fldChar w:fldCharType="end"/>
      </w:r>
      <w:r w:rsidR="007D0A13">
        <w:t xml:space="preserve"> minus the central California estimate.  </w:t>
      </w:r>
    </w:p>
    <w:p w14:paraId="5C59515F" w14:textId="77777777" w:rsidR="006C27A5" w:rsidRDefault="001E0A44" w:rsidP="002D4C7E">
      <w:pPr>
        <w:ind w:firstLine="720"/>
      </w:pPr>
      <w:r>
        <w:t xml:space="preserve">Columbia River harbor seal estimates are based </w:t>
      </w:r>
      <w:r w:rsidR="003839ED">
        <w:t xml:space="preserve">on </w:t>
      </w:r>
      <w:r>
        <w:t xml:space="preserve">annual counts at the mouth of the river.  These were digitized from a slide by Robin Brown from ODFW </w:t>
      </w:r>
      <w:r w:rsidRPr="00512FBD">
        <w:rPr>
          <w:highlight w:val="yellow"/>
        </w:rPr>
        <w:t>(see email from Eric Ward on July 29</w:t>
      </w:r>
      <w:r w:rsidRPr="00512FBD">
        <w:rPr>
          <w:highlight w:val="yellow"/>
          <w:vertAlign w:val="superscript"/>
        </w:rPr>
        <w:t>th</w:t>
      </w:r>
      <w:r w:rsidRPr="00512FBD">
        <w:rPr>
          <w:highlight w:val="yellow"/>
        </w:rPr>
        <w:t>, 2016, title pinniped counts Columbia</w:t>
      </w:r>
      <w:r>
        <w:t xml:space="preserve">).  </w:t>
      </w:r>
    </w:p>
    <w:p w14:paraId="60A530F2" w14:textId="3DC6C635" w:rsidR="006C27A5" w:rsidRDefault="007D0A13" w:rsidP="002D4C7E">
      <w:pPr>
        <w:ind w:firstLine="720"/>
      </w:pPr>
      <w:r>
        <w:t xml:space="preserve">The Oregon and outer Washington coast </w:t>
      </w:r>
      <w:r w:rsidR="009C4E8B">
        <w:t xml:space="preserve">both have individual time-series of abundance based on the report by </w:t>
      </w:r>
      <w:r>
        <w:fldChar w:fldCharType="begin"/>
      </w:r>
      <w:r w:rsidR="009154CD">
        <w:instrText xml:space="preserve"> ADDIN ZOTERO_ITEM CSL_CITATION {"citationID":"1mcgqtdi6n","properties":{"formattedCitation":"(Carretta et al. 2015)","plainCitation":"(Carretta et al. 2015)"},"citationItems":[{"id":974,"uris":["http://zotero.org/users/3830350/items/8WG28UD6"],"uri":["http://zotero.org/users/3830350/items/8WG28UD6"],"itemData":{"id":974,"type":"article-journal","title":"US PACIFIC DRAFT MARINE MAMMAL STOCK ASSESSMENTS: 2015","source":"Google Scholar","URL":"http://www.nmfs.noaa.gov/pr/sars/pdf/pac2015_draft.pdf","shortTitle":"US PACIFIC DRAFT MARINE MAMMAL STOCK ASSESSMENTS","author":[{"family":"Carretta","given":"James V."},{"family":"Oleson","given":"Erin M."},{"family":"Baker","given":"Jason"},{"family":"Weller","given":"David W."},{"family":"Lang","given":"Aimee R."},{"family":"Forney","given":"Karin A."},{"family":"Muto","given":"Marcia M."},{"family":"Hanson","given":"Brad"},{"family":"Orr","given":"Anthony J."},{"family":"Huber","given":"Harriet"},{"literal":"others"}],"issued":{"date-parts":[["2015"]]},"accessed":{"date-parts":[["2016",5,16]]}}}],"schema":"https://github.com/citation-style-language/schema/raw/master/csl-citation.json"} </w:instrText>
      </w:r>
      <w:r>
        <w:fldChar w:fldCharType="separate"/>
      </w:r>
      <w:r w:rsidRPr="007D0A13">
        <w:rPr>
          <w:rFonts w:ascii="Calibri" w:hAnsi="Calibri"/>
        </w:rPr>
        <w:t xml:space="preserve">Carretta et al. </w:t>
      </w:r>
      <w:r w:rsidR="009C4E8B">
        <w:rPr>
          <w:rFonts w:ascii="Calibri" w:hAnsi="Calibri"/>
        </w:rPr>
        <w:t>(</w:t>
      </w:r>
      <w:r w:rsidRPr="007D0A13">
        <w:rPr>
          <w:rFonts w:ascii="Calibri" w:hAnsi="Calibri"/>
        </w:rPr>
        <w:t>2015)</w:t>
      </w:r>
      <w:r>
        <w:fldChar w:fldCharType="end"/>
      </w:r>
      <w:r>
        <w:t xml:space="preserve">.  </w:t>
      </w:r>
    </w:p>
    <w:p w14:paraId="33D5ED4B" w14:textId="56AD9769" w:rsidR="006C27A5" w:rsidRDefault="007D0A13" w:rsidP="002D4C7E">
      <w:pPr>
        <w:ind w:firstLine="720"/>
      </w:pPr>
      <w:r>
        <w:t xml:space="preserve">The Salish Sea estimate is a combination of federal </w:t>
      </w:r>
      <w:r>
        <w:fldChar w:fldCharType="begin"/>
      </w:r>
      <w:r w:rsidR="009154CD">
        <w:instrText xml:space="preserve"> ADDIN ZOTERO_ITEM CSL_CITATION {"citationID":"1m9nf7j47t","properties":{"formattedCitation":"(Carretta et al. 2015)","plainCitation":"(Carretta et al. 2015)"},"citationItems":[{"id":974,"uris":["http://zotero.org/users/3830350/items/8WG28UD6"],"uri":["http://zotero.org/users/3830350/items/8WG28UD6"],"itemData":{"id":974,"type":"article-journal","title":"US PACIFIC DRAFT MARINE MAMMAL STOCK ASSESSMENTS: 2015","source":"Google Scholar","URL":"http://www.nmfs.noaa.gov/pr/sars/pdf/pac2015_draft.pdf","shortTitle":"US PACIFIC DRAFT MARINE MAMMAL STOCK ASSESSMENTS","author":[{"family":"Carretta","given":"James V."},{"family":"Oleson","given":"Erin M."},{"family":"Baker","given":"Jason"},{"family":"Weller","given":"David W."},{"family":"Lang","given":"Aimee R."},{"family":"Forney","given":"Karin A."},{"family":"Muto","given":"Marcia M."},{"family":"Hanson","given":"Brad"},{"family":"Orr","given":"Anthony J."},{"family":"Huber","given":"Harriet"},{"literal":"others"}],"issued":{"date-parts":[["2015"]]},"accessed":{"date-parts":[["2016",5,16]]}}}],"schema":"https://github.com/citation-style-language/schema/raw/master/csl-citation.json"} </w:instrText>
      </w:r>
      <w:r>
        <w:fldChar w:fldCharType="separate"/>
      </w:r>
      <w:r w:rsidRPr="007D0A13">
        <w:rPr>
          <w:rFonts w:ascii="Calibri" w:hAnsi="Calibri"/>
        </w:rPr>
        <w:t>(Carretta et al. 2015)</w:t>
      </w:r>
      <w:r>
        <w:fldChar w:fldCharType="end"/>
      </w:r>
      <w:r>
        <w:t xml:space="preserve">, state </w:t>
      </w:r>
      <w:r>
        <w:fldChar w:fldCharType="begin"/>
      </w:r>
      <w:r w:rsidR="009154CD">
        <w:instrText xml:space="preserve"> ADDIN ZOTERO_ITEM CSL_CITATION {"citationID":"1aisihrulr","properties":{"formattedCitation":"(Jeffries et al. 2003)","plainCitation":"(Jeffries et al. 2003)"},"citationItems":[{"id":814,"uris":["http://zotero.org/users/3830350/items/KHF4R6EQ"],"uri":["http://zotero.org/users/3830350/items/KHF4R6EQ"],"itemData":{"id":814,"type":"article-journal","title":"Trends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chema":"https://github.com/citation-style-language/schema/raw/master/csl-citation.json"} </w:instrText>
      </w:r>
      <w:r>
        <w:fldChar w:fldCharType="separate"/>
      </w:r>
      <w:r w:rsidRPr="007D0A13">
        <w:rPr>
          <w:rFonts w:ascii="Calibri" w:hAnsi="Calibri"/>
        </w:rPr>
        <w:t>(Jeffries et al. 2003)</w:t>
      </w:r>
      <w:r>
        <w:fldChar w:fldCharType="end"/>
      </w:r>
      <w:r>
        <w:t>, and Canadian assessments</w:t>
      </w:r>
      <w:r w:rsidR="00416C23">
        <w:t xml:space="preserve"> </w:t>
      </w:r>
      <w:r w:rsidR="00416C23">
        <w:fldChar w:fldCharType="begin"/>
      </w:r>
      <w:r w:rsidR="009154CD">
        <w:instrText xml:space="preserve"> ADDIN ZOTERO_ITEM CSL_CITATION {"citationID":"oo4rejh0u","properties":{"formattedCitation":"(Canadian Science Advisory Secretariat 2010)","plainCitation":"(Canadian Science Advisory Secretariat 2010)"},"citationItems":[{"id":894,"uris":["http://zotero.org/users/3830350/items/PGBZ3CSQ"],"uri":["http://zotero.org/users/3830350/items/PGBZ3CSQ"],"itemData":{"id":894,"type":"report","title":"Population assessment: Pacific harbour seal ( Phoba vitulina Richardsi)","publisher":"Fisheries and Oceans Canada","publisher-place":"Pacific Region","genre":"Scientific Advisory Report","event-place":"Pacific Region","URL":"http://www.dfo-mpo.gc.ca/Library/338997.pdf","number":"2009/011","author":[{"family":"Canadian Science Advisory Secretariat","given":""}],"issued":{"date-parts":[["2010",1]]},"accessed":{"date-parts":[["2016",3,13]]}}}],"schema":"https://github.com/citation-style-language/schema/raw/master/csl-citation.json"} </w:instrText>
      </w:r>
      <w:r w:rsidR="00416C23">
        <w:fldChar w:fldCharType="separate"/>
      </w:r>
      <w:r w:rsidR="00416C23" w:rsidRPr="00416C23">
        <w:rPr>
          <w:rFonts w:ascii="Calibri" w:hAnsi="Calibri"/>
        </w:rPr>
        <w:t>(Canadian Science Advisory Secretariat 2010)</w:t>
      </w:r>
      <w:r w:rsidR="00416C23">
        <w:fldChar w:fldCharType="end"/>
      </w:r>
      <w:r>
        <w:t>.</w:t>
      </w:r>
      <w:r w:rsidR="00416C23">
        <w:t xml:space="preserve">  </w:t>
      </w:r>
      <w:r w:rsidR="009C4E8B">
        <w:t>These report include haul-out surveys which must be expand</w:t>
      </w:r>
      <w:ins w:id="8" w:author="Client Services" w:date="2017-03-28T04:07:00Z">
        <w:r w:rsidR="00AB6683">
          <w:t>ed</w:t>
        </w:r>
      </w:ins>
      <w:r w:rsidR="009C4E8B">
        <w:t xml:space="preserve"> by a factor of 1.52 to account for seals in the water.</w:t>
      </w:r>
    </w:p>
    <w:p w14:paraId="4675D09E" w14:textId="50065A1B" w:rsidR="006C27A5" w:rsidRDefault="00416C23" w:rsidP="002D4C7E">
      <w:pPr>
        <w:ind w:firstLine="720"/>
      </w:pPr>
      <w:r>
        <w:t xml:space="preserve">West coast Vancouver Island, coastal British Columbia and Queen Charlotte Island populations are based on Canadian assessments </w:t>
      </w:r>
      <w:r>
        <w:fldChar w:fldCharType="begin"/>
      </w:r>
      <w:r w:rsidR="009154CD">
        <w:instrText xml:space="preserve"> ADDIN ZOTERO_ITEM CSL_CITATION {"citationID":"2is8p0cp4","properties":{"formattedCitation":"(Canadian Science Advisory Secretariat 2010)","plainCitation":"(Canadian Science Advisory Secretariat 2010)"},"citationItems":[{"id":894,"uris":["http://zotero.org/users/3830350/items/PGBZ3CSQ"],"uri":["http://zotero.org/users/3830350/items/PGBZ3CSQ"],"itemData":{"id":894,"type":"report","title":"Population assessment: Pacific harbour seal ( Phoba vitulina Richardsi)","publisher":"Fisheries and Oceans Canada","publisher-place":"Pacific Region","genre":"Scientific Advisory Report","event-place":"Pacific Region","URL":"http://www.dfo-mpo.gc.ca/Library/338997.pdf","number":"2009/011","author":[{"family":"Canadian Science Advisory Secretariat","given":""}],"issued":{"date-parts":[["2010",1]]},"accessed":{"date-parts":[["2016",3,13]]}}}],"schema":"https://github.com/citation-style-language/schema/raw/master/csl-citation.json"} </w:instrText>
      </w:r>
      <w:r>
        <w:fldChar w:fldCharType="separate"/>
      </w:r>
      <w:r w:rsidRPr="00416C23">
        <w:rPr>
          <w:rFonts w:ascii="Calibri" w:hAnsi="Calibri"/>
        </w:rPr>
        <w:t>(Canadian Science Advisory Secretariat 2010)</w:t>
      </w:r>
      <w:r>
        <w:fldChar w:fldCharType="end"/>
      </w:r>
      <w:r>
        <w:t xml:space="preserve">.  </w:t>
      </w:r>
      <w:r w:rsidR="009C4E8B">
        <w:t xml:space="preserve">These surveys are </w:t>
      </w:r>
      <w:r w:rsidR="009C4E8B">
        <w:lastRenderedPageBreak/>
        <w:t>unique from the inland waters because they include both in-water and haul out surveys so they do not need to be expanded by a correction factor of 1.52 for seals in the water; however, these survey are only a subset of the coast and survey indices needed to be expanded by a factor of 3 for un-surveyed portions of the coastline.</w:t>
      </w:r>
    </w:p>
    <w:p w14:paraId="2D704A51" w14:textId="4AF480C6" w:rsidR="007D0A13" w:rsidRDefault="00416C23" w:rsidP="006951F6">
      <w:pPr>
        <w:ind w:firstLine="720"/>
      </w:pPr>
      <w:r>
        <w:t xml:space="preserve">Time series of southeast Alaska and western Alaska populations of harbor seals </w:t>
      </w:r>
      <w:r w:rsidR="001944AB">
        <w:t xml:space="preserve">are very </w:t>
      </w:r>
      <w:r w:rsidR="0036217E">
        <w:t>sparse</w:t>
      </w:r>
      <w:r w:rsidR="001944AB">
        <w:t>.  We use</w:t>
      </w:r>
      <w:r w:rsidR="00630058">
        <w:t xml:space="preserve">d a combination of </w:t>
      </w:r>
      <w:r w:rsidR="001944AB">
        <w:t xml:space="preserve">the most recent Alaska stock assessment reports </w:t>
      </w:r>
      <w:r w:rsidR="001944AB">
        <w:fldChar w:fldCharType="begin"/>
      </w:r>
      <w:r w:rsidR="009154CD">
        <w:instrText xml:space="preserve"> ADDIN ZOTERO_ITEM CSL_CITATION {"citationID":"1rosaogve8","properties":{"formattedCitation":"(Muto et al. 2016)","plainCitation":"(Muto et al. 2016)"},"citationItems":[{"id":1044,"uris":["http://zotero.org/users/3830350/items/M3K2RMAE"],"uri":["http://zotero.org/users/3830350/items/M3K2RMAE"],"itemData":{"id":1044,"type":"report","title":"Alaska Marine Mammal  Stock Assessments, 2015","publisher":"NOAA","publisher-place":"Seattle, WA","page":"309","genre":"Technical Memorandum","event-place":"Seattle, WA","number":"NMFS-AFSC-323","author":[{"family":"Muto","given":"M. M."},{"literal":"V. T. Helker"},{"literal":"R. P. Angliss"},{"literal":"B. A. Allen, P. L. Boveng,J. M. Breiwick, M. F. Cameron, P. J. Clapham, S. P. Dahle"},{"literal":"M. E. Dahlheim, B. S. Fadely, M. C. Ferguson, L. W. Fritz, R. C. Hobbs"},{"literal":"Y. V. Ivashchenko, A. S. Kennedy, J. M. London, S. A. Mizroch, R. R. Ream"},{"literal":"E. L. Richmond"},{"literal":"K. E. W. Shelden, R. G. Towell, P. R. Wade"},{"literal":"J. M. Waite, and A. R. Zerbini"}],"issued":{"date-parts":[["2016"]]}}}],"schema":"https://github.com/citation-style-language/schema/raw/master/csl-citation.json"} </w:instrText>
      </w:r>
      <w:r w:rsidR="001944AB">
        <w:fldChar w:fldCharType="separate"/>
      </w:r>
      <w:r w:rsidR="001944AB" w:rsidRPr="001944AB">
        <w:rPr>
          <w:rFonts w:ascii="Calibri" w:hAnsi="Calibri"/>
        </w:rPr>
        <w:t>(Muto et al. 2016)</w:t>
      </w:r>
      <w:r w:rsidR="001944AB">
        <w:fldChar w:fldCharType="end"/>
      </w:r>
      <w:r w:rsidR="00630058">
        <w:t xml:space="preserve"> and time-series of abundance from the literature </w:t>
      </w:r>
      <w:r w:rsidR="00630058">
        <w:fldChar w:fldCharType="begin"/>
      </w:r>
      <w:r w:rsidR="009154CD">
        <w:instrText xml:space="preserve"> ADDIN ZOTERO_ITEM CSL_CITATION {"citationID":"kEXwFkrI","properties":{"formattedCitation":"(Boveng et al. 2003, Small et al. 2003, Jemison et al. 2006, Mathews and Pendleton 2006, Womble et al. 2010)","plainCitation":"(Boveng et al. 2003, Small et al. 2003, Jemison et al. 2006, Mathews and Pendleton 2006, Womble et al. 2010)"},"citationItems":[{"id":1038,"uris":["http://zotero.org/users/3830350/items/B8PXW2B3"],"uri":["http://zotero.org/users/3830350/items/B8PXW2B3"],"itemData":{"id":1038,"type":"article-journal","title":"The abundance of harbor seals in the Gulf of Alaska","container-title":"Marine Mammal Science","page":"111–127","volume":"19","issue":"1","source":"Google Scholar","author":[{"family":"Boveng","given":"Peter L."},{"family":"Bengtson","given":"John L."},{"family":"Withrow","given":"David E."},{"family":"Cesarone","given":"Jack C."},{"family":"Simpkins","given":"Michael A."},{"family":"Frost","given":"Kathsyn J."},{"family":"Burns","given":"John J."}],"issued":{"date-parts":[["2003"]]}}},{"id":1294,"uris":["http://zotero.org/users/3830350/items/HNBQ258B"],"uri":["http://zotero.org/users/3830350/items/HNBQ258B"],"itemData":{"id":1294,"type":"article-journal","title":"Trends in abundance of Alaska harbor seals, 1983–2001","container-title":"Marine Mammal Science","page":"344–362","volume":"19","issue":"2","source":"Google Scholar","author":[{"family":"Small","given":"Robert J."},{"family":"Pendleton","given":"Grey W."},{"family":"Pitcher","given":"Kenneth W."}],"issued":{"date-parts":[["2003"]]}}},{"id":1299,"uris":["http://zotero.org/users/3830350/items/KR4725F5"],"uri":["http://zotero.org/users/3830350/items/KR4725F5"],"itemData":{"id":1299,"type":"article-journal","title":"Long-term trends in harbor seal numbers at Tugidak Island and Nanvak Bay, Alaska","container-title":"Marine Mammal Science","page":"339–360","volume":"22","issue":"2","source":"Google Scholar","author":[{"family":"Jemison","given":"Lauri A."},{"family":"Pendleton","given":"Grey W."},{"family":"Wilson","given":"Carol A."},{"family":"Small","given":"Robert J."}],"issued":{"date-parts":[["2006"]]}}},{"id":1296,"uris":["http://zotero.org/users/3830350/items/KSQGUCX8"],"uri":["http://zotero.org/users/3830350/items/KSQGUCX8"],"itemData":{"id":1296,"type":"article-journal","title":"Declines in harbor seal (Phoca vitulina) numbers in Glacier Bay national park, Alaska, 1992–2002","container-title":"Marine Mammal Science","page":"167–189","volume":"22","issue":"1","source":"Google Scholar","author":[{"family":"Mathews","given":"Elizabeth A."},{"family":"Pendleton","given":"Grey W."}],"issued":{"date-parts":[["2006"]]}}},{"id":1300,"uris":["http://zotero.org/users/3830350/items/BBWTT73F"],"uri":["http://zotero.org/users/3830350/items/BBWTT73F"],"itemData":{"id":1300,"type":"article-journal","title":"Harbor seal (Phoca vitulina richardii) decline continues in the rapidly changing landscape of Glacier Bay National Park, Alaska 1992–2008","container-title":"Marine Mammal Science","page":"686–697","volume":"26","issue":"3","source":"Google Scholar","author":[{"family":"Womble","given":"Jamie N."},{"family":"Pendleton","given":"Grey W."},{"family":"Mathews","given":"Elizabeth A."},{"family":"Blundell","given":"Gail M."},{"family":"Bool","given":"Natalie M."},{"family":"Gende","given":"Scott M."}],"issued":{"date-parts":[["2010"]]}}}],"schema":"https://github.com/citation-style-language/schema/raw/master/csl-citation.json"} </w:instrText>
      </w:r>
      <w:r w:rsidR="00630058">
        <w:fldChar w:fldCharType="separate"/>
      </w:r>
      <w:r w:rsidR="00630058" w:rsidRPr="00630058">
        <w:rPr>
          <w:rFonts w:ascii="Calibri" w:hAnsi="Calibri"/>
        </w:rPr>
        <w:t>(Boveng et al. 2003, Small et al. 2003, Jemison et al. 2006, Mathews and Pendleton 2006, Womble et al. 2010)</w:t>
      </w:r>
      <w:r w:rsidR="00630058">
        <w:fldChar w:fldCharType="end"/>
      </w:r>
      <w:r w:rsidR="00630058">
        <w:t xml:space="preserve"> to try and reconstruct estimate of harbor seal abundance. Complicating this effort is that not all areas were surveyed in every year, and the survey correction factors may not account for the same covariate between studies.  </w:t>
      </w:r>
      <w:r w:rsidR="004F44FC">
        <w:t xml:space="preserve">Our estimates of Alaska harbor sea abundance </w:t>
      </w:r>
      <w:r w:rsidR="003839ED">
        <w:t xml:space="preserve">allowed </w:t>
      </w:r>
      <w:r w:rsidR="004F44FC">
        <w:t>rough estimates of the number in western and southeastern Alaska.  Based on the surveys we</w:t>
      </w:r>
      <w:r w:rsidR="00FB31A9">
        <w:t xml:space="preserve"> collected</w:t>
      </w:r>
      <w:r w:rsidR="006C27A5">
        <w:t xml:space="preserve"> we had to do the following</w:t>
      </w:r>
      <w:r w:rsidR="004F44FC">
        <w:t xml:space="preserve">: 1) extend the estimates of abundance beyond the margins of the surveys (i.e., pre-1992 and post-2003), 2) scale the regional estimates of abundance to total estimates of abundance, and 3) partition estimates of abundance into western and southeast Alaska areas.  </w:t>
      </w:r>
    </w:p>
    <w:p w14:paraId="2723221A" w14:textId="27B75A10" w:rsidR="00736D3B" w:rsidDel="00AB6683" w:rsidRDefault="00736D3B" w:rsidP="002D4C7E">
      <w:pPr>
        <w:ind w:firstLine="720"/>
        <w:rPr>
          <w:del w:id="9" w:author="Client Services" w:date="2017-03-28T04:08:00Z"/>
        </w:rPr>
      </w:pPr>
      <w:del w:id="10" w:author="Client Services" w:date="2017-03-28T04:08:00Z">
        <w:r w:rsidDel="00AB6683">
          <w:delText xml:space="preserve">Lastly, most of the harbor seal population estimates are based on haul-out counts which need to be corrected for seals that are in the water.  The correction factor for California, Oregon, and the outer Washington coast is 1.52 </w:delText>
        </w:r>
        <w:r w:rsidDel="00AB6683">
          <w:fldChar w:fldCharType="begin"/>
        </w:r>
        <w:r w:rsidR="009154CD" w:rsidDel="00AB6683">
          <w:delInstrText xml:space="preserve"> ADDIN ZOTERO_ITEM CSL_CITATION {"citationID":"1cmtm2gt9c","properties":{"formattedCitation":"(Huber et al. 2001)","plainCitation":"(Huber et al. 2001)"},"citationItems":[{"id":830,"uris":["http://zotero.org/users/3830350/items/3PMA6DC9"],"uri":["http://zotero.org/users/3830350/items/3PMA6DC9"],"itemData":{"id":830,"type":"article-journal","title":"Correcting aerial survey counts of harbor seals (Phoca vitulina richardsi) in Washington and Oregon","container-title":"Marine Mammal Science","page":"276–293","volume":"17","issue":"2","source":"Google Scholar","author":[{"family":"Huber","given":"Harriet R."},{"family":"Jeffries","given":"Steven J."},{"family":"Brown","given":"Robin F."},{"family":"Delong","given":"Robert L."},{"family":"Vanblaricom","given":"Glenn"}],"issued":{"date-parts":[["2001"]]}}}],"schema":"https://github.com/citation-style-language/schema/raw/master/csl-citation.json"} </w:delInstrText>
        </w:r>
        <w:r w:rsidDel="00AB6683">
          <w:fldChar w:fldCharType="separate"/>
        </w:r>
        <w:r w:rsidRPr="00736D3B" w:rsidDel="00AB6683">
          <w:rPr>
            <w:rFonts w:cs="Times New Roman"/>
          </w:rPr>
          <w:delText>(Huber et al. 2001)</w:delText>
        </w:r>
        <w:r w:rsidDel="00AB6683">
          <w:fldChar w:fldCharType="end"/>
        </w:r>
        <w:r w:rsidDel="00AB6683">
          <w:delText xml:space="preserve">.  The Salish Sea population is a combination of haul-out counts conducted by Washington State </w:delText>
        </w:r>
        <w:r w:rsidDel="00AB6683">
          <w:fldChar w:fldCharType="begin"/>
        </w:r>
        <w:r w:rsidR="009154CD" w:rsidDel="00AB6683">
          <w:delInstrText xml:space="preserve"> ADDIN ZOTERO_ITEM CSL_CITATION {"citationID":"17hs922ekk","properties":{"formattedCitation":"(Jeffries et al. 2003)","plainCitation":"(Jeffries et al. 2003)"},"citationItems":[{"id":814,"uris":["http://zotero.org/users/3830350/items/KHF4R6EQ"],"uri":["http://zotero.org/users/3830350/items/KHF4R6EQ"],"itemData":{"id":814,"type":"article-journal","title":"Trends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chema":"https://github.com/citation-style-language/schema/raw/master/csl-citation.json"} </w:delInstrText>
        </w:r>
        <w:r w:rsidDel="00AB6683">
          <w:fldChar w:fldCharType="separate"/>
        </w:r>
        <w:r w:rsidRPr="00736D3B" w:rsidDel="00AB6683">
          <w:rPr>
            <w:rFonts w:cs="Times New Roman"/>
          </w:rPr>
          <w:delText>(Jeffries et al. 2003)</w:delText>
        </w:r>
        <w:r w:rsidDel="00AB6683">
          <w:fldChar w:fldCharType="end"/>
        </w:r>
        <w:r w:rsidDel="00AB6683">
          <w:delText xml:space="preserve"> and Canadian </w:delText>
        </w:r>
        <w:r w:rsidDel="00AB6683">
          <w:fldChar w:fldCharType="begin"/>
        </w:r>
        <w:r w:rsidR="009154CD" w:rsidDel="00AB6683">
          <w:delInstrText xml:space="preserve"> ADDIN ZOTERO_ITEM CSL_CITATION {"citationID":"r6815eleo","properties":{"formattedCitation":"(Canadian Science Advisory Secretariat 2010)","plainCitation":"(Canadian Science Advisory Secretariat 2010)"},"citationItems":[{"id":894,"uris":["http://zotero.org/users/3830350/items/PGBZ3CSQ"],"uri":["http://zotero.org/users/3830350/items/PGBZ3CSQ"],"itemData":{"id":894,"type":"report","title":"Population assessment: Pacific harbour seal ( Phoba vitulina Richardsi)","publisher":"Fisheries and Oceans Canada","publisher-place":"Pacific Region","genre":"Scientific Advisory Report","event-place":"Pacific Region","URL":"http://www.dfo-mpo.gc.ca/Library/338997.pdf","number":"2009/011","author":[{"family":"Canadian Science Advisory Secretariat","given":""}],"issued":{"date-parts":[["2010",1]]},"accessed":{"date-parts":[["2016",3,13]]}}}],"schema":"https://github.com/citation-style-language/schema/raw/master/csl-citation.json"} </w:delInstrText>
        </w:r>
        <w:r w:rsidDel="00AB6683">
          <w:fldChar w:fldCharType="separate"/>
        </w:r>
        <w:r w:rsidRPr="00736D3B" w:rsidDel="00AB6683">
          <w:rPr>
            <w:rFonts w:cs="Times New Roman"/>
          </w:rPr>
          <w:delText>(Canadian Science Advisory Secretariat 2010)</w:delText>
        </w:r>
        <w:r w:rsidDel="00AB6683">
          <w:fldChar w:fldCharType="end"/>
        </w:r>
        <w:r w:rsidDel="00AB6683">
          <w:delText xml:space="preserve"> scientists.  All of the counts by Washington scientists are expanded using the 1.52 correction factor.  The Canadian Salish Sea estimates have already been corrected for seals not hauled out; however, the west coast Vancouver Island counts need to be expanded by a factor of 3.0 to account for large sections of the coast that were not surveyed.</w:delText>
        </w:r>
      </w:del>
    </w:p>
    <w:p w14:paraId="4BE02438" w14:textId="357A914D" w:rsidR="002212F5" w:rsidRDefault="009D05DD" w:rsidP="006951F6">
      <w:pPr>
        <w:pStyle w:val="Heading2"/>
      </w:pPr>
      <w:r>
        <w:lastRenderedPageBreak/>
        <w:t>California sea lion</w:t>
      </w:r>
    </w:p>
    <w:p w14:paraId="38DCCDC7" w14:textId="4938085C" w:rsidR="00B83561" w:rsidRDefault="0013699C" w:rsidP="00B83561">
      <w:pPr>
        <w:ind w:firstLine="720"/>
      </w:pPr>
      <w:r>
        <w:t xml:space="preserve">Sea lion abundance estimates were extremely challenging to compile and interpret.  </w:t>
      </w:r>
      <w:r w:rsidR="0059317D">
        <w:t>California sea lion population</w:t>
      </w:r>
      <w:r w:rsidR="001C4212">
        <w:t xml:space="preserve">s are </w:t>
      </w:r>
      <w:r w:rsidR="00D45513">
        <w:t xml:space="preserve">present in </w:t>
      </w:r>
      <w:r w:rsidR="003839ED">
        <w:t xml:space="preserve">model </w:t>
      </w:r>
      <w:r w:rsidR="001C4212">
        <w:t xml:space="preserve">areas 1 to 5 - </w:t>
      </w:r>
      <w:r w:rsidR="0059317D">
        <w:t xml:space="preserve">central California </w:t>
      </w:r>
      <w:r w:rsidR="003839ED">
        <w:t>north</w:t>
      </w:r>
      <w:r w:rsidR="001C4212">
        <w:t xml:space="preserve"> through the Salish Sea</w:t>
      </w:r>
      <w:r w:rsidR="0059317D">
        <w:t xml:space="preserve">.  </w:t>
      </w:r>
      <w:r w:rsidR="001C4212">
        <w:t xml:space="preserve">The abundance estimates for California sea lions are based on pup count surveys conducted by state and federal agencies, and using an expansion factor for pup to adults </w:t>
      </w:r>
      <w:r w:rsidR="001C4212">
        <w:fldChar w:fldCharType="begin"/>
      </w:r>
      <w:r w:rsidR="009154CD">
        <w:instrText xml:space="preserve"> ADDIN ZOTERO_ITEM CSL_CITATION {"citationID":"19c9hc28ao","properties":{"formattedCitation":"(Angliss and Allen 2015)","plainCitation":"(Angliss and Allen 2015)"},"citationItems":[{"id":1003,"uris":["http://zotero.org/users/3830350/items/3IWFR7WR"],"uri":["http://zotero.org/users/3830350/items/3IWFR7WR"],"itemData":{"id":1003,"type":"report","title":"Alaska marine mammal stock assessments, 2014","publisher":"NOAA","publisher-place":"Seattle, WA","page":"313","genre":"NOAA Technical Memorandum","source":"Google Scholar","event-place":"Seattle, WA","URL":"http://www.nmfs.noaa.gov/pr/sars/pdf/alaska2014_final.pdf","number":"NMFS-AFSC-301","author":[{"family":"Angliss","given":"Robyn P."},{"family":"Allen","given":"B. M."}],"issued":{"date-parts":[["2015"]]},"accessed":{"date-parts":[["2016",7,5]]}}}],"schema":"https://github.com/citation-style-language/schema/raw/master/csl-citation.json"} </w:instrText>
      </w:r>
      <w:r w:rsidR="001C4212">
        <w:fldChar w:fldCharType="separate"/>
      </w:r>
      <w:r w:rsidR="001C4212" w:rsidRPr="001C4212">
        <w:rPr>
          <w:rFonts w:ascii="Calibri" w:hAnsi="Calibri"/>
        </w:rPr>
        <w:t>(Angliss and Allen 2015)</w:t>
      </w:r>
      <w:r w:rsidR="001C4212">
        <w:fldChar w:fldCharType="end"/>
      </w:r>
      <w:r w:rsidR="001C4212">
        <w:t xml:space="preserve">.  The largest concentration of California sea lions is in central California at the major breeding colonies </w:t>
      </w:r>
      <w:r w:rsidR="008C2E2C">
        <w:t xml:space="preserve">in the Channel </w:t>
      </w:r>
      <w:r w:rsidR="001C4212">
        <w:t>Islands</w:t>
      </w:r>
      <w:r w:rsidR="006F0248">
        <w:t xml:space="preserve"> and Ana Nuevo</w:t>
      </w:r>
      <w:r w:rsidR="008C2E2C">
        <w:t>, California</w:t>
      </w:r>
      <w:r w:rsidR="00F56EB2">
        <w:t xml:space="preserve"> </w:t>
      </w:r>
      <w:r w:rsidR="00F56EB2">
        <w:fldChar w:fldCharType="begin"/>
      </w:r>
      <w:r w:rsidR="009154CD">
        <w:instrText xml:space="preserve"> ADDIN ZOTERO_ITEM CSL_CITATION {"citationID":"2qeq4dndtq","properties":{"formattedCitation":"(Carretta et al. 2015)","plainCitation":"(Carretta et al. 2015)"},"citationItems":[{"id":974,"uris":["http://zotero.org/users/3830350/items/8WG28UD6"],"uri":["http://zotero.org/users/3830350/items/8WG28UD6"],"itemData":{"id":974,"type":"article-journal","title":"US PACIFIC DRAFT MARINE MAMMAL STOCK ASSESSMENTS: 2015","source":"Google Scholar","URL":"http://www.nmfs.noaa.gov/pr/sars/pdf/pac2015_draft.pdf","shortTitle":"US PACIFIC DRAFT MARINE MAMMAL STOCK ASSESSMENTS","author":[{"family":"Carretta","given":"James V."},{"family":"Oleson","given":"Erin M."},{"family":"Baker","given":"Jason"},{"family":"Weller","given":"David W."},{"family":"Lang","given":"Aimee R."},{"family":"Forney","given":"Karin A."},{"family":"Muto","given":"Marcia M."},{"family":"Hanson","given":"Brad"},{"family":"Orr","given":"Anthony J."},{"family":"Huber","given":"Harriet"},{"literal":"others"}],"issued":{"date-parts":[["2015"]]},"accessed":{"date-parts":[["2016",5,16]]}}}],"schema":"https://github.com/citation-style-language/schema/raw/master/csl-citation.json"} </w:instrText>
      </w:r>
      <w:r w:rsidR="00F56EB2">
        <w:fldChar w:fldCharType="separate"/>
      </w:r>
      <w:r w:rsidR="00F56EB2" w:rsidRPr="00F56EB2">
        <w:rPr>
          <w:rFonts w:ascii="Calibri" w:hAnsi="Calibri"/>
        </w:rPr>
        <w:t>(Carretta et al. 2015)</w:t>
      </w:r>
      <w:r w:rsidR="00F56EB2">
        <w:fldChar w:fldCharType="end"/>
      </w:r>
      <w:r w:rsidR="00F47AF1">
        <w:t xml:space="preserve">; </w:t>
      </w:r>
      <w:r w:rsidR="006F0248">
        <w:t xml:space="preserve">this </w:t>
      </w:r>
      <w:r w:rsidR="00F47AF1">
        <w:t xml:space="preserve">is </w:t>
      </w:r>
      <w:r w:rsidR="008A4E5E">
        <w:t xml:space="preserve">the </w:t>
      </w:r>
      <w:r w:rsidR="00F47AF1">
        <w:t>only time-series of any length for California sea lions</w:t>
      </w:r>
      <w:r w:rsidR="006F0248">
        <w:t xml:space="preserve"> an</w:t>
      </w:r>
      <w:r w:rsidR="008A4E5E">
        <w:t xml:space="preserve">d </w:t>
      </w:r>
      <w:r w:rsidR="006F0248">
        <w:t xml:space="preserve">these </w:t>
      </w:r>
      <w:r w:rsidR="00F56EB2">
        <w:t xml:space="preserve">sea lions </w:t>
      </w:r>
      <w:r w:rsidR="008A4E5E">
        <w:t xml:space="preserve">are considered </w:t>
      </w:r>
      <w:r w:rsidR="00F56EB2">
        <w:t xml:space="preserve">to be part of central California population.  </w:t>
      </w:r>
    </w:p>
    <w:p w14:paraId="67F17D03" w14:textId="1AEBCBC3" w:rsidR="0013699C" w:rsidRDefault="00B83561">
      <w:pPr>
        <w:ind w:firstLine="720"/>
      </w:pPr>
      <w:r>
        <w:t>First</w:t>
      </w:r>
      <w:r w:rsidR="00B36EC6">
        <w:t>,</w:t>
      </w:r>
      <w:r>
        <w:t xml:space="preserve"> according the Jeff </w:t>
      </w:r>
      <w:proofErr w:type="spellStart"/>
      <w:r>
        <w:t>Laake</w:t>
      </w:r>
      <w:proofErr w:type="spellEnd"/>
      <w:r>
        <w:t xml:space="preserve"> (pers</w:t>
      </w:r>
      <w:r w:rsidR="00B36EC6">
        <w:t>.</w:t>
      </w:r>
      <w:r>
        <w:t xml:space="preserve"> comm</w:t>
      </w:r>
      <w:r w:rsidR="00B36EC6">
        <w:t>. NOAA</w:t>
      </w:r>
      <w:r>
        <w:t>) only California sea lions age</w:t>
      </w:r>
      <w:r w:rsidR="00B36EC6">
        <w:t>s</w:t>
      </w:r>
      <w:r>
        <w:t xml:space="preserve"> 6 and older are likely to </w:t>
      </w:r>
      <w:r w:rsidR="00B36EC6">
        <w:t xml:space="preserve">prey </w:t>
      </w:r>
      <w:r>
        <w:t xml:space="preserve">on Chinook salmon.  </w:t>
      </w:r>
      <w:r w:rsidR="00B36EC6">
        <w:t>However, the time-series</w:t>
      </w:r>
      <w:r>
        <w:t xml:space="preserve"> of abundance for California sea lions is based on pup counts expansions.  </w:t>
      </w:r>
      <w:r w:rsidR="00B36EC6">
        <w:t xml:space="preserve">So, </w:t>
      </w:r>
      <w:r>
        <w:t xml:space="preserve">Jeff provided us with the fraction of the population that is age 6 and older, relative the population estimates </w:t>
      </w:r>
      <w:r w:rsidR="00B36EC6">
        <w:t xml:space="preserve">based on </w:t>
      </w:r>
      <w:r>
        <w:t xml:space="preserve">pup count expansions.  </w:t>
      </w:r>
      <w:r w:rsidR="00B36EC6">
        <w:t>But t</w:t>
      </w:r>
      <w:r>
        <w:t xml:space="preserve">his </w:t>
      </w:r>
      <w:r w:rsidR="00B36EC6">
        <w:t xml:space="preserve">only </w:t>
      </w:r>
      <w:r>
        <w:t>provided us with an estimate of the number of male and fe</w:t>
      </w:r>
      <w:r w:rsidR="00B36EC6">
        <w:t xml:space="preserve">male age 6+ California sea lions for the central California area.  Next, we had to subtract from this estimate of total California sea lion </w:t>
      </w:r>
      <w:ins w:id="11" w:author="Client Services" w:date="2017-03-28T04:10:00Z">
        <w:r w:rsidR="00AB6683">
          <w:t xml:space="preserve">in Central California </w:t>
        </w:r>
      </w:ins>
      <w:r w:rsidR="00B36EC6">
        <w:t xml:space="preserve">all of the areas outside the central California area which are assumed comprised of entirely adolescent and adult males.  What were we left with were abundance estimates of females age 6+ in central California, and males age 6+ plus in all of the other areas.  </w:t>
      </w:r>
    </w:p>
    <w:p w14:paraId="26AA93C3" w14:textId="0F9D39B5" w:rsidR="00FF0BB7" w:rsidRDefault="00FF0BB7" w:rsidP="002D4C7E">
      <w:pPr>
        <w:ind w:firstLine="720"/>
      </w:pPr>
      <w:r>
        <w:t xml:space="preserve">Based on a single technical report </w:t>
      </w:r>
      <w:r>
        <w:fldChar w:fldCharType="begin"/>
      </w:r>
      <w:r w:rsidR="009154CD">
        <w:instrText xml:space="preserve"> ADDIN ZOTERO_ITEM CSL_CITATION {"citationID":"1dvsv3r1tp","properties":{"formattedCitation":"(National Marine Fisheries Service (NMFS) 1997)","plainCitation":"(National Marine Fisheries Service (NMFS) 1997)"},"citationItems":[{"id":835,"uris":["http://zotero.org/users/3830350/items/7V7NWNRS"],"uri":["http://zotero.org/users/3830350/items/7V7NWNRS"],"itemData":{"id":835,"type":"report","title":"Investigation of Scientific Information on the Impacts of California Sea Lions and Pacific Harbor Seals on Salmonids and on the Coastal Ecosystems of Washington, Oregon, and California","page":"172","URL":"http://www.nwfsc.noaa.gov/publications/scipubs/techmemos/tm28/mammal.htm","number":"U.S. Dep. Commer., NOAA Tech. Memo. NMFS-NWFSC-28,","author":[{"family":"National Marine Fisheries Service (NMFS)","given":""}],"issued":{"date-parts":[["1997"]]},"accessed":{"date-parts":[["2016",3,13]]}}}],"schema":"https://github.com/citation-style-language/schema/raw/master/csl-citation.json"} </w:instrText>
      </w:r>
      <w:r>
        <w:fldChar w:fldCharType="separate"/>
      </w:r>
      <w:r w:rsidRPr="00857DD2">
        <w:rPr>
          <w:rFonts w:ascii="Calibri" w:hAnsi="Calibri"/>
        </w:rPr>
        <w:t>(National Marine Fisheries Service (NMFS) 1997)</w:t>
      </w:r>
      <w:r>
        <w:fldChar w:fldCharType="end"/>
      </w:r>
      <w:r>
        <w:t xml:space="preserve">, we estimated the California sea lion population on the outer coast of Washington is 500 individuals, while the Oregon coast is 4,800 individuals.  We have no time series information on these populations and so there is no change in abundance for these areas during the duration of the </w:t>
      </w:r>
      <w:commentRangeStart w:id="12"/>
      <w:r>
        <w:t>study</w:t>
      </w:r>
      <w:commentRangeEnd w:id="12"/>
      <w:r w:rsidR="00B36EC6">
        <w:rPr>
          <w:rStyle w:val="CommentReference"/>
        </w:rPr>
        <w:commentReference w:id="12"/>
      </w:r>
      <w:r>
        <w:t>.</w:t>
      </w:r>
    </w:p>
    <w:p w14:paraId="397A72F0" w14:textId="70760B63" w:rsidR="0086107C" w:rsidRDefault="008C2E2C" w:rsidP="002D4C7E">
      <w:pPr>
        <w:ind w:firstLine="720"/>
      </w:pPr>
      <w:r>
        <w:t>Columbia River sea lion estimates are based on a time series of peak counts from a presentation by Robin Brown (</w:t>
      </w:r>
      <w:commentRangeStart w:id="13"/>
      <w:r>
        <w:t>email from Eric Ward, July 29</w:t>
      </w:r>
      <w:r w:rsidRPr="00F56EB2">
        <w:rPr>
          <w:vertAlign w:val="superscript"/>
        </w:rPr>
        <w:t>th</w:t>
      </w:r>
      <w:r>
        <w:t>, 2015 title pinniped counts Columbia</w:t>
      </w:r>
      <w:commentRangeEnd w:id="13"/>
      <w:r w:rsidR="008A4E5E">
        <w:rPr>
          <w:rStyle w:val="CommentReference"/>
        </w:rPr>
        <w:commentReference w:id="13"/>
      </w:r>
      <w:r>
        <w:t xml:space="preserve">).  </w:t>
      </w:r>
      <w:r w:rsidR="00F56EB2">
        <w:t>These peak counts for the Columbia River are only from 2004 to 2015; however</w:t>
      </w:r>
      <w:r w:rsidR="00F7535B">
        <w:t>,</w:t>
      </w:r>
      <w:r w:rsidR="00F56EB2">
        <w:t xml:space="preserve"> we know that California sea lion </w:t>
      </w:r>
      <w:r w:rsidR="00F56EB2">
        <w:lastRenderedPageBreak/>
        <w:t>were in the Willamette River start</w:t>
      </w:r>
      <w:r w:rsidR="00F7535B">
        <w:t>ing</w:t>
      </w:r>
      <w:r w:rsidR="00F56EB2">
        <w:t xml:space="preserve"> in the early 1990s</w:t>
      </w:r>
      <w:r>
        <w:t xml:space="preserve"> </w:t>
      </w:r>
      <w:r>
        <w:fldChar w:fldCharType="begin"/>
      </w:r>
      <w:r w:rsidR="009154CD">
        <w:instrText xml:space="preserve"> ADDIN ZOTERO_ITEM CSL_CITATION {"citationID":"ouv9cabpf","properties":{"formattedCitation":"(Wright et al. 2015)","plainCitation":"(Wright et al. 2015)"},"citationItems":[{"id":1276,"uris":["http://zotero.org/users/3830350/items/4S2T524M"],"uri":["http://zotero.org/users/3830350/items/4S2T524M"],"itemData":{"id":1276,"type":"report","title":"WILLAMETTE FALLS PINNIPED MONITORING PROJECT, 2015","publisher":"Oregon Department of Fish and Wildlife","URL":"http://www.dfw.state.or.us/fish/SeaLion/docs/Willamette_Falls_2015_sea_lion_report.pdf","author":[{"family":"Wright","given":"Bryan E."},{"family":"Brown","given":"Robin F."},{"family":"Murtagh","given":"Tom"}],"issued":{"date-parts":[["2015"]]},"accessed":{"date-parts":[["2016",12,16]]}}}],"schema":"https://github.com/citation-style-language/schema/raw/master/csl-citation.json"} </w:instrText>
      </w:r>
      <w:r>
        <w:fldChar w:fldCharType="separate"/>
      </w:r>
      <w:r w:rsidRPr="008C2E2C">
        <w:rPr>
          <w:rFonts w:ascii="Calibri" w:hAnsi="Calibri"/>
        </w:rPr>
        <w:t>(Wright et al. 2015)</w:t>
      </w:r>
      <w:r>
        <w:fldChar w:fldCharType="end"/>
      </w:r>
      <w:r w:rsidR="00F56EB2">
        <w:t xml:space="preserve">.  We fit a simple exponential growth model </w:t>
      </w:r>
      <w:r w:rsidR="004604E0">
        <w:t xml:space="preserve">to the peak observation between 2004 and 2015, </w:t>
      </w:r>
      <w:r w:rsidR="00E37C74">
        <w:t xml:space="preserve">and </w:t>
      </w:r>
      <w:r w:rsidR="004604E0">
        <w:t xml:space="preserve">the </w:t>
      </w:r>
      <w:r w:rsidR="00F56EB2">
        <w:t>back calculate</w:t>
      </w:r>
      <w:r w:rsidR="00E37C74">
        <w:t>d</w:t>
      </w:r>
      <w:r w:rsidR="00F56EB2">
        <w:t xml:space="preserve"> the number of </w:t>
      </w:r>
      <w:r w:rsidR="00F7535B">
        <w:t xml:space="preserve">California </w:t>
      </w:r>
      <w:r w:rsidR="00F56EB2">
        <w:t xml:space="preserve">sea lions present in the Columbia River between </w:t>
      </w:r>
      <w:r w:rsidR="00080E21">
        <w:t xml:space="preserve">1990 and 2003 (see </w:t>
      </w:r>
      <w:r w:rsidR="004604E0">
        <w:t>“</w:t>
      </w:r>
      <w:proofErr w:type="spellStart"/>
      <w:r w:rsidR="004604E0">
        <w:t>CSL_ColumbiaRiver</w:t>
      </w:r>
      <w:proofErr w:type="spellEnd"/>
      <w:r w:rsidR="004604E0">
        <w:t>” worksheet in the predatorAbundanceSources.xlsx file</w:t>
      </w:r>
      <w:r w:rsidR="00080E21">
        <w:t>)</w:t>
      </w:r>
      <w:r w:rsidR="00E37C74">
        <w:t xml:space="preserve">.  </w:t>
      </w:r>
    </w:p>
    <w:p w14:paraId="133F6ECF" w14:textId="1A581F39" w:rsidR="00EC0971" w:rsidRDefault="002A2C82" w:rsidP="002D4C7E">
      <w:pPr>
        <w:ind w:firstLine="720"/>
      </w:pPr>
      <w:r>
        <w:t>The population</w:t>
      </w:r>
      <w:r w:rsidR="008C2E2C">
        <w:t xml:space="preserve"> of California sea lions in the inland waters of the Salish Sea </w:t>
      </w:r>
      <w:r w:rsidR="00EC6DA6">
        <w:t xml:space="preserve">were </w:t>
      </w:r>
      <w:r w:rsidR="001E0A44">
        <w:t>based on published surveys and estimates</w:t>
      </w:r>
      <w:r>
        <w:t xml:space="preserve"> </w:t>
      </w:r>
      <w:r>
        <w:fldChar w:fldCharType="begin"/>
      </w:r>
      <w:r w:rsidR="009154CD">
        <w:instrText xml:space="preserve"> ADDIN ZOTERO_ITEM CSL_CITATION {"citationID":"NguoIiLf","properties":{"formattedCitation":"(Bigg 1985, Edgell and Demarchi 2012, Jeffries et al. 2014)","plainCitation":"(Bigg 1985, Edgell and Demarchi 2012, Jeffries et al. 2014)"},"citationItems":[{"id":1199,"uris":["http://zotero.org/users/3830350/items/C7AVS5BH"],"uri":["http://zotero.org/users/3830350/items/C7AVS5BH"],"itemData":{"id":1199,"type":"book","title":"Status of the Steller sea lion (Eumetopias jubatus) and California sea lion (Zalophus californianus) in British Columbia","publisher":"Department of Fisheries and Oceans Ottawa","source":"Google Scholar","URL":"http://www.racerocks.ca/wp-content/uploads/2014/03/sealionbigg17899.pdf","author":[{"family":"Bigg","given":"Michael A."}],"issued":{"date-parts":[["1985"]]},"accessed":{"date-parts":[["2016",11,29]]}}},{"id":1404,"uris":["http://zotero.org/users/3830350/items/T8UPJ62E"],"uri":["http://zotero.org/users/3830350/items/T8UPJ62E"],"itemData":{"id":1404,"type":"article-journal","title":"California and Steller sea lion use of a major winter haulout in the Salish Sea over 45 years","container-title":"Marine Ecology Progress Series","page":"253–262","volume":"467","source":"Google Scholar","author":[{"family":"Edgell","given":"Timothy C."},{"family":"Demarchi","given":"Mike W."}],"issued":{"date-parts":[["2012"]]}}},{"id":834,"uris":["http://zotero.org/users/3830350/items/UUHNV82X"],"uri":["http://zotero.org/users/3830350/items/UUHNV82X"],"itemData":{"id":834,"type":"report","title":"Aerial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fldChar w:fldCharType="separate"/>
      </w:r>
      <w:r w:rsidR="00EC0971" w:rsidRPr="00EC0971">
        <w:t>(Bigg 1985, Edgell and Demarchi 2012, Jeffries et al. 2014)</w:t>
      </w:r>
      <w:r>
        <w:fldChar w:fldCharType="end"/>
      </w:r>
      <w:r w:rsidR="00E25E27">
        <w:t xml:space="preserve">.  </w:t>
      </w:r>
      <w:r w:rsidR="00EC6DA6">
        <w:t xml:space="preserve">We chose </w:t>
      </w:r>
      <w:r w:rsidR="00EC0971">
        <w:t xml:space="preserve">to fit a logistic model to the time series of observations in </w:t>
      </w:r>
      <w:r w:rsidR="00EC0971">
        <w:fldChar w:fldCharType="begin"/>
      </w:r>
      <w:r w:rsidR="009154CD">
        <w:instrText xml:space="preserve"> ADDIN ZOTERO_ITEM CSL_CITATION {"citationID":"2or4thsih5","properties":{"formattedCitation":"(Edgell and Demarchi 2012)","plainCitation":"(Edgell and Demarchi 2012)"},"citationItems":[{"id":1404,"uris":["http://zotero.org/users/3830350/items/T8UPJ62E"],"uri":["http://zotero.org/users/3830350/items/T8UPJ62E"],"itemData":{"id":1404,"type":"article-journal","title":"California and Steller sea lion use of a major winter haulout in the Salish Sea over 45 years","container-title":"Marine Ecology Progress Series","page":"253–262","volume":"467","source":"Google Scholar","author":[{"family":"Edgell","given":"Timothy C."},{"family":"Demarchi","given":"Mike W."}],"issued":{"date-parts":[["2012"]]}}}],"schema":"https://github.com/citation-style-language/schema/raw/master/csl-citation.json"} </w:instrText>
      </w:r>
      <w:r w:rsidR="00EC0971">
        <w:fldChar w:fldCharType="separate"/>
      </w:r>
      <w:r w:rsidR="00EC0971" w:rsidRPr="00EC0971">
        <w:rPr>
          <w:rFonts w:cs="Times New Roman"/>
        </w:rPr>
        <w:t xml:space="preserve">Edgell and Demarchi </w:t>
      </w:r>
      <w:r w:rsidR="002040FF">
        <w:rPr>
          <w:rFonts w:cs="Times New Roman"/>
        </w:rPr>
        <w:t>(</w:t>
      </w:r>
      <w:r w:rsidR="00EC0971" w:rsidRPr="00EC0971">
        <w:rPr>
          <w:rFonts w:cs="Times New Roman"/>
        </w:rPr>
        <w:t>2012)</w:t>
      </w:r>
      <w:r w:rsidR="00EC0971">
        <w:fldChar w:fldCharType="end"/>
      </w:r>
      <w:r w:rsidR="007F4A97">
        <w:t xml:space="preserve"> based on the single haul-out location Race Rocks</w:t>
      </w:r>
      <w:r w:rsidR="00EC6DA6">
        <w:t>.  W</w:t>
      </w:r>
      <w:r w:rsidR="0013699C">
        <w:t>hile the earlier time series of Biggs (1985) includes several other haul-out sites in the Strait of Georgia</w:t>
      </w:r>
      <w:r w:rsidR="00EC6DA6">
        <w:t xml:space="preserve"> we chose not to include these observations in our estimates because they do not overlap with later surveys</w:t>
      </w:r>
      <w:r w:rsidR="0013699C">
        <w:t xml:space="preserve">.  </w:t>
      </w:r>
      <w:r w:rsidR="007F4A97">
        <w:t xml:space="preserve">This could lead to a negative bias </w:t>
      </w:r>
      <w:r w:rsidR="004B4343">
        <w:t xml:space="preserve">in </w:t>
      </w:r>
      <w:r w:rsidR="007F4A97">
        <w:t xml:space="preserve">our population estimate from </w:t>
      </w:r>
      <w:proofErr w:type="spellStart"/>
      <w:r w:rsidR="007F4A97">
        <w:t>Edgell</w:t>
      </w:r>
      <w:proofErr w:type="spellEnd"/>
      <w:r w:rsidR="007F4A97">
        <w:t xml:space="preserve"> and </w:t>
      </w:r>
      <w:proofErr w:type="spellStart"/>
      <w:r w:rsidR="007F4A97">
        <w:t>Demarchi</w:t>
      </w:r>
      <w:proofErr w:type="spellEnd"/>
      <w:r w:rsidR="007F4A97">
        <w:t xml:space="preserve">.  Since </w:t>
      </w:r>
      <w:r w:rsidR="0013699C">
        <w:t xml:space="preserve">the Race Rock </w:t>
      </w:r>
      <w:r w:rsidR="007F4A97">
        <w:t>survey is for hauled-out sea lions, we use an expansion factor of two to account for sea lion that were in the water during the survey</w:t>
      </w:r>
      <w:r w:rsidR="006A5535">
        <w:t>.</w:t>
      </w:r>
    </w:p>
    <w:p w14:paraId="57D33E83" w14:textId="5CF66B08" w:rsidR="006A5535" w:rsidRDefault="002040FF" w:rsidP="002D4C7E">
      <w:pPr>
        <w:ind w:firstLine="720"/>
      </w:pPr>
      <w:r>
        <w:t xml:space="preserve">We used the time-series abundance from </w:t>
      </w:r>
      <w:r w:rsidR="008D2162">
        <w:fldChar w:fldCharType="begin"/>
      </w:r>
      <w:r w:rsidR="009154CD">
        <w:instrText xml:space="preserve"> ADDIN ZOTERO_ITEM CSL_CITATION {"citationID":"1edr80kase","properties":{"formattedCitation":"(Bigg 1985)","plainCitation":"(Bigg 1985)"},"citationItems":[{"id":1199,"uris":["http://zotero.org/users/3830350/items/C7AVS5BH"],"uri":["http://zotero.org/users/3830350/items/C7AVS5BH"],"itemData":{"id":1199,"type":"book","title":"Status of the Steller sea lion (Eumetopias jubatus) and California sea lion (Zalophus californianus) in British Columbia","publisher":"Department of Fisheries and Oceans Ottawa","source":"Google Scholar","URL":"http://www.racerocks.ca/wp-content/uploads/2014/03/sealionbigg17899.pdf","author":[{"family":"Bigg","given":"Michael A."}],"issued":{"date-parts":[["1985"]]},"accessed":{"date-parts":[["2016",11,29]]}}}],"schema":"https://github.com/citation-style-language/schema/raw/master/csl-citation.json"} </w:instrText>
      </w:r>
      <w:r w:rsidR="008D2162">
        <w:fldChar w:fldCharType="separate"/>
      </w:r>
      <w:r w:rsidR="008D2162" w:rsidRPr="008D2162">
        <w:rPr>
          <w:rFonts w:ascii="Calibri" w:hAnsi="Calibri"/>
        </w:rPr>
        <w:t xml:space="preserve">Bigg </w:t>
      </w:r>
      <w:r>
        <w:rPr>
          <w:rFonts w:ascii="Calibri" w:hAnsi="Calibri"/>
        </w:rPr>
        <w:t>(</w:t>
      </w:r>
      <w:r w:rsidR="008D2162" w:rsidRPr="008D2162">
        <w:rPr>
          <w:rFonts w:ascii="Calibri" w:hAnsi="Calibri"/>
        </w:rPr>
        <w:t>1985)</w:t>
      </w:r>
      <w:r w:rsidR="008D2162">
        <w:fldChar w:fldCharType="end"/>
      </w:r>
      <w:r w:rsidR="008D2162">
        <w:t xml:space="preserve"> </w:t>
      </w:r>
      <w:r>
        <w:t xml:space="preserve">to estimate the </w:t>
      </w:r>
      <w:r w:rsidR="008D2162">
        <w:t xml:space="preserve">number of California sea lions </w:t>
      </w:r>
      <w:r>
        <w:t xml:space="preserve">along </w:t>
      </w:r>
      <w:r w:rsidR="008D2162">
        <w:t>the west coast Vancouver Island/British Columbia area</w:t>
      </w:r>
      <w:r w:rsidR="00825D09">
        <w:t>.  Again, we fit a logistic model to the available survey data to estimate years with missing data</w:t>
      </w:r>
      <w:r w:rsidR="008D2162">
        <w:t xml:space="preserve">. </w:t>
      </w:r>
      <w:r w:rsidR="000A4193">
        <w:t xml:space="preserve">  </w:t>
      </w:r>
      <w:r w:rsidR="006A5535">
        <w:t xml:space="preserve">We did not multiply this estimate by an expansion factor because this survey </w:t>
      </w:r>
      <w:r w:rsidR="00825D09">
        <w:t xml:space="preserve">include both haul-out and in-water </w:t>
      </w:r>
      <w:r w:rsidR="00FF0BB7">
        <w:t xml:space="preserve">(i.e. rafting) </w:t>
      </w:r>
      <w:r w:rsidR="00825D09">
        <w:t>observations</w:t>
      </w:r>
      <w:r w:rsidR="006A5535">
        <w:t xml:space="preserve">.  </w:t>
      </w:r>
    </w:p>
    <w:p w14:paraId="25399928" w14:textId="5C868A64" w:rsidR="002040FF" w:rsidRDefault="000A4193" w:rsidP="002D4C7E">
      <w:pPr>
        <w:ind w:firstLine="720"/>
      </w:pPr>
      <w:r>
        <w:t xml:space="preserve">Recently </w:t>
      </w:r>
      <w:r w:rsidR="008D2162">
        <w:t xml:space="preserve">small numbers of California sea lions </w:t>
      </w:r>
      <w:r>
        <w:t xml:space="preserve">were </w:t>
      </w:r>
      <w:r w:rsidR="008D2162">
        <w:t>observed in Alaska</w:t>
      </w:r>
      <w:r w:rsidR="00E37C74">
        <w:t>n</w:t>
      </w:r>
      <w:r w:rsidR="008D2162">
        <w:t xml:space="preserve"> waters, but we have chosen not to model these based on the short time-series</w:t>
      </w:r>
      <w:r w:rsidR="006A5535">
        <w:t xml:space="preserve"> and limited observations</w:t>
      </w:r>
      <w:r w:rsidR="008D2162">
        <w:t xml:space="preserve"> </w:t>
      </w:r>
      <w:r w:rsidR="008D2162">
        <w:fldChar w:fldCharType="begin"/>
      </w:r>
      <w:r w:rsidR="009154CD">
        <w:instrText xml:space="preserve"> ADDIN ZOTERO_ITEM CSL_CITATION {"citationID":"17acemr10k","properties":{"formattedCitation":"(Maniscalco et al. 2004)","plainCitation":"(Maniscalco et al. 2004)"},"citationItems":[{"id":1063,"uris":["http://zotero.org/users/3830350/items/CHGVJXR6"],"uri":["http://zotero.org/users/3830350/items/CHGVJXR6"],"itemData":{"id":1063,"type":"article-journal","title":"The occurrence of California sea lions (Zalophus californianus) in Alaska","container-title":"Aquatic Mammals","page":"427–433","volume":"30","issue":"3","source":"Google Scholar","author":[{"family":"Maniscalco","given":"John M."},{"family":"Wynne","given":"Kate"},{"family":"Pitcher","given":"Kenneth W."},{"family":"Hanson","given":"M. Bradley"},{"family":"Melin","given":"Sharon R."},{"family":"Atkinson","given":"Shannon"}],"issued":{"date-parts":[["2004"]]}}}],"schema":"https://github.com/citation-style-language/schema/raw/master/csl-citation.json"} </w:instrText>
      </w:r>
      <w:r w:rsidR="008D2162">
        <w:fldChar w:fldCharType="separate"/>
      </w:r>
      <w:r w:rsidR="008D2162" w:rsidRPr="008D2162">
        <w:rPr>
          <w:rFonts w:ascii="Calibri" w:hAnsi="Calibri"/>
        </w:rPr>
        <w:t>(Maniscalco et al. 2004)</w:t>
      </w:r>
      <w:r w:rsidR="008D2162">
        <w:fldChar w:fldCharType="end"/>
      </w:r>
      <w:r w:rsidR="007A263A">
        <w:t>.</w:t>
      </w:r>
      <w:r w:rsidR="00857DD2">
        <w:t xml:space="preserve">  </w:t>
      </w:r>
    </w:p>
    <w:p w14:paraId="70DA66C9" w14:textId="254CC43F" w:rsidR="002212F5" w:rsidRDefault="009D05DD" w:rsidP="006951F6">
      <w:pPr>
        <w:pStyle w:val="Heading2"/>
      </w:pPr>
      <w:r>
        <w:t>Steller sea lions</w:t>
      </w:r>
    </w:p>
    <w:p w14:paraId="1BB057D4" w14:textId="49F99F72" w:rsidR="006951F6" w:rsidRDefault="00BF708C" w:rsidP="002D4C7E">
      <w:pPr>
        <w:ind w:firstLine="720"/>
      </w:pPr>
      <w:r>
        <w:t xml:space="preserve">While NOAA has produced time series of population estimates for the </w:t>
      </w:r>
      <w:r w:rsidR="006F0248">
        <w:t xml:space="preserve">Steller sea lion </w:t>
      </w:r>
      <w:r>
        <w:t xml:space="preserve">populations along the eastern Pacific, these population do not coincide with our spatial areas.  We had had to disaggregate </w:t>
      </w:r>
      <w:r w:rsidR="0012380D">
        <w:t xml:space="preserve">many of </w:t>
      </w:r>
      <w:r>
        <w:t xml:space="preserve">the NOAA </w:t>
      </w:r>
      <w:r w:rsidR="006F0248">
        <w:t xml:space="preserve">abundance estimates </w:t>
      </w:r>
      <w:r w:rsidR="0012380D">
        <w:t xml:space="preserve">for </w:t>
      </w:r>
      <w:r w:rsidR="006F0248">
        <w:t xml:space="preserve">California, Washington, Oregon, British Columbia, </w:t>
      </w:r>
      <w:r w:rsidR="0012380D">
        <w:t xml:space="preserve">and </w:t>
      </w:r>
      <w:r w:rsidR="006F0248">
        <w:t xml:space="preserve">southeast Alaska.  </w:t>
      </w:r>
      <w:r w:rsidR="0012380D">
        <w:t>In particular, we had to disaggregate:</w:t>
      </w:r>
      <w:r w:rsidR="006951F6">
        <w:t xml:space="preserve"> t</w:t>
      </w:r>
      <w:r w:rsidR="00647ABC">
        <w:t xml:space="preserve">he California population into </w:t>
      </w:r>
      <w:r w:rsidR="00647ABC">
        <w:lastRenderedPageBreak/>
        <w:t>central and northern California</w:t>
      </w:r>
      <w:r>
        <w:t xml:space="preserve"> and </w:t>
      </w:r>
      <w:r w:rsidR="0012380D">
        <w:t>estimate</w:t>
      </w:r>
      <w:r w:rsidR="006951F6">
        <w:t xml:space="preserve"> a time-series of abundance for Salish Sea inland waters</w:t>
      </w:r>
      <w:r w:rsidR="00647ABC">
        <w:t>.</w:t>
      </w:r>
      <w:r w:rsidR="0012380D">
        <w:t xml:space="preserve">  We also needed to derive estimates of Steller sea lion abundance for the Columbia River and </w:t>
      </w:r>
      <w:del w:id="14" w:author="Client Services" w:date="2017-03-28T04:13:00Z">
        <w:r w:rsidR="0012380D" w:rsidDel="00EF181A">
          <w:delText>western Alaska</w:delText>
        </w:r>
      </w:del>
      <w:ins w:id="15" w:author="Client Services" w:date="2017-03-28T04:13:00Z">
        <w:r w:rsidR="00EF181A">
          <w:t>Gulf of Alaska</w:t>
        </w:r>
      </w:ins>
      <w:r w:rsidR="0012380D">
        <w:t>.</w:t>
      </w:r>
      <w:r w:rsidR="006951F6">
        <w:t xml:space="preserve">  </w:t>
      </w:r>
      <w:r w:rsidR="00647ABC">
        <w:t xml:space="preserve">  </w:t>
      </w:r>
    </w:p>
    <w:p w14:paraId="0B7DB5EC" w14:textId="6720BA3E" w:rsidR="00C95CEB" w:rsidRDefault="00BF708C" w:rsidP="002D4C7E">
      <w:pPr>
        <w:ind w:firstLine="720"/>
      </w:pPr>
      <w:r>
        <w:t xml:space="preserve">Since there is only a coast wide California population estimate, and our model divides northern </w:t>
      </w:r>
      <w:r w:rsidR="0012380D">
        <w:t xml:space="preserve">and </w:t>
      </w:r>
      <w:r>
        <w:t xml:space="preserve">central California </w:t>
      </w:r>
      <w:r w:rsidR="0012380D">
        <w:t xml:space="preserve">into different </w:t>
      </w:r>
      <w:r>
        <w:t>region</w:t>
      </w:r>
      <w:r w:rsidR="0012380D">
        <w:t>s</w:t>
      </w:r>
      <w:del w:id="16" w:author="Client Services" w:date="2017-03-28T04:14:00Z">
        <w:r w:rsidR="0012380D" w:rsidDel="00EF181A">
          <w:delText xml:space="preserve">, we used </w:delText>
        </w:r>
      </w:del>
      <w:ins w:id="17" w:author="Client Services" w:date="2017-03-28T04:14:00Z">
        <w:r w:rsidR="00EF181A">
          <w:t xml:space="preserve"> using </w:t>
        </w:r>
      </w:ins>
      <w:r>
        <w:t>a</w:t>
      </w:r>
      <w:r w:rsidR="00647ABC">
        <w:t>nalys</w:t>
      </w:r>
      <w:r w:rsidR="0012380D">
        <w:t>e</w:t>
      </w:r>
      <w:r w:rsidR="00647ABC">
        <w:t xml:space="preserve">s by </w:t>
      </w:r>
      <w:r w:rsidR="00647ABC">
        <w:fldChar w:fldCharType="begin"/>
      </w:r>
      <w:r w:rsidR="009154CD">
        <w:instrText xml:space="preserve"> ADDIN ZOTERO_ITEM CSL_CITATION {"citationID":"2ing67kru4","properties":{"formattedCitation":"(Pitcher et al. 2007)","plainCitation":"(Pitcher et al. 2007)"},"citationItems":[{"id":1005,"uris":["http://zotero.org/users/3830350/items/CM9SBERW"],"uri":["http://zotero.org/users/3830350/items/CM9SBERW"],"itemData":{"id":1005,"type":"article-journal","title":"Abundance and distribution of the eastern North Pacific Steller sea lion (Eumetopias jubatus) population","container-title":"Fishery Bulletin","page":"102–116","volume":"105","issue":"1","source":"Google Scholar","author":[{"family":"Pitcher","given":"Kenneth W."},{"family":"Olesiuk","given":"Peter F."},{"family":"Brown","given":"Robin F."},{"family":"Lowry","given":"Mark S."},{"family":"Jeffries","given":"Steven J."},{"family":"Sease","given":"John L."},{"family":"Perryman","given":"Wayne L."},{"family":"Stinchcomb","given":"Charles E."},{"family":"Lowry","given":"Lloyd F."}],"issued":{"date-parts":[["2007"]]}}}],"schema":"https://github.com/citation-style-language/schema/raw/master/csl-citation.json"} </w:instrText>
      </w:r>
      <w:r w:rsidR="00647ABC">
        <w:fldChar w:fldCharType="separate"/>
      </w:r>
      <w:r w:rsidR="00647ABC" w:rsidRPr="00A91C47">
        <w:rPr>
          <w:rFonts w:ascii="Calibri" w:hAnsi="Calibri"/>
        </w:rPr>
        <w:t xml:space="preserve">Pitcher et al. </w:t>
      </w:r>
      <w:r>
        <w:rPr>
          <w:rFonts w:ascii="Calibri" w:hAnsi="Calibri"/>
        </w:rPr>
        <w:t>(</w:t>
      </w:r>
      <w:r w:rsidR="00647ABC" w:rsidRPr="00A91C47">
        <w:rPr>
          <w:rFonts w:ascii="Calibri" w:hAnsi="Calibri"/>
        </w:rPr>
        <w:t>2007)</w:t>
      </w:r>
      <w:r w:rsidR="00647ABC">
        <w:fldChar w:fldCharType="end"/>
      </w:r>
      <w:r w:rsidR="00647ABC">
        <w:t xml:space="preserve"> </w:t>
      </w:r>
      <w:r>
        <w:t xml:space="preserve">and </w:t>
      </w:r>
      <w:r>
        <w:fldChar w:fldCharType="begin"/>
      </w:r>
      <w:r w:rsidR="009154CD">
        <w:instrText xml:space="preserve"> ADDIN ZOTERO_ITEM CSL_CITATION {"citationID":"2e0bdq3jlv","properties":{"formattedCitation":"(Angliss and Allen 2015)","plainCitation":"(Angliss and Allen 2015)"},"citationItems":[{"id":1003,"uris":["http://zotero.org/users/3830350/items/3IWFR7WR"],"uri":["http://zotero.org/users/3830350/items/3IWFR7WR"],"itemData":{"id":1003,"type":"report","title":"Alaska marine mammal stock assessments, 2014","publisher":"NOAA","publisher-place":"Seattle, WA","page":"313","genre":"NOAA Technical Memorandum","source":"Google Scholar","event-place":"Seattle, WA","URL":"http://www.nmfs.noaa.gov/pr/sars/pdf/alaska2014_final.pdf","number":"NMFS-AFSC-301","author":[{"family":"Angliss","given":"Robyn P."},{"family":"Allen","given":"B. M."}],"issued":{"date-parts":[["2015"]]},"accessed":{"date-parts":[["2016",7,5]]}}}],"schema":"https://github.com/citation-style-language/schema/raw/master/csl-citation.json"} </w:instrText>
      </w:r>
      <w:r>
        <w:fldChar w:fldCharType="separate"/>
      </w:r>
      <w:r w:rsidRPr="00A91C47">
        <w:rPr>
          <w:rFonts w:ascii="Calibri" w:hAnsi="Calibri"/>
        </w:rPr>
        <w:t xml:space="preserve">Angliss and Allen </w:t>
      </w:r>
      <w:r>
        <w:rPr>
          <w:rFonts w:ascii="Calibri" w:hAnsi="Calibri"/>
        </w:rPr>
        <w:t>(</w:t>
      </w:r>
      <w:r w:rsidRPr="00A91C47">
        <w:rPr>
          <w:rFonts w:ascii="Calibri" w:hAnsi="Calibri"/>
        </w:rPr>
        <w:t>2015)</w:t>
      </w:r>
      <w:r>
        <w:fldChar w:fldCharType="end"/>
      </w:r>
      <w:ins w:id="18" w:author="Client Services" w:date="2017-03-28T04:14:00Z">
        <w:r w:rsidR="00EF181A" w:rsidDel="00EF181A">
          <w:t xml:space="preserve"> </w:t>
        </w:r>
      </w:ins>
      <w:del w:id="19" w:author="Client Services" w:date="2017-03-28T04:14:00Z">
        <w:r w:rsidR="0012380D" w:rsidDel="00EF181A">
          <w:delText xml:space="preserve"> to divide the aggregate California time-series</w:delText>
        </w:r>
      </w:del>
      <w:r w:rsidR="00647ABC">
        <w:rPr>
          <w:rStyle w:val="CommentReference"/>
        </w:rPr>
        <w:commentReference w:id="20"/>
      </w:r>
      <w:r w:rsidR="00647ABC">
        <w:t xml:space="preserve">.  Based on the figures in </w:t>
      </w:r>
      <w:r w:rsidR="00647ABC">
        <w:fldChar w:fldCharType="begin"/>
      </w:r>
      <w:r w:rsidR="009154CD">
        <w:instrText xml:space="preserve"> ADDIN ZOTERO_ITEM CSL_CITATION {"citationID":"1savorm7ue","properties":{"formattedCitation":"(Pitcher et al. 2007)","plainCitation":"(Pitcher et al. 2007)"},"citationItems":[{"id":1005,"uris":["http://zotero.org/users/3830350/items/CM9SBERW"],"uri":["http://zotero.org/users/3830350/items/CM9SBERW"],"itemData":{"id":1005,"type":"article-journal","title":"Abundance and distribution of the eastern North Pacific Steller sea lion (Eumetopias jubatus) population","container-title":"Fishery Bulletin","page":"102–116","volume":"105","issue":"1","source":"Google Scholar","author":[{"family":"Pitcher","given":"Kenneth W."},{"family":"Olesiuk","given":"Peter F."},{"family":"Brown","given":"Robin F."},{"family":"Lowry","given":"Mark S."},{"family":"Jeffries","given":"Steven J."},{"family":"Sease","given":"John L."},{"family":"Perryman","given":"Wayne L."},{"family":"Stinchcomb","given":"Charles E."},{"family":"Lowry","given":"Lloyd F."}],"issued":{"date-parts":[["2007"]]}}}],"schema":"https://github.com/citation-style-language/schema/raw/master/csl-citation.json"} </w:instrText>
      </w:r>
      <w:r w:rsidR="00647ABC">
        <w:fldChar w:fldCharType="separate"/>
      </w:r>
      <w:r w:rsidR="00647ABC" w:rsidRPr="00007158">
        <w:rPr>
          <w:rFonts w:ascii="Calibri" w:hAnsi="Calibri"/>
        </w:rPr>
        <w:t>(Pitcher et al. 2007)</w:t>
      </w:r>
      <w:r w:rsidR="00647ABC">
        <w:fldChar w:fldCharType="end"/>
      </w:r>
      <w:r w:rsidR="00647ABC">
        <w:t xml:space="preserve"> </w:t>
      </w:r>
      <w:del w:id="21" w:author="Client Services" w:date="2017-03-28T04:14:00Z">
        <w:r w:rsidR="00647ABC" w:rsidDel="00EF181A">
          <w:delText xml:space="preserve">this </w:delText>
        </w:r>
      </w:del>
      <w:ins w:id="22" w:author="Client Services" w:date="2017-03-28T04:14:00Z">
        <w:r w:rsidR="00EF181A">
          <w:t xml:space="preserve">the </w:t>
        </w:r>
      </w:ins>
      <w:r w:rsidR="00647ABC">
        <w:t xml:space="preserve">ratio </w:t>
      </w:r>
      <w:r>
        <w:t xml:space="preserve">between </w:t>
      </w:r>
      <w:r w:rsidR="00647ABC">
        <w:t xml:space="preserve">the numbers at </w:t>
      </w:r>
      <w:proofErr w:type="spellStart"/>
      <w:r w:rsidR="00647ABC">
        <w:t>Año</w:t>
      </w:r>
      <w:proofErr w:type="spellEnd"/>
      <w:r w:rsidR="00647ABC">
        <w:t xml:space="preserve"> Nuevo </w:t>
      </w:r>
      <w:r w:rsidR="00746CEA">
        <w:t xml:space="preserve">(central California) </w:t>
      </w:r>
      <w:del w:id="23" w:author="Client Services" w:date="2017-03-28T04:14:00Z">
        <w:r w:rsidR="00647ABC" w:rsidDel="00EF181A">
          <w:delText xml:space="preserve">have steadily </w:delText>
        </w:r>
        <w:r w:rsidDel="00EF181A">
          <w:delText xml:space="preserve">decreased </w:delText>
        </w:r>
        <w:r w:rsidR="00647ABC" w:rsidDel="00EF181A">
          <w:delText xml:space="preserve">while </w:delText>
        </w:r>
      </w:del>
      <w:ins w:id="24" w:author="Client Services" w:date="2017-03-28T04:14:00Z">
        <w:r w:rsidR="00EF181A">
          <w:t xml:space="preserve">and </w:t>
        </w:r>
      </w:ins>
      <w:r w:rsidR="00647ABC">
        <w:t xml:space="preserve">the numbers at St. George reef </w:t>
      </w:r>
      <w:r w:rsidR="00746CEA">
        <w:t>(northern California) ha</w:t>
      </w:r>
      <w:ins w:id="25" w:author="Client Services" w:date="2017-03-28T04:14:00Z">
        <w:r w:rsidR="00EF181A">
          <w:t>s</w:t>
        </w:r>
      </w:ins>
      <w:del w:id="26" w:author="Client Services" w:date="2017-03-28T04:14:00Z">
        <w:r w:rsidR="00746CEA" w:rsidDel="00EF181A">
          <w:delText>d</w:delText>
        </w:r>
      </w:del>
      <w:r w:rsidR="00746CEA">
        <w:t xml:space="preserve"> </w:t>
      </w:r>
      <w:r w:rsidR="00647ABC">
        <w:t xml:space="preserve">steadily </w:t>
      </w:r>
      <w:del w:id="27" w:author="Client Services" w:date="2017-03-28T04:14:00Z">
        <w:r w:rsidR="00647ABC" w:rsidDel="00EF181A">
          <w:delText>increased</w:delText>
        </w:r>
      </w:del>
      <w:ins w:id="28" w:author="Client Services" w:date="2017-03-28T04:14:00Z">
        <w:r w:rsidR="00EF181A">
          <w:t>decreased</w:t>
        </w:r>
      </w:ins>
      <w:r w:rsidR="00647ABC">
        <w:t xml:space="preserve">.  We digitized the plot in </w:t>
      </w:r>
      <w:r w:rsidR="00647ABC">
        <w:fldChar w:fldCharType="begin"/>
      </w:r>
      <w:r w:rsidR="009154CD">
        <w:instrText xml:space="preserve"> ADDIN ZOTERO_ITEM CSL_CITATION {"citationID":"250g3qpq22","properties":{"formattedCitation":"(Pitcher et al. 2007)","plainCitation":"(Pitcher et al. 2007)"},"citationItems":[{"id":1005,"uris":["http://zotero.org/users/3830350/items/CM9SBERW"],"uri":["http://zotero.org/users/3830350/items/CM9SBERW"],"itemData":{"id":1005,"type":"article-journal","title":"Abundance and distribution of the eastern North Pacific Steller sea lion (Eumetopias jubatus) population","container-title":"Fishery Bulletin","page":"102–116","volume":"105","issue":"1","source":"Google Scholar","author":[{"family":"Pitcher","given":"Kenneth W."},{"family":"Olesiuk","given":"Peter F."},{"family":"Brown","given":"Robin F."},{"family":"Lowry","given":"Mark S."},{"family":"Jeffries","given":"Steven J."},{"family":"Sease","given":"John L."},{"family":"Perryman","given":"Wayne L."},{"family":"Stinchcomb","given":"Charles E."},{"family":"Lowry","given":"Lloyd F."}],"issued":{"date-parts":[["2007"]]}}}],"schema":"https://github.com/citation-style-language/schema/raw/master/csl-citation.json"} </w:instrText>
      </w:r>
      <w:r w:rsidR="00647ABC">
        <w:fldChar w:fldCharType="separate"/>
      </w:r>
      <w:r w:rsidR="00647ABC" w:rsidRPr="00007158">
        <w:rPr>
          <w:rFonts w:ascii="Calibri" w:hAnsi="Calibri"/>
        </w:rPr>
        <w:t>(Pitcher et al. 2007)</w:t>
      </w:r>
      <w:r w:rsidR="00647ABC">
        <w:fldChar w:fldCharType="end"/>
      </w:r>
      <w:r w:rsidR="00647ABC">
        <w:t xml:space="preserve"> and fit exponential curves to the </w:t>
      </w:r>
      <w:ins w:id="29" w:author="Client Services" w:date="2017-03-28T04:15:00Z">
        <w:r w:rsidR="00EF181A">
          <w:t xml:space="preserve">haul out </w:t>
        </w:r>
      </w:ins>
      <w:r w:rsidR="00647ABC">
        <w:t>data</w:t>
      </w:r>
      <w:ins w:id="30" w:author="Client Services" w:date="2017-03-28T04:15:00Z">
        <w:r w:rsidR="00EF181A">
          <w:t xml:space="preserve"> for each area</w:t>
        </w:r>
      </w:ins>
      <w:r w:rsidR="00647ABC">
        <w:t xml:space="preserve">, and then used the curves to estimate the ratio of central and northern </w:t>
      </w:r>
      <w:ins w:id="31" w:author="Client Services" w:date="2017-03-28T04:15:00Z">
        <w:r w:rsidR="00EF181A">
          <w:t xml:space="preserve">California </w:t>
        </w:r>
      </w:ins>
      <w:r w:rsidR="00746CEA">
        <w:t>Steller sea lio</w:t>
      </w:r>
      <w:ins w:id="32" w:author="Client Services" w:date="2017-03-28T04:15:00Z">
        <w:r w:rsidR="00EF181A">
          <w:t xml:space="preserve">n populations </w:t>
        </w:r>
      </w:ins>
      <w:del w:id="33" w:author="Client Services" w:date="2017-03-28T04:15:00Z">
        <w:r w:rsidR="00746CEA" w:rsidDel="00EF181A">
          <w:delText xml:space="preserve">ns </w:delText>
        </w:r>
      </w:del>
      <w:r w:rsidR="00647ABC">
        <w:t xml:space="preserve">over time (see </w:t>
      </w:r>
      <w:r w:rsidR="0012380D">
        <w:t>the “</w:t>
      </w:r>
      <w:proofErr w:type="spellStart"/>
      <w:r w:rsidR="0012380D">
        <w:t>SSLinterpolated</w:t>
      </w:r>
      <w:proofErr w:type="spellEnd"/>
      <w:r w:rsidR="0012380D">
        <w:t xml:space="preserve">” worksheet in </w:t>
      </w:r>
      <w:r w:rsidR="00647ABC">
        <w:t>predatoAbundanceSources.xlsx</w:t>
      </w:r>
      <w:r w:rsidR="0012380D">
        <w:t xml:space="preserve"> for </w:t>
      </w:r>
      <w:r w:rsidR="00647ABC">
        <w:t>ratio</w:t>
      </w:r>
      <w:r w:rsidR="0012380D">
        <w:t>s</w:t>
      </w:r>
      <w:r w:rsidR="00647ABC">
        <w:t xml:space="preserve">).  </w:t>
      </w:r>
    </w:p>
    <w:p w14:paraId="7C9926FD" w14:textId="061A4679" w:rsidR="00C95CEB" w:rsidRDefault="00647ABC" w:rsidP="002D4C7E">
      <w:pPr>
        <w:ind w:firstLine="720"/>
      </w:pPr>
      <w:del w:id="34" w:author="Client Services" w:date="2017-03-28T04:15:00Z">
        <w:r w:rsidDel="00EF181A">
          <w:delText>For t</w:delText>
        </w:r>
      </w:del>
      <w:ins w:id="35" w:author="Client Services" w:date="2017-03-28T04:15:00Z">
        <w:r w:rsidR="00EF181A">
          <w:t>T</w:t>
        </w:r>
      </w:ins>
      <w:r>
        <w:t xml:space="preserve">he </w:t>
      </w:r>
      <w:del w:id="36" w:author="Client Services" w:date="2017-03-28T04:16:00Z">
        <w:r w:rsidDel="00EF181A">
          <w:delText xml:space="preserve">western </w:delText>
        </w:r>
      </w:del>
      <w:ins w:id="37" w:author="Client Services" w:date="2017-03-28T04:16:00Z">
        <w:r w:rsidR="00EF181A">
          <w:t xml:space="preserve">Gulf of </w:t>
        </w:r>
      </w:ins>
      <w:r>
        <w:t>Alaska population</w:t>
      </w:r>
      <w:r w:rsidR="00251850">
        <w:t xml:space="preserve"> estimates were based on </w:t>
      </w:r>
      <w:r>
        <w:t>s</w:t>
      </w:r>
      <w:r w:rsidRPr="00657087">
        <w:t xml:space="preserve">urvey estimates exist </w:t>
      </w:r>
      <w:del w:id="38" w:author="Client Services" w:date="2017-03-28T04:16:00Z">
        <w:r w:rsidR="00C95CEB" w:rsidDel="00EF181A">
          <w:delText xml:space="preserve">from </w:delText>
        </w:r>
      </w:del>
      <w:proofErr w:type="spellStart"/>
      <w:r w:rsidRPr="00657087">
        <w:t>Sease</w:t>
      </w:r>
      <w:proofErr w:type="spellEnd"/>
      <w:r w:rsidRPr="00657087">
        <w:t xml:space="preserve"> et al. </w:t>
      </w:r>
      <w:r w:rsidR="00C95CEB">
        <w:t>(</w:t>
      </w:r>
      <w:r w:rsidRPr="00657087">
        <w:t>2001</w:t>
      </w:r>
      <w:r w:rsidR="00C95CEB">
        <w:t xml:space="preserve">) and </w:t>
      </w:r>
      <w:r w:rsidRPr="00657087">
        <w:t xml:space="preserve">Fritz et al. </w:t>
      </w:r>
      <w:r w:rsidR="00C95CEB">
        <w:t>(</w:t>
      </w:r>
      <w:r w:rsidRPr="00657087">
        <w:t>2008)</w:t>
      </w:r>
      <w:r>
        <w:t xml:space="preserve">, and </w:t>
      </w:r>
      <w:r w:rsidRPr="00657087">
        <w:t xml:space="preserve">unpublished data by </w:t>
      </w:r>
      <w:r>
        <w:fldChar w:fldCharType="begin"/>
      </w:r>
      <w:r w:rsidR="009154CD">
        <w:instrText xml:space="preserve"> ADDIN ZOTERO_ITEM CSL_CITATION {"citationID":"fjpafocv","properties":{"formattedCitation":"(Trites and Donnelly 2003)","plainCitation":"(Trites and Donnelly 2003)"},"citationItems":[{"id":1057,"uris":["http://zotero.org/users/3830350/items/XHAXPARQ"],"uri":["http://zotero.org/users/3830350/items/XHAXPARQ"],"itemData":{"id":1057,"type":"article-journal","title":"The decline of Steller sea lions Eumetopias jubatus in Alaska: a review of the nutritional stress hypothesis","container-title":"Mammal review","page":"3–28","volume":"33","issue":"1","source":"Google Scholar","shortTitle":"The decline of Steller sea lions Eumetopias jubatus in Alaska","author":[{"family":"Trites","given":"A. W."},{"family":"Donnelly","given":"C. P."}],"issued":{"date-parts":[["2003"]]}}}],"schema":"https://github.com/citation-style-language/schema/raw/master/csl-citation.json"} </w:instrText>
      </w:r>
      <w:r>
        <w:fldChar w:fldCharType="separate"/>
      </w:r>
      <w:r w:rsidRPr="00657087">
        <w:rPr>
          <w:rFonts w:ascii="Calibri" w:hAnsi="Calibri"/>
        </w:rPr>
        <w:t xml:space="preserve">Trites and Donnelly </w:t>
      </w:r>
      <w:r w:rsidR="00C95CEB">
        <w:rPr>
          <w:rFonts w:ascii="Calibri" w:hAnsi="Calibri"/>
        </w:rPr>
        <w:t>(</w:t>
      </w:r>
      <w:r w:rsidRPr="00657087">
        <w:rPr>
          <w:rFonts w:ascii="Calibri" w:hAnsi="Calibri"/>
        </w:rPr>
        <w:t>2003)</w:t>
      </w:r>
      <w:r>
        <w:fldChar w:fldCharType="end"/>
      </w:r>
      <w:r w:rsidRPr="00657087">
        <w:t>.</w:t>
      </w:r>
      <w:r w:rsidR="0081566F">
        <w:t xml:space="preserve">  We placed the analysis of the </w:t>
      </w:r>
      <w:del w:id="39" w:author="Client Services" w:date="2017-03-28T04:16:00Z">
        <w:r w:rsidR="0081566F" w:rsidDel="00EF181A">
          <w:delText>western Alaska s</w:delText>
        </w:r>
      </w:del>
      <w:ins w:id="40" w:author="Client Services" w:date="2017-03-28T04:16:00Z">
        <w:r w:rsidR="00EF181A">
          <w:t>Gulf of Alaska S</w:t>
        </w:r>
      </w:ins>
      <w:r w:rsidR="0081566F">
        <w:t>teller sea lion numbers in a separate worksheet titled, “SSL_EGULF” in the predatoAbundanceSources.xlsx file.</w:t>
      </w:r>
    </w:p>
    <w:p w14:paraId="4DB6E440" w14:textId="12102303" w:rsidR="00C47EA1" w:rsidRDefault="00647ABC">
      <w:pPr>
        <w:ind w:firstLine="720"/>
      </w:pPr>
      <w:r>
        <w:t>The population of Salish Sea Steller sea lions are mostly likely transient males that migrate from coastal British Columbia and the Washington Coast to inland</w:t>
      </w:r>
      <w:r w:rsidR="0053700F">
        <w:t xml:space="preserve"> waters during the fall, winter and spring months </w:t>
      </w:r>
      <w:r w:rsidR="0053700F">
        <w:fldChar w:fldCharType="begin"/>
      </w:r>
      <w:r w:rsidR="009154CD">
        <w:instrText xml:space="preserve"> ADDIN ZOTERO_ITEM CSL_CITATION {"citationID":"1fad5dakn","properties":{"formattedCitation":"(Bigg 1985, Jeffries et al. 2014)","plainCitation":"(Bigg 1985, Jeffries et al. 2014)"},"citationItems":[{"id":1199,"uris":["http://zotero.org/users/3830350/items/C7AVS5BH"],"uri":["http://zotero.org/users/3830350/items/C7AVS5BH"],"itemData":{"id":1199,"type":"book","title":"Status of the Steller sea lion (Eumetopias jubatus) and California sea lion (Zalophus californianus) in British Columbia","publisher":"Department of Fisheries and Oceans Ottawa","source":"Google Scholar","URL":"http://www.racerocks.ca/wp-content/uploads/2014/03/sealionbigg17899.pdf","author":[{"family":"Bigg","given":"Michael A."}],"issued":{"date-parts":[["1985"]]},"accessed":{"date-parts":[["2016",11,29]]}}},{"id":834,"uris":["http://zotero.org/users/3830350/items/UUHNV82X"],"uri":["http://zotero.org/users/3830350/items/UUHNV82X"],"itemData":{"id":834,"type":"report","title":"Aerial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rsidR="0053700F">
        <w:fldChar w:fldCharType="separate"/>
      </w:r>
      <w:r w:rsidR="0053700F" w:rsidRPr="0053700F">
        <w:rPr>
          <w:rFonts w:ascii="Calibri" w:hAnsi="Calibri"/>
        </w:rPr>
        <w:t>(Bigg 1985, Jeffries et al. 2014)</w:t>
      </w:r>
      <w:r w:rsidR="0053700F">
        <w:fldChar w:fldCharType="end"/>
      </w:r>
      <w:r w:rsidR="0053700F">
        <w:t xml:space="preserve">.  </w:t>
      </w:r>
      <w:r w:rsidR="00231F4D">
        <w:t xml:space="preserve">Because their population numbers are low relative to other areas, it </w:t>
      </w:r>
      <w:r w:rsidR="007679E7">
        <w:t xml:space="preserve">was </w:t>
      </w:r>
      <w:r w:rsidR="00231F4D">
        <w:t xml:space="preserve">easier from a modeling perspective to treat </w:t>
      </w:r>
      <w:r w:rsidR="007679E7">
        <w:t xml:space="preserve">these individuals as if they were their own </w:t>
      </w:r>
      <w:r w:rsidR="00231F4D">
        <w:t xml:space="preserve">Salish population, and during the summer months when they are not present they </w:t>
      </w:r>
      <w:r w:rsidR="00C95CEB">
        <w:t>are distributed evenly to the Washington Coast and outer British Columbia coast</w:t>
      </w:r>
      <w:r w:rsidR="00231F4D">
        <w:t xml:space="preserve">.  </w:t>
      </w:r>
      <w:r w:rsidR="007679E7">
        <w:t xml:space="preserve">We found </w:t>
      </w:r>
      <w:r w:rsidR="00FE0EBF">
        <w:t xml:space="preserve">three </w:t>
      </w:r>
      <w:r w:rsidR="00ED2674">
        <w:t>surveys of Steller sea lion abundance in the Salish Sea</w:t>
      </w:r>
      <w:r w:rsidR="007A0400">
        <w:t>:</w:t>
      </w:r>
      <w:r w:rsidR="00ED2674">
        <w:t xml:space="preserve"> </w:t>
      </w:r>
      <w:r w:rsidR="00ED2674">
        <w:fldChar w:fldCharType="begin"/>
      </w:r>
      <w:r w:rsidR="009154CD">
        <w:instrText xml:space="preserve"> ADDIN ZOTERO_ITEM CSL_CITATION {"citationID":"1a3nkmj53g","properties":{"formattedCitation":"(Bigg 1985)","plainCitation":"(Bigg 1985)"},"citationItems":[{"id":1199,"uris":["http://zotero.org/users/3830350/items/C7AVS5BH"],"uri":["http://zotero.org/users/3830350/items/C7AVS5BH"],"itemData":{"id":1199,"type":"book","title":"Status of the Steller sea lion (Eumetopias jubatus) and California sea lion (Zalophus californianus) in British Columbia","publisher":"Department of Fisheries and Oceans Ottawa","source":"Google Scholar","URL":"http://www.racerocks.ca/wp-content/uploads/2014/03/sealionbigg17899.pdf","author":[{"family":"Bigg","given":"Michael A."}],"issued":{"date-parts":[["1985"]]},"accessed":{"date-parts":[["2016",11,29]]}}}],"schema":"https://github.com/citation-style-language/schema/raw/master/csl-citation.json"} </w:instrText>
      </w:r>
      <w:r w:rsidR="00ED2674">
        <w:fldChar w:fldCharType="separate"/>
      </w:r>
      <w:r w:rsidR="00ED2674" w:rsidRPr="00ED2674">
        <w:rPr>
          <w:rFonts w:cs="Times New Roman"/>
        </w:rPr>
        <w:t xml:space="preserve">Bigg </w:t>
      </w:r>
      <w:r w:rsidR="00C95CEB">
        <w:rPr>
          <w:rFonts w:cs="Times New Roman"/>
        </w:rPr>
        <w:t>(</w:t>
      </w:r>
      <w:r w:rsidR="00ED2674" w:rsidRPr="00ED2674">
        <w:rPr>
          <w:rFonts w:cs="Times New Roman"/>
        </w:rPr>
        <w:t>1985)</w:t>
      </w:r>
      <w:r w:rsidR="00ED2674">
        <w:fldChar w:fldCharType="end"/>
      </w:r>
      <w:r w:rsidR="00FE0EBF">
        <w:t xml:space="preserve">, </w:t>
      </w:r>
      <w:r w:rsidR="00FE0EBF">
        <w:fldChar w:fldCharType="begin"/>
      </w:r>
      <w:r w:rsidR="009154CD">
        <w:instrText xml:space="preserve"> ADDIN ZOTERO_ITEM CSL_CITATION {"citationID":"1dmo49i5c9","properties":{"formattedCitation":"(Edgell and Demarchi 2012)","plainCitation":"(Edgell and Demarchi 2012)"},"citationItems":[{"id":1404,"uris":["http://zotero.org/users/3830350/items/T8UPJ62E"],"uri":["http://zotero.org/users/3830350/items/T8UPJ62E"],"itemData":{"id":1404,"type":"article-journal","title":"California and Steller sea lion use of a major winter haulout in the Salish Sea over 45 years","container-title":"Marine Ecology Progress Series","page":"253–262","volume":"467","source":"Google Scholar","author":[{"family":"Edgell","given":"Timothy C."},{"family":"Demarchi","given":"Mike W."}],"issued":{"date-parts":[["2012"]]}}}],"schema":"https://github.com/citation-style-language/schema/raw/master/csl-citation.json"} </w:instrText>
      </w:r>
      <w:r w:rsidR="00FE0EBF">
        <w:fldChar w:fldCharType="separate"/>
      </w:r>
      <w:r w:rsidR="00FE0EBF" w:rsidRPr="00FE0EBF">
        <w:rPr>
          <w:rFonts w:cs="Times New Roman"/>
        </w:rPr>
        <w:t xml:space="preserve">Edgell and Demarchi </w:t>
      </w:r>
      <w:r w:rsidR="00C95CEB">
        <w:rPr>
          <w:rFonts w:cs="Times New Roman"/>
        </w:rPr>
        <w:t>(</w:t>
      </w:r>
      <w:r w:rsidR="00FE0EBF" w:rsidRPr="00FE0EBF">
        <w:rPr>
          <w:rFonts w:cs="Times New Roman"/>
        </w:rPr>
        <w:t>2012)</w:t>
      </w:r>
      <w:r w:rsidR="00FE0EBF">
        <w:fldChar w:fldCharType="end"/>
      </w:r>
      <w:r w:rsidR="00FE0EBF">
        <w:t>,</w:t>
      </w:r>
      <w:r w:rsidR="00ED2674">
        <w:t xml:space="preserve"> and </w:t>
      </w:r>
      <w:r w:rsidR="00ED2674">
        <w:fldChar w:fldCharType="begin"/>
      </w:r>
      <w:r w:rsidR="009154CD">
        <w:instrText xml:space="preserve"> ADDIN ZOTERO_ITEM CSL_CITATION {"citationID":"23h8u9rtak","properties":{"formattedCitation":"(Jeffries et al. 2014)","plainCitation":"(Jeffries et al. 2014)"},"citationItems":[{"id":834,"uris":["http://zotero.org/users/3830350/items/UUHNV82X"],"uri":["http://zotero.org/users/3830350/items/UUHNV82X"],"itemData":{"id":834,"type":"report","title":"Aerial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rsidR="00ED2674">
        <w:fldChar w:fldCharType="separate"/>
      </w:r>
      <w:r w:rsidR="00ED2674" w:rsidRPr="00ED2674">
        <w:rPr>
          <w:rFonts w:cs="Times New Roman"/>
        </w:rPr>
        <w:t xml:space="preserve">Jeffries et al. </w:t>
      </w:r>
      <w:r w:rsidR="00C95CEB">
        <w:rPr>
          <w:rFonts w:cs="Times New Roman"/>
        </w:rPr>
        <w:t>(</w:t>
      </w:r>
      <w:r w:rsidR="00ED2674" w:rsidRPr="00ED2674">
        <w:rPr>
          <w:rFonts w:cs="Times New Roman"/>
        </w:rPr>
        <w:t>2</w:t>
      </w:r>
      <w:r w:rsidR="00C95CEB">
        <w:rPr>
          <w:rFonts w:cs="Times New Roman"/>
        </w:rPr>
        <w:t>0</w:t>
      </w:r>
      <w:r w:rsidR="00ED2674" w:rsidRPr="00ED2674">
        <w:rPr>
          <w:rFonts w:cs="Times New Roman"/>
        </w:rPr>
        <w:t>14)</w:t>
      </w:r>
      <w:r w:rsidR="00ED2674">
        <w:fldChar w:fldCharType="end"/>
      </w:r>
      <w:r w:rsidR="00ED2674">
        <w:t xml:space="preserve">.  During the 1970s </w:t>
      </w:r>
      <w:proofErr w:type="spellStart"/>
      <w:r w:rsidR="00ED2674">
        <w:t>Bigg</w:t>
      </w:r>
      <w:proofErr w:type="spellEnd"/>
      <w:r w:rsidR="00ED2674">
        <w:t xml:space="preserve"> observed </w:t>
      </w:r>
      <w:r w:rsidR="006951F6">
        <w:t xml:space="preserve">approximately </w:t>
      </w:r>
      <w:r w:rsidR="00ED2674">
        <w:t xml:space="preserve">35-330 </w:t>
      </w:r>
      <w:proofErr w:type="spellStart"/>
      <w:r w:rsidR="00ED2674">
        <w:t>Stellers</w:t>
      </w:r>
      <w:proofErr w:type="spellEnd"/>
      <w:r w:rsidR="00ED2674">
        <w:t xml:space="preserve"> sea lions in British Columbia inland waters, Jefferies observed peaks counts of ~350 in Washington State inland waters</w:t>
      </w:r>
      <w:r w:rsidR="00C95CEB">
        <w:t xml:space="preserve">, and </w:t>
      </w:r>
      <w:proofErr w:type="spellStart"/>
      <w:r w:rsidR="00C95CEB">
        <w:t>Edgel</w:t>
      </w:r>
      <w:proofErr w:type="spellEnd"/>
      <w:r w:rsidR="00C95CEB">
        <w:t xml:space="preserve"> and </w:t>
      </w:r>
      <w:proofErr w:type="spellStart"/>
      <w:r w:rsidR="00C95CEB">
        <w:t>Demarchi</w:t>
      </w:r>
      <w:proofErr w:type="spellEnd"/>
      <w:r w:rsidR="00C95CEB">
        <w:t xml:space="preserve"> </w:t>
      </w:r>
      <w:r w:rsidR="00C95CEB">
        <w:lastRenderedPageBreak/>
        <w:t>observed haul-outs of 680 individuals</w:t>
      </w:r>
      <w:r w:rsidR="006951F6">
        <w:t xml:space="preserve"> at Race Rocks in the Strait of Juan de Fuca</w:t>
      </w:r>
      <w:r w:rsidR="00C95CEB">
        <w:t xml:space="preserve">.  Similar to the California sea lion estimates for the Salish Sea, we fit a logistic model to the </w:t>
      </w:r>
      <w:proofErr w:type="spellStart"/>
      <w:r w:rsidR="00C95CEB">
        <w:t>Edgell</w:t>
      </w:r>
      <w:proofErr w:type="spellEnd"/>
      <w:r w:rsidR="00C95CEB">
        <w:t xml:space="preserve"> and </w:t>
      </w:r>
      <w:proofErr w:type="spellStart"/>
      <w:r w:rsidR="00C95CEB">
        <w:t>Demarchi</w:t>
      </w:r>
      <w:proofErr w:type="spellEnd"/>
      <w:r w:rsidR="00C95CEB">
        <w:t xml:space="preserve"> time-series</w:t>
      </w:r>
      <w:r w:rsidR="006951F6">
        <w:t xml:space="preserve"> because it was </w:t>
      </w:r>
      <w:r w:rsidR="00C95CEB">
        <w:t>the most complete of the three</w:t>
      </w:r>
      <w:r w:rsidR="00055FFB">
        <w:t xml:space="preserve"> surveys</w:t>
      </w:r>
      <w:r w:rsidR="00C95CEB">
        <w:t>,</w:t>
      </w:r>
      <w:r w:rsidR="00055FFB">
        <w:t xml:space="preserve"> </w:t>
      </w:r>
      <w:r w:rsidR="006951F6">
        <w:t xml:space="preserve">with the understanding that using just Race Rocks surveys probably represents an underestimate of Steller Sea lion abundance.  We then </w:t>
      </w:r>
      <w:r w:rsidR="00055FFB">
        <w:t>multiplied the haul-out estimates by a correction factor of two to account for sea lions in the water.</w:t>
      </w:r>
      <w:r w:rsidR="00C95CEB">
        <w:t xml:space="preserve">  </w:t>
      </w:r>
    </w:p>
    <w:p w14:paraId="2866F8EF" w14:textId="1E797DD0" w:rsidR="00B82705" w:rsidRDefault="007679E7" w:rsidP="006951F6">
      <w:pPr>
        <w:ind w:firstLine="720"/>
      </w:pPr>
      <w:r>
        <w:t>We have no time-series of abundance estimate</w:t>
      </w:r>
      <w:r w:rsidR="0050790C">
        <w:t>s</w:t>
      </w:r>
      <w:r>
        <w:t xml:space="preserve"> for the Columbia </w:t>
      </w:r>
      <w:r w:rsidR="0050790C">
        <w:t>River.</w:t>
      </w:r>
      <w:r>
        <w:t xml:space="preserve"> </w:t>
      </w:r>
      <w:r w:rsidR="0050790C">
        <w:t>A table in Wiles (2015) report describing the range of maximum numbers in the Columbia River between 1976 and 2014 is our best source of information.  Based on the range given in Wiles (2015), we simply abundance assume</w:t>
      </w:r>
      <w:ins w:id="41" w:author="Client Services" w:date="2017-03-28T04:18:00Z">
        <w:r w:rsidR="00EF181A">
          <w:t>d</w:t>
        </w:r>
      </w:ins>
      <w:r w:rsidR="0050790C">
        <w:t xml:space="preserve"> that Steller sea lion have time-series of abundance that is equal to California sea lions</w:t>
      </w:r>
      <w:ins w:id="42" w:author="Client Services" w:date="2017-03-28T04:18:00Z">
        <w:r w:rsidR="00EF181A">
          <w:t xml:space="preserve"> described by Brown</w:t>
        </w:r>
      </w:ins>
      <w:r w:rsidR="0050790C">
        <w:t xml:space="preserve">. </w:t>
      </w:r>
    </w:p>
    <w:p w14:paraId="43A01158" w14:textId="77777777" w:rsidR="00B77762" w:rsidRPr="00B77762" w:rsidRDefault="004B27C3" w:rsidP="006951F6">
      <w:pPr>
        <w:pStyle w:val="Heading1"/>
      </w:pPr>
      <w:r>
        <w:t>Predator age and sex structure</w:t>
      </w:r>
    </w:p>
    <w:p w14:paraId="726DD1F0" w14:textId="7C3FCB97" w:rsidR="0004171A" w:rsidRPr="00B77762" w:rsidRDefault="00B77762" w:rsidP="006951F6">
      <w:pPr>
        <w:ind w:firstLine="720"/>
      </w:pPr>
      <w:r>
        <w:t>Th</w:t>
      </w:r>
      <w:r w:rsidR="00693047">
        <w:t>is</w:t>
      </w:r>
      <w:r>
        <w:t xml:space="preserve"> section describes the variables related to predator age structure</w:t>
      </w:r>
      <w:proofErr w:type="gramStart"/>
      <w:r>
        <w:t xml:space="preserve">, </w:t>
      </w:r>
      <w:proofErr w:type="gramEnd"/>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p,h,y,i</m:t>
            </m:r>
          </m:sub>
        </m:sSub>
      </m:oMath>
      <w:r>
        <w:rPr>
          <w:rFonts w:eastAsiaTheme="minorEastAsia"/>
        </w:rPr>
        <w:t>, and predator sex ratio,</w:t>
      </w:r>
      <w:r w:rsidR="004B27C3">
        <w:t xml:space="preserve"> </w:t>
      </w:r>
      <m:oMath>
        <m:sSub>
          <m:sSubPr>
            <m:ctrlPr>
              <w:rPr>
                <w:rFonts w:ascii="Cambria Math" w:hAnsi="Cambria Math"/>
              </w:rPr>
            </m:ctrlPr>
          </m:sSubPr>
          <m:e>
            <m:r>
              <w:rPr>
                <w:rFonts w:ascii="Cambria Math" w:hAnsi="Cambria Math"/>
              </w:rPr>
              <m:t>PF</m:t>
            </m:r>
          </m:e>
          <m:sub>
            <m:r>
              <w:rPr>
                <w:rFonts w:ascii="Cambria Math" w:hAnsi="Cambria Math"/>
              </w:rPr>
              <m:t>p,h,y,i</m:t>
            </m:r>
          </m:sub>
        </m:sSub>
      </m:oMath>
      <w:r>
        <w:rPr>
          <w:rFonts w:eastAsiaTheme="minorEastAsia"/>
        </w:rPr>
        <w:t xml:space="preserve"> – specifically, the percentage of females at each age.  </w:t>
      </w:r>
      <w:r w:rsidR="0081566F">
        <w:rPr>
          <w:rFonts w:eastAsiaTheme="minorEastAsia"/>
        </w:rPr>
        <w:t xml:space="preserve">For a brief summary of the age and sex ratios of the predators you can look at </w:t>
      </w:r>
      <w:r w:rsidR="004604E0">
        <w:rPr>
          <w:rFonts w:eastAsiaTheme="minorEastAsia"/>
        </w:rPr>
        <w:t xml:space="preserve">the worksheets </w:t>
      </w:r>
      <w:r w:rsidR="00E35332">
        <w:rPr>
          <w:rFonts w:eastAsiaTheme="minorEastAsia"/>
        </w:rPr>
        <w:t>“</w:t>
      </w:r>
      <w:proofErr w:type="spellStart"/>
      <w:r w:rsidR="00110D18">
        <w:rPr>
          <w:rFonts w:eastAsiaTheme="minorEastAsia"/>
        </w:rPr>
        <w:t>Table_PredatorAgeRatios</w:t>
      </w:r>
      <w:proofErr w:type="spellEnd"/>
      <w:r w:rsidR="00E35332">
        <w:rPr>
          <w:rFonts w:eastAsiaTheme="minorEastAsia"/>
        </w:rPr>
        <w:t>”</w:t>
      </w:r>
      <w:r w:rsidR="00110D18">
        <w:rPr>
          <w:rFonts w:eastAsiaTheme="minorEastAsia"/>
        </w:rPr>
        <w:t xml:space="preserve"> and </w:t>
      </w:r>
      <w:r w:rsidR="00E35332">
        <w:rPr>
          <w:rFonts w:eastAsiaTheme="minorEastAsia"/>
        </w:rPr>
        <w:t>“</w:t>
      </w:r>
      <w:proofErr w:type="spellStart"/>
      <w:r w:rsidR="00110D18">
        <w:rPr>
          <w:rFonts w:eastAsiaTheme="minorEastAsia"/>
        </w:rPr>
        <w:t>Table_PredatorFemaleRatios</w:t>
      </w:r>
      <w:proofErr w:type="spellEnd"/>
      <w:r w:rsidR="00E35332">
        <w:rPr>
          <w:rFonts w:eastAsiaTheme="minorEastAsia"/>
        </w:rPr>
        <w:t>”</w:t>
      </w:r>
      <w:r w:rsidR="00110D18">
        <w:rPr>
          <w:rFonts w:eastAsiaTheme="minorEastAsia"/>
        </w:rPr>
        <w:t xml:space="preserve"> in the appendixTable.xls</w:t>
      </w:r>
      <w:r w:rsidR="00B83561">
        <w:rPr>
          <w:rFonts w:eastAsiaTheme="minorEastAsia"/>
        </w:rPr>
        <w:t>x</w:t>
      </w:r>
      <w:r w:rsidR="00110D18">
        <w:rPr>
          <w:rFonts w:eastAsiaTheme="minorEastAsia"/>
        </w:rPr>
        <w:t xml:space="preserve"> file.  </w:t>
      </w:r>
      <w:r>
        <w:rPr>
          <w:rFonts w:eastAsiaTheme="minorEastAsia"/>
        </w:rPr>
        <w:t xml:space="preserve">The data </w:t>
      </w:r>
      <w:r w:rsidR="00110D18">
        <w:rPr>
          <w:rFonts w:eastAsiaTheme="minorEastAsia"/>
        </w:rPr>
        <w:t xml:space="preserve">raw data for each species are large and cumbersome files and they can be found in predatorAgeRatios.csv and predatorFemaleRatio.csv.  They are </w:t>
      </w:r>
      <w:r>
        <w:rPr>
          <w:rFonts w:eastAsiaTheme="minorEastAsia"/>
        </w:rPr>
        <w:t xml:space="preserve">read into the model with the </w:t>
      </w:r>
      <w:proofErr w:type="spellStart"/>
      <w:r w:rsidR="0004171A">
        <w:t>create_Nphyis.r</w:t>
      </w:r>
      <w:proofErr w:type="spellEnd"/>
      <w:r>
        <w:t xml:space="preserve"> </w:t>
      </w:r>
      <w:r w:rsidR="00110D18">
        <w:t>wrapper</w:t>
      </w:r>
      <w:r>
        <w:t>.</w:t>
      </w:r>
    </w:p>
    <w:p w14:paraId="2AA9A019" w14:textId="37926806" w:rsidR="00110D18" w:rsidRDefault="00186BA8" w:rsidP="002D4C7E">
      <w:pPr>
        <w:ind w:firstLine="720"/>
      </w:pPr>
      <w:r>
        <w:t xml:space="preserve">The sex and age distributions of the southern and northern resident killer whales in the Salish Sea </w:t>
      </w:r>
      <w:r w:rsidR="0083071A">
        <w:fldChar w:fldCharType="begin"/>
      </w:r>
      <w:r w:rsidR="009154CD">
        <w:instrText xml:space="preserve"> ADDIN ZOTERO_ITEM CSL_CITATION {"citationID":"2lrc8k3aid","properties":{"formattedCitation":"(Ward et al. 2009, Center for Whale Research 2016)","plainCitation":"(Ward et al. 2009, Center for Whale Research 2016)"},"citationItems":[{"id":710,"uris":["http://zotero.org/users/3830350/items/28EUXTEH"],"uri":["http://zotero.org/users/3830350/items/28EUXTEH"],"itemData":{"id":710,"type":"article-journal","title":"Quantifying the effects of prey abundance on killer whale reproduction","container-title":"Journal of Applied Ecology","page":"632–640","volume":"46","issue":"3","author":[{"family":"Ward","given":"Eric J"},{"family":"Holmes","given":"Elizabeth E"},{"family":"Balcomb","given":"Ken C"}],"issued":{"date-parts":[["2009"]]}}},{"id":822,"uris":["http://zotero.org/users/3830350/items/Z4IFANAH"],"uri":["http://zotero.org/users/3830350/items/Z4IFANAH"],"itemData":{"id":822,"type":"webpage","title":"Study of Southern Resident Killer Whales","container-title":"Center for Whale Research - Study of Southern Resident Killer Whales","URL":"http://www.whaleresearch.com/","author":[{"family":"Center for Whale Research","given":""}],"issued":{"date-parts":[["2016"]]},"accessed":{"date-parts":[["2016",3,13]]}}}],"schema":"https://github.com/citation-style-language/schema/raw/master/csl-citation.json"} </w:instrText>
      </w:r>
      <w:r w:rsidR="0083071A">
        <w:fldChar w:fldCharType="separate"/>
      </w:r>
      <w:r w:rsidR="0083071A" w:rsidRPr="0083071A">
        <w:rPr>
          <w:rFonts w:ascii="Calibri" w:hAnsi="Calibri"/>
        </w:rPr>
        <w:t>(Ward et al. 2009, Center for Whale Research 2016)</w:t>
      </w:r>
      <w:r w:rsidR="0083071A">
        <w:fldChar w:fldCharType="end"/>
      </w:r>
      <w:r w:rsidR="0083071A">
        <w:t xml:space="preserve"> </w:t>
      </w:r>
      <w:r>
        <w:t>and west coast Vancouver Island/British Columbia</w:t>
      </w:r>
      <w:r w:rsidR="0083071A">
        <w:t xml:space="preserve"> </w:t>
      </w:r>
      <w:r w:rsidR="0083071A">
        <w:fldChar w:fldCharType="begin"/>
      </w:r>
      <w:r w:rsidR="009154CD">
        <w:instrText xml:space="preserve"> ADDIN ZOTERO_ITEM CSL_CITATION {"citationID":"1grfhio70e","properties":{"formattedCitation":"(Ward et al. 2016)","plainCitation":"(Ward et al. 2016)"},"citationItems":[{"id":979,"uris":["http://zotero.org/users/3830350/items/KXZWAQ4D"],"uri":["http://zotero.org/users/3830350/items/KXZWAQ4D"],"itemData":{"id":979,"type":"article-journal","title":"Long-distance migration of prey synchronizes demographic rates of top predators across broad spatial scales","container-title":"Ecosphere","volume":"7","issue":"2","source":"Google Scholar","URL":"http://onlinelibrary.wiley.com/doi/10.1002/ecs2.1276/full","author":[{"family":"Ward","given":"E. J."},{"family":"Dahlheim","given":"M. E."},{"family":"Waite","given":"J. M."},{"family":"Emmons","given":"C. K."},{"family":"Marshall","given":"K. N."},{"family":"Chasco","given":"B. E."},{"family":"Balcomb","given":"K. C."}],"issued":{"date-parts":[["2016"]]},"accessed":{"date-parts":[["2016",7,5]]}}}],"schema":"https://github.com/citation-style-language/schema/raw/master/csl-citation.json"} </w:instrText>
      </w:r>
      <w:r w:rsidR="0083071A">
        <w:fldChar w:fldCharType="separate"/>
      </w:r>
      <w:r w:rsidR="0083071A" w:rsidRPr="0083071A">
        <w:rPr>
          <w:rFonts w:ascii="Calibri" w:hAnsi="Calibri"/>
        </w:rPr>
        <w:t>(Ward et al. 2016)</w:t>
      </w:r>
      <w:r w:rsidR="0083071A">
        <w:fldChar w:fldCharType="end"/>
      </w:r>
      <w:r>
        <w:t xml:space="preserve"> are </w:t>
      </w:r>
      <w:r w:rsidR="009D1AE6">
        <w:t>based on small populations with a high percentage of marked and recapture individuals</w:t>
      </w:r>
      <w:r w:rsidR="0083071A">
        <w:t>.</w:t>
      </w:r>
      <w:r w:rsidR="009D1AE6">
        <w:t xml:space="preserve">  The sex and age distributions of these populations are known with very little error.</w:t>
      </w:r>
      <w:r w:rsidR="0083071A">
        <w:t xml:space="preserve">  Southeast and western Alaska residents are based on stage-based estimates from </w:t>
      </w:r>
      <w:r w:rsidR="0083071A">
        <w:fldChar w:fldCharType="begin"/>
      </w:r>
      <w:r w:rsidR="009154CD">
        <w:instrText xml:space="preserve"> ADDIN ZOTERO_ITEM CSL_CITATION {"citationID":"2jb4gnf0mt","properties":{"formattedCitation":"(Matkin et al. 2014)","plainCitation":"(Matkin et al. 2014)"},"citationItems":[{"id":981,"uris":["http://zotero.org/users/3830350/items/W9XT34F3"],"uri":["http://zotero.org/users/3830350/items/W9XT34F3"],"itemData":{"id":981,"type":"article-journal","title":"Life history and population dynamics of southern Alaska resident killer whales (Orcinus orca)","container-title":"Marine Mammal Science","page":"460–479","volume":"30","issue":"2","source":"Google Scholar","author":[{"family":"Matkin","given":"Craig O."},{"family":"Ward Testa","given":"J."},{"family":"Ellis","given":"Graeme M."},{"family":"Saulitis","given":"Eva L."}],"issued":{"date-parts":[["2014"]]}}}],"schema":"https://github.com/citation-style-language/schema/raw/master/csl-citation.json"} </w:instrText>
      </w:r>
      <w:r w:rsidR="0083071A">
        <w:fldChar w:fldCharType="separate"/>
      </w:r>
      <w:r w:rsidR="0083071A" w:rsidRPr="0083071A">
        <w:rPr>
          <w:rFonts w:ascii="Calibri" w:hAnsi="Calibri"/>
        </w:rPr>
        <w:t>(Matkin et al. 2014)</w:t>
      </w:r>
      <w:r w:rsidR="0083071A">
        <w:fldChar w:fldCharType="end"/>
      </w:r>
      <w:r w:rsidR="0083071A">
        <w:t xml:space="preserve">.  </w:t>
      </w:r>
      <w:r w:rsidR="00110D18">
        <w:t>Without additional information on survivorship, we evenly distributed that fraction of the population in each stage across all ages within a stage</w:t>
      </w:r>
      <w:r w:rsidR="00AD77A7">
        <w:t xml:space="preserve">.  </w:t>
      </w:r>
    </w:p>
    <w:p w14:paraId="123A44E1" w14:textId="0AC7818C" w:rsidR="00B83561" w:rsidRDefault="00B83561" w:rsidP="006951F6">
      <w:pPr>
        <w:ind w:firstLine="720"/>
      </w:pPr>
      <w:r>
        <w:lastRenderedPageBreak/>
        <w:t xml:space="preserve">The sex ratios for seal and sea lions are a little more difficult to find.  </w:t>
      </w:r>
      <w:r w:rsidR="003D483A">
        <w:t xml:space="preserve">We used </w:t>
      </w:r>
      <w:r w:rsidR="003D7808">
        <w:t xml:space="preserve">sex and </w:t>
      </w:r>
      <w:r w:rsidR="003D483A">
        <w:t>age-specific survivals</w:t>
      </w:r>
      <w:r w:rsidR="00257B01">
        <w:t xml:space="preserve"> </w:t>
      </w:r>
      <w:r w:rsidR="003D483A">
        <w:t xml:space="preserve">for </w:t>
      </w:r>
      <w:r w:rsidR="0083071A">
        <w:t xml:space="preserve">harbor seal </w:t>
      </w:r>
      <w:r w:rsidR="0083071A">
        <w:fldChar w:fldCharType="begin"/>
      </w:r>
      <w:r w:rsidR="009154CD">
        <w:instrText xml:space="preserve"> ADDIN ZOTERO_ITEM CSL_CITATION {"citationID":"1snlljg2jg","properties":{"formattedCitation":"(Bigg 1969)","plainCitation":"(Bigg 1969)"},"citationItems":[{"id":832,"uris":["http://zotero.org/users/3830350/items/7D8XW452"],"uri":["http://zotero.org/users/3830350/items/7D8XW452"],"itemData":{"id":832,"type":"book","title":"The harbour seal in British Columbia","collection-number":"172","publisher":"Fisheries Research Board of Canada Ottawa","source":"Google Scholar","URL":"http://library.wur.nl/WebQuery/clc/409938","author":[{"family":"Bigg","given":"Michael A."}],"issued":{"date-parts":[["1969"]]},"accessed":{"date-parts":[["2016",3,13]]}}}],"schema":"https://github.com/citation-style-language/schema/raw/master/csl-citation.json"} </w:instrText>
      </w:r>
      <w:r w:rsidR="0083071A">
        <w:fldChar w:fldCharType="separate"/>
      </w:r>
      <w:r w:rsidR="0083071A" w:rsidRPr="0083071A">
        <w:rPr>
          <w:rFonts w:ascii="Calibri" w:hAnsi="Calibri"/>
        </w:rPr>
        <w:t>(Bigg 1969</w:t>
      </w:r>
      <w:r w:rsidR="0083071A">
        <w:rPr>
          <w:rFonts w:ascii="Calibri" w:hAnsi="Calibri"/>
        </w:rPr>
        <w:t>,</w:t>
      </w:r>
      <w:r w:rsidR="0083071A" w:rsidRPr="0083071A">
        <w:rPr>
          <w:rFonts w:ascii="Calibri" w:hAnsi="Calibri"/>
        </w:rPr>
        <w:t xml:space="preserve"> </w:t>
      </w:r>
      <w:r w:rsidR="0083071A" w:rsidRPr="008A5E44">
        <w:rPr>
          <w:rFonts w:ascii="Calibri" w:hAnsi="Calibri"/>
        </w:rPr>
        <w:t>Pitcher and Calkins 1979</w:t>
      </w:r>
      <w:r w:rsidR="0083071A">
        <w:rPr>
          <w:rFonts w:ascii="Calibri" w:hAnsi="Calibri"/>
        </w:rPr>
        <w:t>; Table 18</w:t>
      </w:r>
      <w:r w:rsidR="0083071A" w:rsidRPr="008A5E44">
        <w:rPr>
          <w:rFonts w:ascii="Calibri" w:hAnsi="Calibri"/>
        </w:rPr>
        <w:t>, Hastings et al. 2012</w:t>
      </w:r>
      <w:r w:rsidR="0083071A" w:rsidRPr="0083071A">
        <w:rPr>
          <w:rFonts w:ascii="Calibri" w:hAnsi="Calibri"/>
        </w:rPr>
        <w:t>)</w:t>
      </w:r>
      <w:r w:rsidR="0083071A">
        <w:fldChar w:fldCharType="end"/>
      </w:r>
      <w:r w:rsidR="0083071A">
        <w:t xml:space="preserve">, California sea lion </w:t>
      </w:r>
      <w:r w:rsidR="00D14261">
        <w:fldChar w:fldCharType="begin"/>
      </w:r>
      <w:r w:rsidR="009154CD">
        <w:instrText xml:space="preserve"> ADDIN ZOTERO_ITEM CSL_CITATION {"citationID":"1ithuamqtc","properties":{"formattedCitation":"{\\rtf (Hern\\uc0\\u225{}ndez-Camacho et al. 2008)}","plainCitation":"(Hernández-Camacho et al. 2008)"},"citationItems":[{"id":1024,"uris":["http://zotero.org/users/3830350/items/MVWBDCGU"],"uri":["http://zotero.org/users/3830350/items/MVWBDCGU"],"itemData":{"id":1024,"type":"article-journal","title":"Age-specific birth rates of California sea lions (Zalophus californianus) in the Gulf of California, Mexico","container-title":"Marine Mammal Science","page":"664–676","volume":"24","issue":"3","source":"Google Scholar","author":[{"family":"Hernández-Camacho","given":"Claudia J."},{"family":"Aurioles-Gamboa","given":"David"},{"family":"Gerber","given":"Leah R."}],"issued":{"date-parts":[["2008"]]}}}],"schema":"https://github.com/citation-style-language/schema/raw/master/csl-citation.json"} </w:instrText>
      </w:r>
      <w:r w:rsidR="00D14261">
        <w:fldChar w:fldCharType="separate"/>
      </w:r>
      <w:r w:rsidR="00D14261" w:rsidRPr="00D14261">
        <w:rPr>
          <w:rFonts w:ascii="Calibri" w:hAnsi="Calibri" w:cs="Times New Roman"/>
          <w:szCs w:val="24"/>
        </w:rPr>
        <w:t>(Hernández-Camacho et al. 2008)</w:t>
      </w:r>
      <w:r w:rsidR="00D14261">
        <w:fldChar w:fldCharType="end"/>
      </w:r>
      <w:r w:rsidR="0083071A">
        <w:t xml:space="preserve">, and Steller sea lion </w:t>
      </w:r>
      <w:r w:rsidR="0083071A">
        <w:fldChar w:fldCharType="begin"/>
      </w:r>
      <w:r w:rsidR="009154CD">
        <w:instrText xml:space="preserve"> ADDIN ZOTERO_ITEM CSL_CITATION {"citationID":"22v1cqnom6","properties":{"formattedCitation":"(Winship et al. 2002)","plainCitation":"(Winship et al. 2002)"},"citationItems":[{"id":56,"uris":["http://zotero.org/users/3830350/items/B8QXM7PB"],"uri":["http://zotero.org/users/3830350/items/B8QXM7PB"],"itemData":{"id":56,"type":"article-journal","title":"A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83071A">
        <w:fldChar w:fldCharType="separate"/>
      </w:r>
      <w:r w:rsidR="0083071A" w:rsidRPr="0083071A">
        <w:rPr>
          <w:rFonts w:ascii="Calibri" w:hAnsi="Calibri"/>
        </w:rPr>
        <w:t>(Winship et al. 2002)</w:t>
      </w:r>
      <w:r w:rsidR="0083071A">
        <w:fldChar w:fldCharType="end"/>
      </w:r>
      <w:r w:rsidR="003D483A">
        <w:t xml:space="preserve">, and fecundities </w:t>
      </w:r>
      <w:r w:rsidR="00343851">
        <w:t>(harbor seals</w:t>
      </w:r>
      <w:r w:rsidR="003D483A">
        <w:t xml:space="preserve"> </w:t>
      </w:r>
      <w:r w:rsidR="00343851">
        <w:fldChar w:fldCharType="begin"/>
      </w:r>
      <w:r w:rsidR="009154CD">
        <w:instrText xml:space="preserve"> ADDIN ZOTERO_ITEM CSL_CITATION {"citationID":"1d3kdspjsm","properties":{"formattedCitation":"{\\rtf (H\\uc0\\u228{}rk\\uc0\\u246{}nen and Heide-J\\uc0\\u248{}rgensen 1990)}","plainCitation":"(Härkönen and Heide-Jørgensen 1990)"},"citationItems":[{"id":1309,"uris":["http://zotero.org/users/3830350/items/57H8MJKU"],"uri":["http://zotero.org/users/3830350/items/57H8MJKU"],"itemData":{"id":1309,"type":"article-journal","title":"Comparative life histories of East Atlantic and other harbour seal populations","container-title":"Ophelia","page":"211–235","volume":"32","issue":"3","source":"Google Scholar","author":[{"family":"Härkönen","given":"T."},{"family":"Heide-Jørgensen","given":"M.-P."}],"issued":{"date-parts":[["1990"]]}}}],"schema":"https://github.com/citation-style-language/schema/raw/master/csl-citation.json"} </w:instrText>
      </w:r>
      <w:r w:rsidR="00343851">
        <w:fldChar w:fldCharType="separate"/>
      </w:r>
      <w:r w:rsidR="00343851" w:rsidRPr="00343851">
        <w:rPr>
          <w:rFonts w:ascii="Calibri" w:hAnsi="Calibri" w:cs="Times New Roman"/>
          <w:szCs w:val="24"/>
        </w:rPr>
        <w:t>(Härkönen and Heide-Jørgensen 1990)</w:t>
      </w:r>
      <w:r w:rsidR="00343851">
        <w:fldChar w:fldCharType="end"/>
      </w:r>
      <w:r w:rsidR="00343851">
        <w:t>, California sea lions</w:t>
      </w:r>
      <w:r w:rsidR="003D483A">
        <w:t xml:space="preserve"> </w:t>
      </w:r>
      <w:r w:rsidR="00343851">
        <w:fldChar w:fldCharType="begin"/>
      </w:r>
      <w:r w:rsidR="009154CD">
        <w:instrText xml:space="preserve"> ADDIN ZOTERO_ITEM CSL_CITATION {"citationID":"5s2WnP7f","properties":{"formattedCitation":"{\\rtf (Hern\\uc0\\u225{}ndez-Camacho et al. 2008, French et al. 2011)}","plainCitation":"(Hernández-Camacho et al. 2008, French et al. 2011)"},"citationItems":[{"id":1024,"uris":["http://zotero.org/users/3830350/items/MVWBDCGU"],"uri":["http://zotero.org/users/3830350/items/MVWBDCGU"],"itemData":{"id":1024,"type":"article-journal","title":"Age-specific birth rates of California sea lions (Zalophus californianus) in the Gulf of California, Mexico","container-title":"Marine Mammal Science","page":"664–676","volume":"24","issue":"3","source":"Google Scholar","author":[{"family":"Hernández-Camacho","given":"Claudia J."},{"family":"Aurioles-Gamboa","given":"David"},{"family":"Gerber","given":"Leah R."}],"issued":{"date-parts":[["2008"]]}}},{"id":1311,"uris":["http://zotero.org/users/3830350/items/DMEZWN2X"],"uri":["http://zotero.org/users/3830350/items/DMEZWN2X"],"itemData":{"id":1311,"type":"article-journal","title":"Human disturbance influences reproductive success and growth rate in California sea lions (Zalophus californianus)","container-title":"PLoS One","page":"e17686","volume":"6","issue":"3","source":"Google Scholar","author":[{"family":"French","given":"Susannah S."},{"family":"González-Suárez","given":"Manuela"},{"family":"Young","given":"Julie K."},{"family":"Durham","given":"Susan"},{"family":"Gerber","given":"Leah R."}],"issued":{"date-parts":[["2011"]]}}}],"schema":"https://github.com/citation-style-language/schema/raw/master/csl-citation.json"} </w:instrText>
      </w:r>
      <w:r w:rsidR="00343851">
        <w:fldChar w:fldCharType="separate"/>
      </w:r>
      <w:r w:rsidR="00690B78" w:rsidRPr="00690B78">
        <w:rPr>
          <w:rFonts w:ascii="Calibri" w:hAnsi="Calibri" w:cs="Times New Roman"/>
          <w:szCs w:val="24"/>
        </w:rPr>
        <w:t>(Hernández-Camacho et al. 2008, French et al. 2011)</w:t>
      </w:r>
      <w:r w:rsidR="00343851">
        <w:fldChar w:fldCharType="end"/>
      </w:r>
      <w:r w:rsidR="003D483A">
        <w:t>, and St</w:t>
      </w:r>
      <w:r w:rsidR="00343851">
        <w:t>eller sea lions</w:t>
      </w:r>
      <w:r w:rsidR="003D483A">
        <w:t xml:space="preserve"> </w:t>
      </w:r>
      <w:r w:rsidR="003D483A">
        <w:fldChar w:fldCharType="begin"/>
      </w:r>
      <w:r w:rsidR="009154CD">
        <w:instrText xml:space="preserve"> ADDIN ZOTERO_ITEM CSL_CITATION {"citationID":"6dcuul64s","properties":{"formattedCitation":"(York 1994)","plainCitation":"(York 1994)"},"citationItems":[{"id":1307,"uris":["http://zotero.org/users/3830350/items/9VR4IM5H"],"uri":["http://zotero.org/users/3830350/items/9VR4IM5H"],"itemData":{"id":1307,"type":"article-journal","title":"The population dynamics of northern sea lions, 1975-1985","container-title":"Marine Mammal Science","page":"38–51","volume":"10","issue":"1","source":"Google Scholar","author":[{"family":"York","given":"Anne E."}],"issued":{"date-parts":[["1994"]]}}}],"schema":"https://github.com/citation-style-language/schema/raw/master/csl-citation.json"} </w:instrText>
      </w:r>
      <w:r w:rsidR="003D483A">
        <w:fldChar w:fldCharType="separate"/>
      </w:r>
      <w:r w:rsidR="003D483A" w:rsidRPr="003D483A">
        <w:rPr>
          <w:rFonts w:ascii="Calibri" w:hAnsi="Calibri"/>
        </w:rPr>
        <w:t>(York 1994)</w:t>
      </w:r>
      <w:r w:rsidR="003D483A">
        <w:fldChar w:fldCharType="end"/>
      </w:r>
      <w:r w:rsidR="002E781F">
        <w:t>)</w:t>
      </w:r>
      <w:r w:rsidR="003D483A">
        <w:t xml:space="preserve"> to estimate the stable age distributions</w:t>
      </w:r>
      <w:r w:rsidR="0060286B">
        <w:t xml:space="preserve"> of male and female pinnipeds (s</w:t>
      </w:r>
      <w:r w:rsidR="00C43E4E">
        <w:t xml:space="preserve">ee the excel file </w:t>
      </w:r>
      <w:r>
        <w:t>Pinniped</w:t>
      </w:r>
      <w:r w:rsidR="00C43E4E">
        <w:t>StableAgeDistributions.xlsx for projection</w:t>
      </w:r>
      <w:r w:rsidR="0060286B">
        <w:t>s</w:t>
      </w:r>
      <w:r w:rsidR="00C43E4E">
        <w:t xml:space="preserve"> of the stable age distribution</w:t>
      </w:r>
      <w:r w:rsidR="0060286B">
        <w:t>)</w:t>
      </w:r>
      <w:r w:rsidR="00C43E4E">
        <w:t>.</w:t>
      </w:r>
      <w:r w:rsidR="003D483A">
        <w:t xml:space="preserve">  </w:t>
      </w:r>
    </w:p>
    <w:p w14:paraId="28100B63" w14:textId="6B8C65E2" w:rsidR="00B83561" w:rsidRDefault="009D1AE6" w:rsidP="006951F6">
      <w:pPr>
        <w:ind w:firstLine="720"/>
      </w:pPr>
      <w:r>
        <w:t xml:space="preserve">Based on input from Jeff </w:t>
      </w:r>
      <w:proofErr w:type="spellStart"/>
      <w:r>
        <w:t>Laake</w:t>
      </w:r>
      <w:proofErr w:type="spellEnd"/>
      <w:r>
        <w:t xml:space="preserve"> at the NOAA Marine Mammal Laboratory</w:t>
      </w:r>
      <w:r w:rsidR="00C73976">
        <w:t xml:space="preserve"> </w:t>
      </w:r>
      <w:commentRangeStart w:id="43"/>
      <w:r w:rsidR="00C73976">
        <w:t>(</w:t>
      </w:r>
      <w:r w:rsidR="001E675C">
        <w:t xml:space="preserve">pers. </w:t>
      </w:r>
      <w:proofErr w:type="spellStart"/>
      <w:r w:rsidR="001E675C">
        <w:t>Comm</w:t>
      </w:r>
      <w:proofErr w:type="spellEnd"/>
      <w:r w:rsidR="001E675C">
        <w:t xml:space="preserve"> </w:t>
      </w:r>
      <w:r w:rsidR="00C73976">
        <w:t xml:space="preserve">Eric Ward, </w:t>
      </w:r>
      <w:r w:rsidR="001E675C">
        <w:t xml:space="preserve">email </w:t>
      </w:r>
      <w:r w:rsidR="00C73976">
        <w:t xml:space="preserve">12/19/2016 </w:t>
      </w:r>
      <w:proofErr w:type="spellStart"/>
      <w:r w:rsidR="00C73976">
        <w:t>Fwd:Male</w:t>
      </w:r>
      <w:proofErr w:type="spellEnd"/>
      <w:r w:rsidR="00C73976">
        <w:t xml:space="preserve"> </w:t>
      </w:r>
      <w:proofErr w:type="spellStart"/>
      <w:r w:rsidR="00C73976">
        <w:t>Zalophus</w:t>
      </w:r>
      <w:commentRangeEnd w:id="43"/>
      <w:proofErr w:type="spellEnd"/>
      <w:r w:rsidR="001E1088">
        <w:rPr>
          <w:rStyle w:val="CommentReference"/>
        </w:rPr>
        <w:commentReference w:id="43"/>
      </w:r>
      <w:r w:rsidR="00C73976">
        <w:t>)</w:t>
      </w:r>
      <w:r>
        <w:t xml:space="preserve">, only California sea lions age 6 and older in any of the areas are likely to be preying on Chinook salmon.  Therefore, after </w:t>
      </w:r>
      <w:r w:rsidR="00B83561">
        <w:t xml:space="preserve">determining the stable </w:t>
      </w:r>
      <w:r w:rsidR="008A0C19">
        <w:t xml:space="preserve">age distribution </w:t>
      </w:r>
      <w:r w:rsidR="00B83561">
        <w:t xml:space="preserve">for California </w:t>
      </w:r>
      <w:r w:rsidR="003D7808">
        <w:t>sea lions</w:t>
      </w:r>
      <w:r w:rsidR="00B83561">
        <w:t xml:space="preserve">, we normalized the ratios to include only those </w:t>
      </w:r>
      <w:r w:rsidR="008A0C19">
        <w:t xml:space="preserve">ages six and older.  </w:t>
      </w:r>
    </w:p>
    <w:p w14:paraId="63BFB7AC" w14:textId="06DEAFEF" w:rsidR="00186BA8" w:rsidRDefault="009D1AE6" w:rsidP="006951F6">
      <w:pPr>
        <w:ind w:firstLine="720"/>
      </w:pPr>
      <w:r>
        <w:t xml:space="preserve">For some predators like California and Steller sea lion in the Columbia River and the Salish Sea, </w:t>
      </w:r>
      <w:r w:rsidR="004721D3">
        <w:t>and California sea lion</w:t>
      </w:r>
      <w:r w:rsidR="00EE1057">
        <w:t>s</w:t>
      </w:r>
      <w:r w:rsidR="004721D3">
        <w:t xml:space="preserve"> along the outer coasts of Washington and Oregon, </w:t>
      </w:r>
      <w:r>
        <w:t xml:space="preserve">the populations are dominated by sub-adult and adult males.  In those instance, </w:t>
      </w:r>
      <w:r w:rsidR="008A0C19">
        <w:t>the ratio of females in th</w:t>
      </w:r>
      <w:r w:rsidR="004721D3">
        <w:t>ose</w:t>
      </w:r>
      <w:r w:rsidR="008A0C19">
        <w:t xml:space="preserve"> population</w:t>
      </w:r>
      <w:r w:rsidR="004721D3">
        <w:t>s</w:t>
      </w:r>
      <w:r w:rsidR="008A0C19">
        <w:t xml:space="preserve"> </w:t>
      </w:r>
      <w:r w:rsidR="004721D3">
        <w:t xml:space="preserve">were set to </w:t>
      </w:r>
      <w:r w:rsidR="008A0C19">
        <w:t>zero</w:t>
      </w:r>
      <w:r w:rsidR="004721D3">
        <w:t xml:space="preserve">.    </w:t>
      </w:r>
    </w:p>
    <w:p w14:paraId="76A65D21" w14:textId="4174C958" w:rsidR="00110D18" w:rsidDel="00EF181A" w:rsidRDefault="00110D18" w:rsidP="00EF181A">
      <w:pPr>
        <w:rPr>
          <w:del w:id="44" w:author="Client Services" w:date="2017-03-28T04:21:00Z"/>
        </w:rPr>
        <w:pPrChange w:id="45" w:author="Client Services" w:date="2017-03-28T04:21:00Z">
          <w:pPr>
            <w:ind w:firstLine="720"/>
          </w:pPr>
        </w:pPrChange>
      </w:pPr>
      <w:del w:id="46" w:author="Client Services" w:date="2017-03-28T04:21:00Z">
        <w:r w:rsidDel="00EF181A">
          <w:delText xml:space="preserve">Recent analysis by </w:delText>
        </w:r>
        <w:r w:rsidDel="00EF181A">
          <w:fldChar w:fldCharType="begin"/>
        </w:r>
        <w:r w:rsidR="009154CD" w:rsidDel="00EF181A">
          <w:delInstrText xml:space="preserve"> ADDIN ZOTERO_ITEM CSL_CITATION {"citationID":"1b0d89an6a","properties":{"formattedCitation":"(Maniscalco et al. 2015)","plainCitation":"(Maniscalco et al. 2015)"},"citationItems":[{"id":1288,"uris":["http://zotero.org/users/3830350/items/C2A5UI88"],"uri":["http://zotero.org/users/3830350/items/C2A5UI88"],"itemData":{"id":1288,"type":"article-journal","title":"Population trend and elasticities of vital rates for Steller sea lions (Eumetopias jubatus) in the eastern Gulf of Alaska: a new life-history table analysis","container-title":"PloS one","page":"e0140982","volume":"10","issue":"10","source":"Google Scholar","shortTitle":"Population trend and elasticities of vital rates for Steller sea lions (Eumetopias jubatus) in the eastern Gulf of Alaska","author":[{"family":"Maniscalco","given":"John M."},{"family":"Springer","given":"Alan M."},{"family":"Adkison","given":"Milo D."},{"family":"Parker","given":"Pamela"}],"issued":{"date-parts":[["2015"]]}}}],"schema":"https://github.com/citation-style-language/schema/raw/master/csl-citation.json"} </w:delInstrText>
        </w:r>
        <w:r w:rsidDel="00EF181A">
          <w:fldChar w:fldCharType="separate"/>
        </w:r>
        <w:r w:rsidRPr="00AD77A7" w:rsidDel="00EF181A">
          <w:rPr>
            <w:rFonts w:ascii="Calibri" w:hAnsi="Calibri"/>
          </w:rPr>
          <w:delText>(Maniscalco et al. 2015)</w:delText>
        </w:r>
        <w:r w:rsidDel="00EF181A">
          <w:fldChar w:fldCharType="end"/>
        </w:r>
        <w:r w:rsidDel="00EF181A">
          <w:delText xml:space="preserve"> shows that the population structure of a Steller sea lion population in Alaska is not stable, and it is likely that the age and sex structure is not stable for the harbor seal or California sea lions as well (per comm Mark Lowry). </w:delText>
        </w:r>
      </w:del>
    </w:p>
    <w:p w14:paraId="6CC7A608" w14:textId="77777777" w:rsidR="00110D18" w:rsidRDefault="00110D18" w:rsidP="00EF181A">
      <w:pPr>
        <w:pPrChange w:id="47" w:author="Client Services" w:date="2017-03-28T04:21:00Z">
          <w:pPr>
            <w:ind w:firstLine="720"/>
          </w:pPr>
        </w:pPrChange>
      </w:pPr>
    </w:p>
    <w:p w14:paraId="15C28D44" w14:textId="71B4FD71" w:rsidR="00D522E6" w:rsidRDefault="00D522E6">
      <w:pPr>
        <w:rPr>
          <w:iCs/>
          <w:sz w:val="24"/>
          <w:szCs w:val="18"/>
        </w:rPr>
      </w:pPr>
      <w:r>
        <w:rPr>
          <w:iCs/>
          <w:sz w:val="24"/>
          <w:szCs w:val="18"/>
        </w:rPr>
        <w:br w:type="page"/>
      </w:r>
    </w:p>
    <w:p w14:paraId="2DA96EEF" w14:textId="77777777" w:rsidR="008E2D49" w:rsidRDefault="00BB2F84" w:rsidP="00191DA2">
      <w:pPr>
        <w:pStyle w:val="Heading1"/>
      </w:pPr>
      <w:r>
        <w:lastRenderedPageBreak/>
        <w:t>Predator mass</w:t>
      </w:r>
    </w:p>
    <w:p w14:paraId="7A1BD567" w14:textId="03C8D1D8" w:rsidR="0004171A" w:rsidRPr="0004171A" w:rsidRDefault="00846196" w:rsidP="00D472B7">
      <w:pPr>
        <w:ind w:firstLine="720"/>
      </w:pPr>
      <w:r>
        <w:t>For a summary of the predator weight-at-age see the worksheet “</w:t>
      </w:r>
      <w:proofErr w:type="spellStart"/>
      <w:r>
        <w:t>Table_PredatorWeightAtAge</w:t>
      </w:r>
      <w:proofErr w:type="spellEnd"/>
      <w:r>
        <w:t xml:space="preserve">” in the appendixTable.xlsx file.  The variable in the model </w:t>
      </w:r>
      <w:proofErr w:type="gramStart"/>
      <w:r>
        <w:t xml:space="preserve">is </w:t>
      </w:r>
      <m:oMath>
        <m:sSubSup>
          <m:sSubSupPr>
            <m:ctrlPr>
              <w:rPr>
                <w:rFonts w:ascii="Cambria Math" w:hAnsi="Cambria Math"/>
              </w:rPr>
            </m:ctrlPr>
          </m:sSubSupPr>
          <m:e>
            <w:proofErr w:type="gramEnd"/>
            <m:r>
              <w:rPr>
                <w:rFonts w:ascii="Cambria Math" w:hAnsi="Cambria Math"/>
              </w:rPr>
              <m:t>M</m:t>
            </m:r>
          </m:e>
          <m:sub>
            <m:r>
              <w:rPr>
                <w:rFonts w:ascii="Cambria Math" w:hAnsi="Cambria Math"/>
              </w:rPr>
              <m:t>p,h,i,s</m:t>
            </m:r>
          </m:sub>
          <m:sup/>
        </m:sSubSup>
      </m:oMath>
      <w:r w:rsidR="0004171A">
        <w:t xml:space="preserve"> </w:t>
      </w:r>
      <w:r>
        <w:t xml:space="preserve">.  The data for the model are in predatorWeightAtAge.csv and the data are read into the model with the </w:t>
      </w:r>
      <w:proofErr w:type="spellStart"/>
      <w:r w:rsidR="0004171A">
        <w:t>create_Mphis.r</w:t>
      </w:r>
      <w:proofErr w:type="spellEnd"/>
      <w:r>
        <w:t xml:space="preserve"> wrapper.</w:t>
      </w:r>
    </w:p>
    <w:p w14:paraId="38D25231" w14:textId="0D9A7E5D" w:rsidR="00045F6A" w:rsidRDefault="00BB2F84" w:rsidP="002D4C7E">
      <w:pPr>
        <w:ind w:firstLine="720"/>
      </w:pPr>
      <w:r>
        <w:t xml:space="preserve">The predator mass is based on published results in the literature.  Killer whale mass-at-age was taken directly from the appendix in </w:t>
      </w:r>
      <w:r>
        <w:fldChar w:fldCharType="begin"/>
      </w:r>
      <w:r w:rsidR="009154CD">
        <w:instrText xml:space="preserve"> ADDIN ZOTERO_ITEM CSL_CITATION {"citationID":"20k2t836no","properties":{"formattedCitation":"(Noren 2011)","plainCitation":"(Noren 2011)"},"citationItems":[{"id":48,"uris":["http://zotero.org/users/3830350/items/5GXHK5V3"],"uri":["http://zotero.org/users/3830350/items/5GXHK5V3"],"itemData":{"id":48,"type":"article-journal","title":"Estimated field metabolic rates and prey requirements of resident killer whales","container-title":"Marine Mammal Science","page":"60–77","volume":"27","issue":"1","source":"Google Scholar","author":[{"family":"Noren","given":"Dawn P."}],"issued":{"date-parts":[["2011"]]}}}],"schema":"https://github.com/citation-style-language/schema/raw/master/csl-citation.json"} </w:instrText>
      </w:r>
      <w:r>
        <w:fldChar w:fldCharType="separate"/>
      </w:r>
      <w:r w:rsidRPr="00BB2F84">
        <w:rPr>
          <w:rFonts w:ascii="Calibri" w:hAnsi="Calibri"/>
        </w:rPr>
        <w:t>(Noren 2011)</w:t>
      </w:r>
      <w:r>
        <w:fldChar w:fldCharType="end"/>
      </w:r>
      <w:r>
        <w:t xml:space="preserve">.  California and Steller sea lion mass-at-age is based on the models in </w:t>
      </w:r>
      <w:r>
        <w:fldChar w:fldCharType="begin"/>
      </w:r>
      <w:r w:rsidR="009154CD">
        <w:instrText xml:space="preserve"> ADDIN ZOTERO_ITEM CSL_CITATION {"citationID":"2fbe7lkqqo","properties":{"formattedCitation":"(Winship et al. 2006)","plainCitation":"(Winship et al. 2006)"},"citationItems":[{"id":34,"uris":["http://zotero.org/users/3830350/items/FFUXV2B9"],"uri":["http://zotero.org/users/3830350/items/FFUXV2B9"],"itemData":{"id":34,"type":"article-journal","title":"Food consumption by sea lions: existing data and techniques","container-title":"Sea Lions of the World, Alaska Sea Grant College Program","page":"177–191","source":"Google Scholar","shortTitle":"Food consumption by sea lions","author":[{"family":"Winship","given":"Arliss J."},{"family":"Hunter","given":"Andrea MJ"},{"family":"Rosen","given":"David AS"},{"family":"Trites","given":"Andrew W."}],"issued":{"date-parts":[["2006"]]}}}],"schema":"https://github.com/citation-style-language/schema/raw/master/csl-citation.json"} </w:instrText>
      </w:r>
      <w:r>
        <w:fldChar w:fldCharType="separate"/>
      </w:r>
      <w:r w:rsidRPr="00BB2F84">
        <w:rPr>
          <w:rFonts w:ascii="Calibri" w:hAnsi="Calibri"/>
        </w:rPr>
        <w:t>(Winship et al. 2006)</w:t>
      </w:r>
      <w:r>
        <w:fldChar w:fldCharType="end"/>
      </w:r>
      <w:r>
        <w:t xml:space="preserve"> and </w:t>
      </w:r>
      <w:r>
        <w:fldChar w:fldCharType="begin"/>
      </w:r>
      <w:r w:rsidR="009154CD">
        <w:instrText xml:space="preserve"> ADDIN ZOTERO_ITEM CSL_CITATION {"citationID":"225qsmkmvn","properties":{"formattedCitation":"(Winship et al. 2001)","plainCitation":"(Winship et al. 2001)"},"citationItems":[{"id":15,"uris":["http://zotero.org/users/3830350/items/9XT68S3E"],"uri":["http://zotero.org/users/3830350/items/9XT68S3E"],"itemData":{"id":15,"type":"article-journal","title":"Growth in body size of the Steller sea lion (Eumetopias jubatus)","container-title":"Journal of Mammalogy","page":"500–519","volume":"82","issue":"2","source":"Google Scholar","author":[{"family":"Winship","given":"Arliss J."},{"family":"Trites","given":"Andrew W."},{"family":"Calkins","given":"Donald G."}],"issued":{"date-parts":[["2001"]]}}}],"schema":"https://github.com/citation-style-language/schema/raw/master/csl-citation.json"} </w:instrText>
      </w:r>
      <w:r>
        <w:fldChar w:fldCharType="separate"/>
      </w:r>
      <w:r w:rsidRPr="00BB2F84">
        <w:rPr>
          <w:rFonts w:ascii="Calibri" w:hAnsi="Calibri"/>
        </w:rPr>
        <w:t>(Winship et al. 2001)</w:t>
      </w:r>
      <w:r>
        <w:fldChar w:fldCharType="end"/>
      </w:r>
      <w:r>
        <w:t xml:space="preserve">, respectively.  We were unable to find a mass-at-age relationship for Pacific harbor seals.  There is a relationship for Atlantic harbor seals </w:t>
      </w:r>
      <w:r>
        <w:fldChar w:fldCharType="begin"/>
      </w:r>
      <w:r w:rsidR="009154CD">
        <w:instrText xml:space="preserve"> ADDIN ZOTERO_ITEM CSL_CITATION {"citationID":"1bm20pbomg","properties":{"formattedCitation":"(Boulva et al. 1979)","plainCitation":"(Boulva et al. 1979)"},"citationItems":[{"id":23,"uris":["http://zotero.org/users/3830350/items/7EQIRVMN"],"uri":["http://zotero.org/users/3830350/items/7EQIRVMN"],"itemData":{"id":23,"type":"book","title":"Biology of the harbor seal, Phoca vitulina, in eastern Canada","publisher":"Dept. of Fisheries and Oceans","source":"Google Scholar","URL":"http://agris.fao.org/agris-search/search.do?recordID=US201300581218","author":[{"family":"Boulva","given":"Jean"},{"family":"McLaren","given":"Ian Alexander"},{"literal":"others"}],"issued":{"date-parts":[["1979"]]},"accessed":{"date-parts":[["2016",3,13]]}}}],"schema":"https://github.com/citation-style-language/schema/raw/master/csl-citation.json"} </w:instrText>
      </w:r>
      <w:r>
        <w:fldChar w:fldCharType="separate"/>
      </w:r>
      <w:r w:rsidRPr="00BB2F84">
        <w:rPr>
          <w:rFonts w:ascii="Calibri" w:hAnsi="Calibri"/>
        </w:rPr>
        <w:t>(Boulva et al. 1979)</w:t>
      </w:r>
      <w:r>
        <w:fldChar w:fldCharType="end"/>
      </w:r>
      <w:r w:rsidR="00B109D7">
        <w:t xml:space="preserve"> but we were uncertain if these seals were </w:t>
      </w:r>
      <w:r>
        <w:t xml:space="preserve">representative of the seals in </w:t>
      </w:r>
      <w:r w:rsidR="00B109D7">
        <w:t>the Pacific</w:t>
      </w:r>
      <w:r>
        <w:t xml:space="preserve">.  </w:t>
      </w:r>
      <w:r w:rsidR="00980512">
        <w:t>Instead</w:t>
      </w:r>
      <w:r w:rsidR="008A5E44">
        <w:t xml:space="preserve"> we used data from Figure 8</w:t>
      </w:r>
      <w:r>
        <w:t xml:space="preserve"> on page 269 of </w:t>
      </w:r>
      <w:r>
        <w:fldChar w:fldCharType="begin"/>
      </w:r>
      <w:r w:rsidR="009154CD">
        <w:instrText xml:space="preserve"> ADDIN ZOTERO_ITEM CSL_CITATION {"citationID":"2qr2linqt4","properties":{"formattedCitation":"(Pitcher and Calkins 1979)","plainCitation":"(Pitcher and Calkins 1979)"},"citationItems":[{"id":19,"uris":["http://zotero.org/users/3830350/items/IH2KW5S6"],"uri":["http://zotero.org/users/3830350/items/IH2KW5S6"],"itemData":{"id":19,"type":"book","title":"Biology of the harbor seal, Phoca vitulina richardsi, in the Gulf of Alaska","publisher":"Outer Continental Shelf Environmental Assessment Program, US Department of Interior, Bureau of Land Management","source":"Google Scholar","URL":"http://www.data.boem.gov/PI/PDFImages/ESPIS/0/313.pdf","author":[{"family":"Pitcher","given":"Kenneth W."},{"family":"Calkins","given":"Donald Gary"}],"issued":{"date-parts":[["1979"]]},"accessed":{"date-parts":[["2016",3,13]]}}}],"schema":"https://github.com/citation-style-language/schema/raw/master/csl-citation.json"} </w:instrText>
      </w:r>
      <w:r>
        <w:fldChar w:fldCharType="separate"/>
      </w:r>
      <w:r w:rsidRPr="00BB2F84">
        <w:rPr>
          <w:rFonts w:ascii="Calibri" w:hAnsi="Calibri"/>
        </w:rPr>
        <w:t>(Pitcher and Calkins 1979)</w:t>
      </w:r>
      <w:r>
        <w:fldChar w:fldCharType="end"/>
      </w:r>
      <w:r>
        <w:t xml:space="preserve"> and then fit a </w:t>
      </w:r>
      <w:proofErr w:type="spellStart"/>
      <w:r w:rsidR="00846196">
        <w:t>gompertz</w:t>
      </w:r>
      <w:proofErr w:type="spellEnd"/>
      <w:r>
        <w:t xml:space="preserve"> relationship to the</w:t>
      </w:r>
      <w:r w:rsidR="00980512">
        <w:t xml:space="preserve"> </w:t>
      </w:r>
      <w:r w:rsidR="00B109D7">
        <w:t>median estimates</w:t>
      </w:r>
      <w:r w:rsidR="00846196">
        <w:t xml:space="preserve"> in the figure</w:t>
      </w:r>
      <w:r>
        <w:t>.</w:t>
      </w:r>
      <w:r w:rsidR="00045F6A">
        <w:t xml:space="preserve">  </w:t>
      </w:r>
    </w:p>
    <w:p w14:paraId="5CCA480B" w14:textId="7D59CB53" w:rsidR="00E56CDD" w:rsidRDefault="0010561B" w:rsidP="00191DA2">
      <w:pPr>
        <w:pStyle w:val="Heading1"/>
      </w:pPr>
      <w:proofErr w:type="spellStart"/>
      <w:r>
        <w:t>Bioenergetic</w:t>
      </w:r>
      <w:proofErr w:type="spellEnd"/>
      <w:r>
        <w:t xml:space="preserve"> multiplie</w:t>
      </w:r>
      <w:r w:rsidR="0010532A">
        <w:t>r</w:t>
      </w:r>
      <w:r>
        <w:t>s and digestive efficiency estimates</w:t>
      </w:r>
    </w:p>
    <w:p w14:paraId="7B75ABFC" w14:textId="199533F7" w:rsidR="00FD396A" w:rsidRDefault="00E56CDD" w:rsidP="00D472B7">
      <w:pPr>
        <w:ind w:firstLine="720"/>
      </w:pPr>
      <w:r>
        <w:t>The variable</w:t>
      </w:r>
      <w:ins w:id="48" w:author="Client Services" w:date="2017-03-28T04:22:00Z">
        <w:r w:rsidR="00EF181A">
          <w:t>s</w:t>
        </w:r>
      </w:ins>
      <w:r>
        <w:t xml:space="preserve"> in the model for </w:t>
      </w:r>
      <w:proofErr w:type="spellStart"/>
      <w:r>
        <w:t>Kleiber</w:t>
      </w:r>
      <w:proofErr w:type="spellEnd"/>
      <w:r>
        <w:t xml:space="preserve"> multiplier and digestive efficiency are </w:t>
      </w:r>
      <m:oMath>
        <m:sSub>
          <m:sSubPr>
            <m:ctrlPr>
              <w:rPr>
                <w:rFonts w:ascii="Cambria Math" w:hAnsi="Cambria Math"/>
              </w:rPr>
            </m:ctrlPr>
          </m:sSubPr>
          <m:e>
            <m:r>
              <w:rPr>
                <w:rFonts w:ascii="Cambria Math" w:hAnsi="Cambria Math"/>
              </w:rPr>
              <m:t>α</m:t>
            </m:r>
          </m:e>
          <m:sub>
            <m:r>
              <w:rPr>
                <w:rFonts w:ascii="Cambria Math" w:hAnsi="Cambria Math"/>
              </w:rPr>
              <m:t>p,i,s</m:t>
            </m:r>
          </m:sub>
        </m:sSub>
      </m:oMath>
      <w:r w:rsidR="0010561B">
        <w:t xml:space="preserve"> </w:t>
      </w:r>
      <w:proofErr w:type="gramStart"/>
      <w:r w:rsidR="0010561B">
        <w:t xml:space="preserve">and </w:t>
      </w:r>
      <w:proofErr w:type="gramEnd"/>
      <m:oMath>
        <m:sSub>
          <m:sSubPr>
            <m:ctrlPr>
              <w:rPr>
                <w:rFonts w:ascii="Cambria Math" w:hAnsi="Cambria Math"/>
              </w:rPr>
            </m:ctrlPr>
          </m:sSubPr>
          <m:e>
            <m:r>
              <w:rPr>
                <w:rFonts w:ascii="Cambria Math" w:hAnsi="Cambria Math"/>
              </w:rPr>
              <m:t>Ef</m:t>
            </m:r>
          </m:e>
          <m:sub>
            <m:r>
              <w:rPr>
                <w:rFonts w:ascii="Cambria Math" w:hAnsi="Cambria Math"/>
              </w:rPr>
              <m:t>p</m:t>
            </m:r>
          </m:sub>
        </m:sSub>
      </m:oMath>
      <w:r>
        <w:t>, respectively.</w:t>
      </w:r>
      <w:r w:rsidR="0004171A">
        <w:t xml:space="preserve"> </w:t>
      </w:r>
      <w:r w:rsidR="0010561B">
        <w:t xml:space="preserve">The </w:t>
      </w:r>
      <w:proofErr w:type="spellStart"/>
      <w:r w:rsidR="0010561B">
        <w:t>Kleiber</w:t>
      </w:r>
      <w:proofErr w:type="spellEnd"/>
      <w:r w:rsidR="0010561B">
        <w:t xml:space="preserve"> multiplier for killer whales </w:t>
      </w:r>
      <w:r w:rsidR="0010561B">
        <w:fldChar w:fldCharType="begin"/>
      </w:r>
      <w:r w:rsidR="009154CD">
        <w:instrText xml:space="preserve"> ADDIN ZOTERO_ITEM CSL_CITATION {"citationID":"tmb8g0o29","properties":{"formattedCitation":"(Noren 2011)","plainCitation":"(Noren 2011)"},"citationItems":[{"id":48,"uris":["http://zotero.org/users/3830350/items/5GXHK5V3"],"uri":["http://zotero.org/users/3830350/items/5GXHK5V3"],"itemData":{"id":48,"type":"article-journal","title":"Estimated field metabolic rates and prey requirements of resident killer whales","container-title":"Marine Mammal Science","page":"60–77","volume":"27","issue":"1","source":"Google Scholar","author":[{"family":"Noren","given":"Dawn P."}],"issued":{"date-parts":[["2011"]]}}}],"schema":"https://github.com/citation-style-language/schema/raw/master/csl-citation.json"} </w:instrText>
      </w:r>
      <w:r w:rsidR="0010561B">
        <w:fldChar w:fldCharType="separate"/>
      </w:r>
      <w:r w:rsidR="0010561B" w:rsidRPr="0010561B">
        <w:rPr>
          <w:rFonts w:ascii="Calibri" w:hAnsi="Calibri"/>
        </w:rPr>
        <w:t>(Noren 2011)</w:t>
      </w:r>
      <w:r w:rsidR="0010561B">
        <w:fldChar w:fldCharType="end"/>
      </w:r>
      <w:r w:rsidR="0010561B">
        <w:t xml:space="preserve">, harbor seals  </w:t>
      </w:r>
      <w:r w:rsidR="0010561B">
        <w:fldChar w:fldCharType="begin"/>
      </w:r>
      <w:r w:rsidR="009154CD">
        <w:instrText xml:space="preserve"> ADDIN ZOTERO_ITEM CSL_CITATION {"citationID":"XUm0sKUw","properties":{"formattedCitation":"(Boyd 2002, Howard et al. 2013)","plainCitation":"(Boyd 2002, Howard et al. 2013)"},"citationItems":[{"id":1266,"uris":["http://zotero.org/users/3830350/items/VV3T8N2M"],"uri":["http://zotero.org/users/3830350/items/VV3T8N2M"],"itemData":{"id":1266,"type":"article-journal","title":"Estimating food consumption of marine predators: Antarctic fur seals and macaroni penguins","container-title":"Journal of Applied Ecology","page":"103–119","volume":"39","issue":"1","source":"Google Scholar","shortTitle":"Estimating food consumption of marine predators","author":[{"family":"Boyd","given":"I. L."}],"issued":{"date-parts":[["2002"]]}}},{"id":819,"uris":["http://zotero.org/users/3830350/items/5FT86ACW"],"uri":["http://zotero.org/users/3830350/items/5FT86ACW"],"itemData":{"id":819,"type":"article-journal","title":"Fish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10561B">
        <w:fldChar w:fldCharType="separate"/>
      </w:r>
      <w:r w:rsidR="00DA34A8" w:rsidRPr="00512FBD">
        <w:rPr>
          <w:rFonts w:ascii="Calibri" w:hAnsi="Calibri"/>
        </w:rPr>
        <w:t>(Boyd 2002, Howard et al. 2013)</w:t>
      </w:r>
      <w:r w:rsidR="0010561B">
        <w:fldChar w:fldCharType="end"/>
      </w:r>
      <w:r w:rsidR="0010561B">
        <w:t xml:space="preserve">, California sea lions </w:t>
      </w:r>
      <w:r w:rsidR="0010561B">
        <w:fldChar w:fldCharType="begin"/>
      </w:r>
      <w:r w:rsidR="009154CD">
        <w:instrText xml:space="preserve"> ADDIN ZOTERO_ITEM CSL_CITATION {"citationID":"vfes3gstl","properties":{"formattedCitation":"(Weise and Harvey 2008)","plainCitation":"(Weise and Harvey 2008)"},"citationItems":[{"id":64,"uris":["http://zotero.org/users/3830350/items/IZSVC36J"],"uri":["http://zotero.org/users/3830350/items/IZSVC36J"],"itemData":{"id":64,"type":"article-journal","title":"Temporal variability in ocean climate and California sea lion diet and biomass consumption: implications for fisheries management","container-title":"Marine Ecology Progress Series","page":"157–172","volume":"373","source":"Google Scholar","shortTitle":"Temporal variability in ocean climate and California sea lion diet and biomass consumption","author":[{"family":"Weise","given":"Michael J."},{"family":"Harvey","given":"James T."}],"issued":{"date-parts":[["2008"]]}}}],"schema":"https://github.com/citation-style-language/schema/raw/master/csl-citation.json"} </w:instrText>
      </w:r>
      <w:r w:rsidR="0010561B">
        <w:fldChar w:fldCharType="separate"/>
      </w:r>
      <w:r w:rsidR="0010561B" w:rsidRPr="0010561B">
        <w:rPr>
          <w:rFonts w:ascii="Calibri" w:hAnsi="Calibri"/>
        </w:rPr>
        <w:t>(Weise and Harvey 2008)</w:t>
      </w:r>
      <w:r w:rsidR="0010561B">
        <w:fldChar w:fldCharType="end"/>
      </w:r>
      <w:r w:rsidR="0010561B">
        <w:t xml:space="preserve">, and Steller sea lions </w:t>
      </w:r>
      <w:r w:rsidR="0010561B">
        <w:fldChar w:fldCharType="begin"/>
      </w:r>
      <w:r w:rsidR="009154CD">
        <w:instrText xml:space="preserve"> ADDIN ZOTERO_ITEM CSL_CITATION {"citationID":"1ud62kp3q0","properties":{"formattedCitation":"(Winship et al. 2002)","plainCitation":"(Winship et al. 2002)"},"citationItems":[{"id":56,"uris":["http://zotero.org/users/3830350/items/B8QXM7PB"],"uri":["http://zotero.org/users/3830350/items/B8QXM7PB"],"itemData":{"id":56,"type":"article-journal","title":"A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10561B">
        <w:fldChar w:fldCharType="separate"/>
      </w:r>
      <w:r w:rsidR="0010561B" w:rsidRPr="0010561B">
        <w:rPr>
          <w:rFonts w:ascii="Calibri" w:hAnsi="Calibri"/>
        </w:rPr>
        <w:t>(Winship et al. 2002)</w:t>
      </w:r>
      <w:r w:rsidR="0010561B">
        <w:fldChar w:fldCharType="end"/>
      </w:r>
      <w:r w:rsidR="0010561B">
        <w:t xml:space="preserve"> are based on published literature values.  </w:t>
      </w:r>
      <w:r w:rsidR="00D467F5">
        <w:t xml:space="preserve">Units are inconsistent in this literature: </w:t>
      </w:r>
      <w:r w:rsidR="00FD396A">
        <w:t xml:space="preserve">watts, joules or calories </w:t>
      </w:r>
      <w:r w:rsidR="00D467F5">
        <w:t>are reported</w:t>
      </w:r>
      <w:r w:rsidR="00FD396A">
        <w:t xml:space="preserve">. </w:t>
      </w:r>
      <w:r w:rsidR="0010561B">
        <w:t xml:space="preserve">For consistency, we </w:t>
      </w:r>
      <w:r>
        <w:t xml:space="preserve">describe all of the </w:t>
      </w:r>
      <w:proofErr w:type="spellStart"/>
      <w:r w:rsidR="0010561B">
        <w:t>Kleiber</w:t>
      </w:r>
      <w:proofErr w:type="spellEnd"/>
      <w:r w:rsidR="0010561B">
        <w:t xml:space="preserve"> multi</w:t>
      </w:r>
      <w:r w:rsidR="00FD396A">
        <w:t>pliers in units of (kcal</w:t>
      </w:r>
      <w:r w:rsidR="00162B5A">
        <w:t>/kg</w:t>
      </w:r>
      <w:r>
        <w:t xml:space="preserve">). </w:t>
      </w:r>
      <w:r w:rsidR="008A1D1E">
        <w:t xml:space="preserve"> The data input file for the R model is kleiberAlpha.csv.  The efficiency inputs are in </w:t>
      </w:r>
      <w:del w:id="49" w:author="Client Services" w:date="2017-03-28T04:24:00Z">
        <w:r w:rsidR="008A1D1E" w:rsidDel="00AC0613">
          <w:delText>the R script</w:delText>
        </w:r>
        <w:r w:rsidDel="00AC0613">
          <w:delText xml:space="preserve"> and </w:delText>
        </w:r>
      </w:del>
      <w:r>
        <w:t xml:space="preserve">the </w:t>
      </w:r>
      <w:del w:id="50" w:author="Client Services" w:date="2017-03-28T04:23:00Z">
        <w:r w:rsidDel="00AC0613">
          <w:delText xml:space="preserve"> </w:delText>
        </w:r>
      </w:del>
      <w:proofErr w:type="gramStart"/>
      <w:r>
        <w:t xml:space="preserve">wrapper </w:t>
      </w:r>
      <w:r w:rsidR="008A1D1E">
        <w:t xml:space="preserve"> </w:t>
      </w:r>
      <w:proofErr w:type="spellStart"/>
      <w:r w:rsidR="008A1D1E">
        <w:t>create</w:t>
      </w:r>
      <w:proofErr w:type="gramEnd"/>
      <w:r w:rsidR="008A1D1E">
        <w:t>_EPphis.r</w:t>
      </w:r>
      <w:proofErr w:type="spellEnd"/>
      <w:del w:id="51" w:author="Client Services" w:date="2017-03-28T04:24:00Z">
        <w:r w:rsidDel="00AC0613">
          <w:delText xml:space="preserve"> reads in the data and estimate the age, sex, and predator specific energy needs</w:delText>
        </w:r>
      </w:del>
      <w:r w:rsidR="008A1D1E">
        <w:t>.</w:t>
      </w:r>
      <w:r w:rsidR="00162B5A">
        <w:t xml:space="preserve"> </w:t>
      </w:r>
      <w:r w:rsidR="00865E32">
        <w:t xml:space="preserve"> The details of the </w:t>
      </w:r>
      <w:proofErr w:type="spellStart"/>
      <w:r w:rsidR="00865E32">
        <w:t>Kleiber</w:t>
      </w:r>
      <w:proofErr w:type="spellEnd"/>
      <w:r w:rsidR="00865E32">
        <w:t xml:space="preserve"> multiplies and digestive efficiencies of each predator are described below.</w:t>
      </w:r>
    </w:p>
    <w:p w14:paraId="2D15440E" w14:textId="79E6AF8B" w:rsidR="003E304B" w:rsidRDefault="00157778" w:rsidP="00191DA2">
      <w:pPr>
        <w:pStyle w:val="Heading2"/>
      </w:pPr>
      <w:r>
        <w:t>Killer whales</w:t>
      </w:r>
    </w:p>
    <w:p w14:paraId="784CD912" w14:textId="7FB2B191" w:rsidR="00FD396A" w:rsidRDefault="00FD396A" w:rsidP="002D4C7E">
      <w:pPr>
        <w:ind w:firstLine="720"/>
      </w:pPr>
      <w:r>
        <w:t xml:space="preserve">The killer whale energetic requirements are based on </w:t>
      </w:r>
      <w:r w:rsidR="00C57BB4">
        <w:fldChar w:fldCharType="begin"/>
      </w:r>
      <w:r w:rsidR="009154CD">
        <w:instrText xml:space="preserve"> ADDIN ZOTERO_ITEM CSL_CITATION {"citationID":"23aouamr6j","properties":{"formattedCitation":"(Noren 2011)","plainCitation":"(Noren 2011)"},"citationItems":[{"id":48,"uris":["http://zotero.org/users/3830350/items/5GXHK5V3"],"uri":["http://zotero.org/users/3830350/items/5GXHK5V3"],"itemData":{"id":48,"type":"article-journal","title":"Estimated field metabolic rates and prey requirements of resident killer whales","container-title":"Marine Mammal Science","page":"60–77","volume":"27","issue":"1","source":"Google Scholar","author":[{"family":"Noren","given":"Dawn P."}],"issued":{"date-parts":[["2011"]]}}}],"schema":"https://github.com/citation-style-language/schema/raw/master/csl-citation.json"} </w:instrText>
      </w:r>
      <w:r w:rsidR="00C57BB4">
        <w:fldChar w:fldCharType="separate"/>
      </w:r>
      <w:del w:id="52" w:author="Client Services" w:date="2017-03-28T04:24:00Z">
        <w:r w:rsidR="00C57BB4" w:rsidRPr="00C57BB4" w:rsidDel="00AC0613">
          <w:rPr>
            <w:rFonts w:ascii="Calibri" w:hAnsi="Calibri"/>
          </w:rPr>
          <w:delText>(</w:delText>
        </w:r>
      </w:del>
      <w:proofErr w:type="spellStart"/>
      <w:r w:rsidR="00C57BB4" w:rsidRPr="00C57BB4">
        <w:rPr>
          <w:rFonts w:ascii="Calibri" w:hAnsi="Calibri"/>
        </w:rPr>
        <w:t>Noren</w:t>
      </w:r>
      <w:proofErr w:type="spellEnd"/>
      <w:r w:rsidR="00C57BB4" w:rsidRPr="00C57BB4">
        <w:rPr>
          <w:rFonts w:ascii="Calibri" w:hAnsi="Calibri"/>
        </w:rPr>
        <w:t xml:space="preserve"> </w:t>
      </w:r>
      <w:ins w:id="53" w:author="Client Services" w:date="2017-03-28T04:24:00Z">
        <w:r w:rsidR="00AC0613">
          <w:rPr>
            <w:rFonts w:ascii="Calibri" w:hAnsi="Calibri"/>
          </w:rPr>
          <w:t>(</w:t>
        </w:r>
      </w:ins>
      <w:r w:rsidR="00C57BB4" w:rsidRPr="00C57BB4">
        <w:rPr>
          <w:rFonts w:ascii="Calibri" w:hAnsi="Calibri"/>
        </w:rPr>
        <w:t>2011)</w:t>
      </w:r>
      <w:r w:rsidR="00C57BB4">
        <w:fldChar w:fldCharType="end"/>
      </w:r>
      <w:r>
        <w:t xml:space="preserve">.  </w:t>
      </w:r>
      <w:proofErr w:type="spellStart"/>
      <w:r w:rsidR="00E85B78">
        <w:t>Noren</w:t>
      </w:r>
      <w:proofErr w:type="spellEnd"/>
      <w:r w:rsidR="00E85B78">
        <w:t xml:space="preserve"> (2011) produced </w:t>
      </w:r>
      <w:r>
        <w:t xml:space="preserve">estimates in kcal/kg so there is no transformation </w:t>
      </w:r>
      <w:r w:rsidR="00E85B78">
        <w:t>of units</w:t>
      </w:r>
      <w:r>
        <w:t>.  T</w:t>
      </w:r>
      <w:r w:rsidR="00C57BB4">
        <w:t xml:space="preserve">he multiplier is straight forward: it is based </w:t>
      </w:r>
      <w:r w:rsidR="00C57BB4">
        <w:lastRenderedPageBreak/>
        <w:t xml:space="preserve">on the </w:t>
      </w:r>
      <w:r w:rsidR="0012057C">
        <w:t xml:space="preserve">average </w:t>
      </w:r>
      <w:r w:rsidR="00C57BB4">
        <w:t xml:space="preserve">field metabolic rate (FMR) </w:t>
      </w:r>
      <w:r w:rsidR="0012057C">
        <w:t xml:space="preserve">based on equations 1 and 2 in </w:t>
      </w:r>
      <w:proofErr w:type="spellStart"/>
      <w:r w:rsidR="0012057C">
        <w:t>Noren</w:t>
      </w:r>
      <w:proofErr w:type="spellEnd"/>
      <w:r w:rsidR="0012057C">
        <w:t xml:space="preserve"> (2011).   The digestive efficiency of killer whales is </w:t>
      </w:r>
      <w:r w:rsidR="00C57BB4">
        <w:t>estimate</w:t>
      </w:r>
      <w:r w:rsidR="0012057C">
        <w:t>d</w:t>
      </w:r>
      <w:r w:rsidR="00C57BB4">
        <w:t xml:space="preserve"> </w:t>
      </w:r>
      <w:r w:rsidR="0012057C">
        <w:t xml:space="preserve"> to be </w:t>
      </w:r>
      <w:r w:rsidR="00D653D2">
        <w:t xml:space="preserve">0.847 from </w:t>
      </w:r>
      <w:r w:rsidR="00C57BB4">
        <w:fldChar w:fldCharType="begin"/>
      </w:r>
      <w:r w:rsidR="009154CD">
        <w:instrText xml:space="preserve"> ADDIN ZOTERO_ITEM CSL_CITATION {"citationID":"J5fkr89x","properties":{"formattedCitation":"(Williams et al. 2004)","plainCitation":"(Williams et al. 2004)"},"citationItems":[{"id":1317,"uris":["http://zotero.org/users/3830350/items/GF2SHZQ9"],"uri":["http://zotero.org/users/3830350/items/GF2SHZQ9"],"itemData":{"id":1317,"type":"article-journal","title":"Killer appetites: assessing the role of predators in ecological communities","container-title":"Ecology","page":"3373–3384","volume":"85","issue":"12","source":"Google Scholar","shortTitle":"Killer appetites","author":[{"family":"Williams","given":"Terrie M."},{"family":"Estes","given":"James A."},{"family":"Doak","given":"Daniel F."},{"family":"Springer","given":"Alan M."}],"issued":{"date-parts":[["2004"]]}}}],"schema":"https://github.com/citation-style-language/schema/raw/master/csl-citation.json"} </w:instrText>
      </w:r>
      <w:r w:rsidR="00C57BB4">
        <w:fldChar w:fldCharType="separate"/>
      </w:r>
      <w:r w:rsidR="00C57BB4" w:rsidRPr="00C57BB4">
        <w:rPr>
          <w:rFonts w:ascii="Calibri" w:hAnsi="Calibri"/>
        </w:rPr>
        <w:t>(Williams et al. 2004)</w:t>
      </w:r>
      <w:r w:rsidR="00C57BB4">
        <w:fldChar w:fldCharType="end"/>
      </w:r>
      <w:r>
        <w:t xml:space="preserve">.  </w:t>
      </w:r>
      <w:r w:rsidR="00142A54">
        <w:rPr>
          <w:rStyle w:val="CommentReference"/>
        </w:rPr>
        <w:commentReference w:id="54"/>
      </w:r>
    </w:p>
    <w:p w14:paraId="2A349CE1" w14:textId="77777777" w:rsidR="00157778" w:rsidRDefault="00157778" w:rsidP="00191DA2">
      <w:pPr>
        <w:pStyle w:val="Heading2"/>
      </w:pPr>
      <w:r>
        <w:t>Harbor seals</w:t>
      </w:r>
    </w:p>
    <w:p w14:paraId="3F732EF7" w14:textId="07239A9E" w:rsidR="00157778" w:rsidRDefault="004065D0" w:rsidP="002D4C7E">
      <w:pPr>
        <w:ind w:firstLine="720"/>
      </w:pPr>
      <w:r>
        <w:t xml:space="preserve">To </w:t>
      </w:r>
      <w:del w:id="55" w:author="Client Services" w:date="2017-03-28T04:26:00Z">
        <w:r w:rsidDel="00AC0613">
          <w:delText xml:space="preserve">represent </w:delText>
        </w:r>
      </w:del>
      <w:ins w:id="56" w:author="Client Services" w:date="2017-03-28T04:26:00Z">
        <w:r w:rsidR="00AC0613">
          <w:t xml:space="preserve">estimate that </w:t>
        </w:r>
      </w:ins>
      <w:r>
        <w:t xml:space="preserve">harbor seal bioenergetics, we </w:t>
      </w:r>
      <w:del w:id="57" w:author="Client Services" w:date="2017-03-28T04:26:00Z">
        <w:r w:rsidDel="00AC0613">
          <w:delText>apply</w:delText>
        </w:r>
        <w:r w:rsidR="00157778" w:rsidDel="00AC0613">
          <w:delText xml:space="preserve"> </w:delText>
        </w:r>
      </w:del>
      <w:ins w:id="58" w:author="Client Services" w:date="2017-03-28T04:26:00Z">
        <w:r w:rsidR="00AC0613">
          <w:t xml:space="preserve">used </w:t>
        </w:r>
      </w:ins>
      <w:r w:rsidR="00157778">
        <w:t xml:space="preserve">the </w:t>
      </w:r>
      <w:r w:rsidR="00157778">
        <w:fldChar w:fldCharType="begin"/>
      </w:r>
      <w:r w:rsidR="009154CD">
        <w:instrText xml:space="preserve"> ADDIN ZOTERO_ITEM CSL_CITATION {"citationID":"8731ep9r7","properties":{"formattedCitation":"(Howard et al. 2013)","plainCitation":"(Howard et al. 2013)"},"citationItems":[{"id":819,"uris":["http://zotero.org/users/3830350/items/5FT86ACW"],"uri":["http://zotero.org/users/3830350/items/5FT86ACW"],"itemData":{"id":819,"type":"article-journal","title":"Fish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157778">
        <w:fldChar w:fldCharType="separate"/>
      </w:r>
      <w:del w:id="59" w:author="Client Services" w:date="2017-03-28T04:26:00Z">
        <w:r w:rsidR="00157778" w:rsidRPr="00285752" w:rsidDel="00AC0613">
          <w:rPr>
            <w:rFonts w:ascii="Calibri" w:hAnsi="Calibri"/>
          </w:rPr>
          <w:delText>(</w:delText>
        </w:r>
      </w:del>
      <w:r w:rsidR="00157778" w:rsidRPr="00285752">
        <w:rPr>
          <w:rFonts w:ascii="Calibri" w:hAnsi="Calibri"/>
        </w:rPr>
        <w:t xml:space="preserve">Howard et al. </w:t>
      </w:r>
      <w:ins w:id="60" w:author="Client Services" w:date="2017-03-28T04:26:00Z">
        <w:r w:rsidR="00AC0613">
          <w:rPr>
            <w:rFonts w:ascii="Calibri" w:hAnsi="Calibri"/>
          </w:rPr>
          <w:t>(</w:t>
        </w:r>
      </w:ins>
      <w:r w:rsidR="00157778" w:rsidRPr="00285752">
        <w:rPr>
          <w:rFonts w:ascii="Calibri" w:hAnsi="Calibri"/>
        </w:rPr>
        <w:t>2013)</w:t>
      </w:r>
      <w:r w:rsidR="00157778">
        <w:fldChar w:fldCharType="end"/>
      </w:r>
      <w:r w:rsidR="00157778">
        <w:t xml:space="preserve"> model which is based on </w:t>
      </w:r>
      <w:r w:rsidR="00157778">
        <w:fldChar w:fldCharType="begin"/>
      </w:r>
      <w:r w:rsidR="009154CD">
        <w:instrText xml:space="preserve"> ADDIN ZOTERO_ITEM CSL_CITATION {"citationID":"2p0uvrtkbc","properties":{"formattedCitation":"(Boyd 2002)","plainCitation":"(Boyd 2002)"},"citationItems":[{"id":1266,"uris":["http://zotero.org/users/3830350/items/VV3T8N2M"],"uri":["http://zotero.org/users/3830350/items/VV3T8N2M"],"itemData":{"id":1266,"type":"article-journal","title":"Estimating food consumption of marine predators: Antarctic fur seals and macaroni penguins","container-title":"Journal of Applied Ecology","page":"103–119","volume":"39","issue":"1","source":"Google Scholar","shortTitle":"Estimating food consumption of marine predators","author":[{"family":"Boyd","given":"I. L."}],"issued":{"date-parts":[["2002"]]}}}],"schema":"https://github.com/citation-style-language/schema/raw/master/csl-citation.json"} </w:instrText>
      </w:r>
      <w:r w:rsidR="00157778">
        <w:fldChar w:fldCharType="separate"/>
      </w:r>
      <w:del w:id="61" w:author="Client Services" w:date="2017-03-28T04:26:00Z">
        <w:r w:rsidR="00157778" w:rsidRPr="00285752" w:rsidDel="00AC0613">
          <w:rPr>
            <w:rFonts w:ascii="Calibri" w:hAnsi="Calibri"/>
          </w:rPr>
          <w:delText>(</w:delText>
        </w:r>
      </w:del>
      <w:r w:rsidR="00157778" w:rsidRPr="00285752">
        <w:rPr>
          <w:rFonts w:ascii="Calibri" w:hAnsi="Calibri"/>
        </w:rPr>
        <w:t xml:space="preserve">Boyd </w:t>
      </w:r>
      <w:ins w:id="62" w:author="Client Services" w:date="2017-03-28T04:26:00Z">
        <w:r w:rsidR="00AC0613">
          <w:rPr>
            <w:rFonts w:ascii="Calibri" w:hAnsi="Calibri"/>
          </w:rPr>
          <w:t>(</w:t>
        </w:r>
      </w:ins>
      <w:r w:rsidR="00157778" w:rsidRPr="00285752">
        <w:rPr>
          <w:rFonts w:ascii="Calibri" w:hAnsi="Calibri"/>
        </w:rPr>
        <w:t>2002)</w:t>
      </w:r>
      <w:r w:rsidR="00157778">
        <w:fldChar w:fldCharType="end"/>
      </w:r>
      <w:r w:rsidR="00157778">
        <w:t>.  In the Howard paper there are three activity multiplier</w:t>
      </w:r>
      <w:r>
        <w:t xml:space="preserve">s: </w:t>
      </w:r>
      <w:r w:rsidR="00157778">
        <w:t xml:space="preserve"> rest, diving, and surface in a ratio of approximately (20/40/40).  The activity multipliers for those in watts are 1.93, 5.36, and 6.64, respectively.  To convert joules/sec (i.e., watts) into kcal/day, it </w:t>
      </w:r>
      <w:proofErr w:type="gramStart"/>
      <w:r w:rsidR="00157778">
        <w:t xml:space="preserve">is </w:t>
      </w:r>
      <w:proofErr w:type="gramEnd"/>
      <m:oMath>
        <m:f>
          <m:fPr>
            <m:ctrlPr>
              <w:rPr>
                <w:rFonts w:ascii="Cambria Math" w:hAnsi="Cambria Math"/>
                <w:i/>
              </w:rPr>
            </m:ctrlPr>
          </m:fPr>
          <m:num>
            <m:r>
              <w:rPr>
                <w:rFonts w:ascii="Cambria Math" w:hAnsi="Cambria Math"/>
              </w:rPr>
              <m:t>1.0 joule</m:t>
            </m:r>
          </m:num>
          <m:den>
            <m:r>
              <w:rPr>
                <w:rFonts w:ascii="Cambria Math" w:hAnsi="Cambria Math"/>
              </w:rPr>
              <m:t>sec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 cal</m:t>
            </m:r>
          </m:num>
          <m:den>
            <m:r>
              <w:rPr>
                <w:rFonts w:ascii="Cambria Math" w:eastAsiaTheme="minorEastAsia" w:hAnsi="Cambria Math"/>
              </w:rPr>
              <m:t>4.184 joule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kcal</m:t>
            </m:r>
          </m:num>
          <m:den>
            <m:r>
              <w:rPr>
                <w:rFonts w:ascii="Cambria Math" w:eastAsiaTheme="minorEastAsia" w:hAnsi="Cambria Math"/>
              </w:rPr>
              <m:t>1,000 cal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84,600 sec</m:t>
            </m:r>
          </m:num>
          <m:den>
            <m:r>
              <w:rPr>
                <w:rFonts w:ascii="Cambria Math" w:eastAsiaTheme="minorEastAsia" w:hAnsi="Cambria Math"/>
              </w:rPr>
              <m:t>day</m:t>
            </m:r>
          </m:den>
        </m:f>
      </m:oMath>
      <w:r w:rsidR="00157778">
        <w:rPr>
          <w:rFonts w:eastAsiaTheme="minorEastAsia"/>
        </w:rPr>
        <w:t xml:space="preserve">.  </w:t>
      </w:r>
      <w:r w:rsidR="00E56CDD">
        <w:rPr>
          <w:rFonts w:eastAsiaTheme="minorEastAsia"/>
        </w:rPr>
        <w:t xml:space="preserve"> </w:t>
      </w:r>
      <w:del w:id="63" w:author="Client Services" w:date="2017-03-17T18:17:00Z">
        <w:r w:rsidR="00AF1D54" w:rsidRPr="00D472B7" w:rsidDel="00D534B4">
          <w:rPr>
            <w:rFonts w:eastAsiaTheme="minorEastAsia"/>
            <w:highlight w:val="yellow"/>
          </w:rPr>
          <w:delText>We</w:delText>
        </w:r>
        <w:r w:rsidR="00157778" w:rsidRPr="00D472B7" w:rsidDel="00D534B4">
          <w:rPr>
            <w:rFonts w:eastAsiaTheme="minorEastAsia"/>
            <w:highlight w:val="yellow"/>
          </w:rPr>
          <w:delText xml:space="preserve"> divide </w:delText>
        </w:r>
        <w:r w:rsidR="00BF1C80" w:rsidRPr="00D472B7" w:rsidDel="00D534B4">
          <w:rPr>
            <w:rFonts w:eastAsiaTheme="minorEastAsia"/>
            <w:highlight w:val="yellow"/>
          </w:rPr>
          <w:delText xml:space="preserve">the activity multiplier of </w:delText>
        </w:r>
      </w:del>
      <w:ins w:id="64" w:author="Client Services" w:date="2017-03-17T18:17:00Z">
        <w:r w:rsidR="00D534B4">
          <w:rPr>
            <w:rFonts w:eastAsiaTheme="minorEastAsia"/>
            <w:highlight w:val="yellow"/>
          </w:rPr>
          <w:t xml:space="preserve">In Howard et al. (2016) the dive multiplier of </w:t>
        </w:r>
      </w:ins>
      <w:commentRangeStart w:id="65"/>
      <w:r w:rsidR="00157778" w:rsidRPr="00D472B7">
        <w:rPr>
          <w:rFonts w:eastAsiaTheme="minorEastAsia"/>
          <w:highlight w:val="yellow"/>
        </w:rPr>
        <w:t xml:space="preserve">0.016 </w:t>
      </w:r>
      <w:commentRangeEnd w:id="65"/>
      <w:r w:rsidR="00AF1D54" w:rsidRPr="00D472B7">
        <w:rPr>
          <w:rStyle w:val="CommentReference"/>
          <w:highlight w:val="yellow"/>
        </w:rPr>
        <w:commentReference w:id="65"/>
      </w:r>
      <w:ins w:id="66" w:author="Client Services" w:date="2017-03-17T18:18:00Z">
        <w:r w:rsidR="00D534B4">
          <w:rPr>
            <w:rFonts w:eastAsiaTheme="minorEastAsia"/>
            <w:highlight w:val="yellow"/>
          </w:rPr>
          <w:t xml:space="preserve"> is measured in ….  To transform this into an energy multiplier related to kcal/kg, we multiply 0.016 </w:t>
        </w:r>
      </w:ins>
      <w:r w:rsidR="00157778" w:rsidRPr="00D472B7">
        <w:rPr>
          <w:rFonts w:eastAsiaTheme="minorEastAsia"/>
          <w:highlight w:val="yellow"/>
        </w:rPr>
        <w:t xml:space="preserve">by 60 to get to from minutes to seconds, and then multiply by 1000 to convert </w:t>
      </w:r>
      <w:r w:rsidR="00BF1C80" w:rsidRPr="00D472B7">
        <w:rPr>
          <w:rFonts w:eastAsiaTheme="minorEastAsia"/>
          <w:highlight w:val="yellow"/>
        </w:rPr>
        <w:t xml:space="preserve">from liters </w:t>
      </w:r>
      <w:r w:rsidR="00157778" w:rsidRPr="00D472B7">
        <w:rPr>
          <w:rFonts w:eastAsiaTheme="minorEastAsia"/>
          <w:highlight w:val="yellow"/>
        </w:rPr>
        <w:t>to milliliters, and by 20.1 which is an oxygen conversion</w:t>
      </w:r>
      <w:r w:rsidR="00BF1C80" w:rsidRPr="00D472B7">
        <w:rPr>
          <w:rFonts w:eastAsiaTheme="minorEastAsia"/>
          <w:highlight w:val="yellow"/>
        </w:rPr>
        <w:t xml:space="preserve"> related to </w:t>
      </w:r>
      <w:commentRangeStart w:id="67"/>
      <w:r w:rsidR="00BF1C80" w:rsidRPr="00D472B7">
        <w:rPr>
          <w:rFonts w:eastAsiaTheme="minorEastAsia"/>
          <w:highlight w:val="yellow"/>
        </w:rPr>
        <w:t>milliliters</w:t>
      </w:r>
      <w:commentRangeEnd w:id="67"/>
      <w:r w:rsidR="00865E32">
        <w:rPr>
          <w:rStyle w:val="CommentReference"/>
        </w:rPr>
        <w:commentReference w:id="67"/>
      </w:r>
      <w:r w:rsidR="00157778" w:rsidRPr="00D472B7">
        <w:rPr>
          <w:rFonts w:eastAsiaTheme="minorEastAsia"/>
          <w:highlight w:val="yellow"/>
        </w:rPr>
        <w:t>.</w:t>
      </w:r>
      <w:r w:rsidR="00157778">
        <w:rPr>
          <w:rFonts w:eastAsiaTheme="minorEastAsia"/>
        </w:rPr>
        <w:t xml:space="preserve"> This results in the dive multiplier, in watts, being 5.36.  Combining all of this information, and transforming watts to calories, the activity multiplier for harbor seals is 103 kcal/day.</w:t>
      </w:r>
      <w:r w:rsidR="00FD7275">
        <w:rPr>
          <w:rFonts w:eastAsiaTheme="minorEastAsia"/>
        </w:rPr>
        <w:t xml:space="preserve">  Based on Howard et al. the combination of digestive and heat loss results in an efficiency of 0.825.</w:t>
      </w:r>
    </w:p>
    <w:p w14:paraId="2BF94EC5" w14:textId="164FAD64" w:rsidR="00157778" w:rsidRDefault="00157778" w:rsidP="00191DA2">
      <w:pPr>
        <w:pStyle w:val="Heading2"/>
      </w:pPr>
      <w:r>
        <w:t xml:space="preserve">California sea </w:t>
      </w:r>
      <w:commentRangeStart w:id="68"/>
      <w:r>
        <w:t>lions</w:t>
      </w:r>
      <w:commentRangeEnd w:id="68"/>
      <w:r w:rsidR="00171FE8">
        <w:rPr>
          <w:rStyle w:val="CommentReference"/>
          <w:rFonts w:eastAsiaTheme="minorHAnsi" w:cstheme="minorBidi"/>
        </w:rPr>
        <w:commentReference w:id="68"/>
      </w:r>
    </w:p>
    <w:p w14:paraId="1E221D1D" w14:textId="019B6174" w:rsidR="00285752" w:rsidRDefault="00A9350E" w:rsidP="002D4C7E">
      <w:pPr>
        <w:ind w:firstLine="720"/>
      </w:pPr>
      <w:r>
        <w:t xml:space="preserve">The field metabolic rate multiplier for California sea lions was 305 </w:t>
      </w:r>
      <w:r w:rsidR="00285752">
        <w:t>for at-sea, and 122 on-</w:t>
      </w:r>
      <w:r>
        <w:t>shore, with the time at-sea and on-shore being about 50/50</w:t>
      </w:r>
      <w:r w:rsidR="005746D3">
        <w:t xml:space="preserve"> for an average FMR of 214</w:t>
      </w:r>
      <w:r w:rsidR="00C57BB4">
        <w:t>.</w:t>
      </w:r>
      <w:r w:rsidR="00285752">
        <w:t xml:space="preserve">  This estimate is also in kcal/kg so there is no converting from joules.  </w:t>
      </w:r>
      <w:commentRangeStart w:id="69"/>
      <w:r w:rsidR="00285752">
        <w:t xml:space="preserve">However, this estimate does not account for digestive efficiency which we set equal to 0.875 based on the value for Steller sea lions in </w:t>
      </w:r>
      <w:r w:rsidR="00285752">
        <w:fldChar w:fldCharType="begin"/>
      </w:r>
      <w:r w:rsidR="009154CD">
        <w:instrText xml:space="preserve"> ADDIN ZOTERO_ITEM CSL_CITATION {"citationID":"1iqnn0qid4","properties":{"formattedCitation":"(Winship et al. 2002)","plainCitation":"(Winship et al. 2002)"},"citationItems":[{"id":56,"uris":["http://zotero.org/users/3830350/items/B8QXM7PB"],"uri":["http://zotero.org/users/3830350/items/B8QXM7PB"],"itemData":{"id":56,"type":"article-journal","title":"A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285752">
        <w:fldChar w:fldCharType="separate"/>
      </w:r>
      <w:r w:rsidR="00285752" w:rsidRPr="00285752">
        <w:rPr>
          <w:rFonts w:ascii="Calibri" w:hAnsi="Calibri"/>
        </w:rPr>
        <w:t>(Winship et al. 2002)</w:t>
      </w:r>
      <w:r w:rsidR="00285752">
        <w:fldChar w:fldCharType="end"/>
      </w:r>
      <w:commentRangeEnd w:id="69"/>
      <w:r w:rsidR="00477856">
        <w:rPr>
          <w:rStyle w:val="CommentReference"/>
        </w:rPr>
        <w:commentReference w:id="69"/>
      </w:r>
      <w:r w:rsidR="00285752">
        <w:t>.</w:t>
      </w:r>
    </w:p>
    <w:p w14:paraId="09BB964B" w14:textId="7C81813A" w:rsidR="00157778" w:rsidRDefault="00157778" w:rsidP="00191DA2">
      <w:pPr>
        <w:pStyle w:val="Heading2"/>
      </w:pPr>
      <w:r>
        <w:t>Steller sea lions</w:t>
      </w:r>
    </w:p>
    <w:p w14:paraId="3E58FBE9" w14:textId="690271FF" w:rsidR="00285752" w:rsidRDefault="00285752" w:rsidP="002D4C7E">
      <w:pPr>
        <w:ind w:firstLine="720"/>
      </w:pPr>
      <w:r>
        <w:t xml:space="preserve">The estimate of energetic demands for </w:t>
      </w:r>
      <w:commentRangeStart w:id="70"/>
      <w:r>
        <w:t>Steller</w:t>
      </w:r>
      <w:commentRangeEnd w:id="70"/>
      <w:r w:rsidR="00171FE8">
        <w:rPr>
          <w:rStyle w:val="CommentReference"/>
        </w:rPr>
        <w:commentReference w:id="70"/>
      </w:r>
      <w:r>
        <w:t xml:space="preserve"> sea lion is based on </w:t>
      </w:r>
      <w:r>
        <w:fldChar w:fldCharType="begin"/>
      </w:r>
      <w:r w:rsidR="009154CD">
        <w:instrText xml:space="preserve"> ADDIN ZOTERO_ITEM CSL_CITATION {"citationID":"1q5lf82j0v","properties":{"formattedCitation":"(Winship et al. 2002)","plainCitation":"(Winship et al. 2002)"},"citationItems":[{"id":56,"uris":["http://zotero.org/users/3830350/items/B8QXM7PB"],"uri":["http://zotero.org/users/3830350/items/B8QXM7PB"],"itemData":{"id":56,"type":"article-journal","title":"A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fldChar w:fldCharType="separate"/>
      </w:r>
      <w:r w:rsidRPr="00285752">
        <w:rPr>
          <w:rFonts w:ascii="Calibri" w:hAnsi="Calibri"/>
        </w:rPr>
        <w:t>(Winship et al. 2002)</w:t>
      </w:r>
      <w:r>
        <w:fldChar w:fldCharType="end"/>
      </w:r>
      <w:r>
        <w:t xml:space="preserve">.  The </w:t>
      </w:r>
      <w:proofErr w:type="spellStart"/>
      <w:r>
        <w:t>Winship</w:t>
      </w:r>
      <w:proofErr w:type="spellEnd"/>
      <w:r>
        <w:t xml:space="preserve"> estimate is in kJ/kg and varies by sex and age.  </w:t>
      </w:r>
      <w:r w:rsidR="003E304B">
        <w:t>T</w:t>
      </w:r>
      <w:r>
        <w:t xml:space="preserve">he basal metabolic rate is 293.  The metabolic multipliers for on-shore and off-shore </w:t>
      </w:r>
      <w:r w:rsidR="003E304B">
        <w:t xml:space="preserve">activities </w:t>
      </w:r>
      <w:r>
        <w:t xml:space="preserve">are 1.2 and 4.0, and the percentage of the time on land is </w:t>
      </w:r>
      <w:r>
        <w:lastRenderedPageBreak/>
        <w:t>about 70%, vers</w:t>
      </w:r>
      <w:r w:rsidR="00AF1D54">
        <w:t>u</w:t>
      </w:r>
      <w:r>
        <w:t xml:space="preserve">s 30% for off-shore.  The gives a rough estimate of 230 </w:t>
      </w:r>
      <w:r w:rsidR="003E304B">
        <w:t xml:space="preserve">for </w:t>
      </w:r>
      <m:oMath>
        <m:r>
          <w:del w:id="71" w:author="Client Services" w:date="2017-03-28T04:28:00Z">
            <w:rPr>
              <w:rFonts w:ascii="Cambria Math" w:hAnsi="Cambria Math"/>
            </w:rPr>
            <m:t>alpha</m:t>
          </w:del>
        </m:r>
        <m:r>
          <w:ins w:id="72" w:author="Client Services" w:date="2017-03-28T04:28:00Z">
            <w:rPr>
              <w:rFonts w:ascii="Cambria Math" w:hAnsi="Cambria Math"/>
            </w:rPr>
            <m:t>α</m:t>
          </w:ins>
        </m:r>
      </m:oMath>
      <w:r w:rsidR="003E304B">
        <w:t xml:space="preserve"> </w:t>
      </w:r>
      <w:r>
        <w:t>(i.e., (1.2*0.3+4*0.7)*293 / 4.184(J/</w:t>
      </w:r>
      <w:proofErr w:type="spellStart"/>
      <w:r>
        <w:t>cal</w:t>
      </w:r>
      <w:proofErr w:type="spellEnd"/>
      <w:r>
        <w:t>)).  The estimate also does not account for digestive efficiency, which is 0.875.</w:t>
      </w:r>
    </w:p>
    <w:p w14:paraId="69C1541C" w14:textId="77777777" w:rsidR="005356F3" w:rsidRDefault="00D674E9" w:rsidP="00191DA2">
      <w:pPr>
        <w:pStyle w:val="Heading1"/>
      </w:pPr>
      <w:r>
        <w:t>Fraction of the energy derived from Chinook salmon</w:t>
      </w:r>
    </w:p>
    <w:p w14:paraId="43ECF8BB" w14:textId="7C3F2224" w:rsidR="00D674E9" w:rsidRDefault="005356F3" w:rsidP="00D472B7">
      <w:pPr>
        <w:ind w:firstLine="720"/>
      </w:pPr>
      <w:r>
        <w:t xml:space="preserve">The fraction of Chinook salmon in the predator diets is described by </w:t>
      </w:r>
      <w:del w:id="73" w:author="Client Services" w:date="2017-03-17T18:20:00Z">
        <w:r w:rsidDel="00925704">
          <w:delText xml:space="preserve">the </w:delText>
        </w:r>
      </w:del>
      <m:oMath>
        <m:sSub>
          <m:sSubPr>
            <m:ctrlPr>
              <w:rPr>
                <w:rFonts w:ascii="Cambria Math" w:hAnsi="Cambria Math"/>
              </w:rPr>
            </m:ctrlPr>
          </m:sSubPr>
          <m:e>
            <m:r>
              <w:rPr>
                <w:rFonts w:ascii="Cambria Math" w:hAnsi="Cambria Math"/>
              </w:rPr>
              <m:t>FEC</m:t>
            </m:r>
          </m:e>
          <m:sub>
            <m:r>
              <w:rPr>
                <w:rFonts w:ascii="Cambria Math" w:hAnsi="Cambria Math"/>
              </w:rPr>
              <m:t>p,j,t</m:t>
            </m:r>
          </m:sub>
        </m:sSub>
      </m:oMath>
      <w:r>
        <w:rPr>
          <w:rFonts w:eastAsiaTheme="minorEastAsia"/>
        </w:rPr>
        <w:t xml:space="preserve"> in the methods sections.  For a summary of the data see “Table_predatorDietFraction” in the appendixTables.xlsx f</w:t>
      </w:r>
      <w:proofErr w:type="spellStart"/>
      <w:r>
        <w:rPr>
          <w:rFonts w:eastAsiaTheme="minorEastAsia"/>
        </w:rPr>
        <w:t>ile</w:t>
      </w:r>
      <w:proofErr w:type="spellEnd"/>
      <w:r>
        <w:rPr>
          <w:rFonts w:eastAsiaTheme="minorEastAsia"/>
        </w:rPr>
        <w:t xml:space="preserve">.  The raw data </w:t>
      </w:r>
      <w:del w:id="74" w:author="Client Services" w:date="2017-03-28T04:29:00Z">
        <w:r w:rsidDel="00AC0613">
          <w:rPr>
            <w:rFonts w:eastAsiaTheme="minorEastAsia"/>
          </w:rPr>
          <w:delText xml:space="preserve">is </w:delText>
        </w:r>
      </w:del>
      <w:ins w:id="75" w:author="Client Services" w:date="2017-03-28T04:29:00Z">
        <w:r w:rsidR="00AC0613">
          <w:rPr>
            <w:rFonts w:eastAsiaTheme="minorEastAsia"/>
          </w:rPr>
          <w:t>are</w:t>
        </w:r>
        <w:r w:rsidR="00AC0613">
          <w:rPr>
            <w:rFonts w:eastAsiaTheme="minorEastAsia"/>
          </w:rPr>
          <w:t xml:space="preserve"> </w:t>
        </w:r>
      </w:ins>
      <w:r>
        <w:rPr>
          <w:rFonts w:eastAsiaTheme="minorEastAsia"/>
        </w:rPr>
        <w:t xml:space="preserve">available in the predatorDietFraction.csv file.  The data are read into the model with the </w:t>
      </w:r>
      <w:proofErr w:type="spellStart"/>
      <w:r w:rsidR="0004171A">
        <w:t>create_FECpjt.r</w:t>
      </w:r>
      <w:proofErr w:type="spellEnd"/>
      <w:r>
        <w:t xml:space="preserve"> wrapper. There are many assumptions to diet fraction estimates, and these assumptions are dealt with in our sensitivity analysis.</w:t>
      </w:r>
    </w:p>
    <w:p w14:paraId="0BD649A9" w14:textId="32015A08" w:rsidR="009D7E3F" w:rsidRDefault="00D674E9" w:rsidP="00D472B7">
      <w:pPr>
        <w:ind w:firstLine="720"/>
      </w:pPr>
      <w:r>
        <w:t>The fraction of the predator’s energy derived from Chinook salmon is based on the fraction of Chinook salmon in the diet</w:t>
      </w:r>
      <w:r w:rsidR="009D7E3F">
        <w:t>; however, calculating the fraction of Chinook salmon in the diets of the predators can be very difficult.  Killer whales are the exception.  Much of their diet fraction data is based on direct observation of kills</w:t>
      </w:r>
      <w:del w:id="76" w:author="Client Services" w:date="2017-03-28T04:30:00Z">
        <w:r w:rsidR="009D7E3F" w:rsidDel="00AC0613">
          <w:delText xml:space="preserve">, or collected directly from the </w:delText>
        </w:r>
      </w:del>
      <w:del w:id="77" w:author="Client Services" w:date="2017-03-17T18:21:00Z">
        <w:r w:rsidR="009D7E3F" w:rsidDel="00925704">
          <w:delText xml:space="preserve">genetic or scale </w:delText>
        </w:r>
      </w:del>
      <w:del w:id="78" w:author="Client Services" w:date="2017-03-28T04:30:00Z">
        <w:r w:rsidR="009D7E3F" w:rsidDel="00AC0613">
          <w:delText xml:space="preserve">analysis </w:delText>
        </w:r>
      </w:del>
      <w:del w:id="79" w:author="Client Services" w:date="2017-03-17T18:21:00Z">
        <w:r w:rsidR="009D7E3F" w:rsidDel="00925704">
          <w:delText>from kills</w:delText>
        </w:r>
      </w:del>
      <w:ins w:id="80" w:author="Client Services" w:date="2017-03-17T18:21:00Z">
        <w:r w:rsidR="00925704">
          <w:t>, or the genetic analysis of scat</w:t>
        </w:r>
      </w:ins>
      <w:r w:rsidR="009D7E3F">
        <w:t>.  For pinnipeds the task of estimating</w:t>
      </w:r>
      <w:r w:rsidR="00157CB7">
        <w:t xml:space="preserve"> the</w:t>
      </w:r>
      <w:r w:rsidR="009D7E3F">
        <w:t xml:space="preserve"> fraction of Chinook salmon in the diet is less straight forward.  The two main problem are: 1) most diet data is based on </w:t>
      </w:r>
      <w:r w:rsidR="00AD5B7C">
        <w:t xml:space="preserve">frequency of occurrence data (FO) </w:t>
      </w:r>
      <w:r w:rsidR="009D7E3F">
        <w:t>where the</w:t>
      </w:r>
      <w:r w:rsidR="00157CB7">
        <w:t xml:space="preserve"> </w:t>
      </w:r>
      <w:del w:id="81" w:author="Client Services" w:date="2017-03-17T18:22:00Z">
        <w:r w:rsidR="00157CB7" w:rsidDel="00925704">
          <w:delText>prey</w:delText>
        </w:r>
        <w:r w:rsidR="009D7E3F" w:rsidDel="00925704">
          <w:delText xml:space="preserve"> </w:delText>
        </w:r>
      </w:del>
      <w:r w:rsidR="009D7E3F">
        <w:t>fraction</w:t>
      </w:r>
      <w:r w:rsidR="00157CB7">
        <w:t>s</w:t>
      </w:r>
      <w:r w:rsidR="009D7E3F">
        <w:t xml:space="preserve"> </w:t>
      </w:r>
      <w:del w:id="82" w:author="Client Services" w:date="2017-03-17T18:22:00Z">
        <w:r w:rsidR="009D7E3F" w:rsidDel="00925704">
          <w:delText>sum to greater than one</w:delText>
        </w:r>
      </w:del>
      <w:ins w:id="83" w:author="Client Services" w:date="2017-03-17T18:22:00Z">
        <w:r w:rsidR="00925704">
          <w:t>for different prey taxa do not sum to one</w:t>
        </w:r>
      </w:ins>
      <w:r w:rsidR="009D7E3F">
        <w:t xml:space="preserve">, and 2) often the FO data </w:t>
      </w:r>
      <w:del w:id="84" w:author="Client Services" w:date="2017-03-28T04:30:00Z">
        <w:r w:rsidR="009D7E3F" w:rsidDel="00AC0613">
          <w:delText xml:space="preserve">is </w:delText>
        </w:r>
      </w:del>
      <w:ins w:id="85" w:author="Client Services" w:date="2017-03-28T04:30:00Z">
        <w:r w:rsidR="00AC0613">
          <w:t xml:space="preserve">are </w:t>
        </w:r>
      </w:ins>
      <w:r w:rsidR="009D7E3F">
        <w:t xml:space="preserve">an aggregation of all salmon rather than just Chinook salmon.  </w:t>
      </w:r>
    </w:p>
    <w:p w14:paraId="7BFF93EE" w14:textId="59A1FC4F" w:rsidR="009D7E3F" w:rsidRDefault="009D7E3F" w:rsidP="009D7E3F">
      <w:pPr>
        <w:ind w:firstLine="720"/>
      </w:pPr>
      <w:r>
        <w:t xml:space="preserve">We used information from </w:t>
      </w:r>
      <w:r>
        <w:fldChar w:fldCharType="begin"/>
      </w:r>
      <w:r w:rsidR="009154CD">
        <w:instrText xml:space="preserve"> ADDIN ZOTERO_ITEM CSL_CITATION {"citationID":"9dsq068cm","properties":{"formattedCitation":"(Thomas et al. 2016)","plainCitation":"(Thomas et al. 2016)"},"citationItems":[{"id":1139,"uris":["http://zotero.org/users/3830350/items/G6EF4Z26"],"uri":["http://zotero.org/users/3830350/items/G6EF4Z26"],"itemData":{"id":1139,"type":"article-journal","title":"Harbour seals target juvenile salmon of conservation concern","container-title":"Canadian Journal of Fisheries and Aquatic Sciences","author":[{"family":"Thomas","given":"Austen C."},{"family":"Nelson","given":"Benjamin"},{"family":"Lance","given":"Monique M"},{"family":"Deagle","given":"Bruce"},{"family":"Trites","given":"Andrew"}],"issued":{"date-parts":[["2016"]]}}}],"schema":"https://github.com/citation-style-language/schema/raw/master/csl-citation.json"} </w:instrText>
      </w:r>
      <w:r>
        <w:fldChar w:fldCharType="separate"/>
      </w:r>
      <w:r w:rsidRPr="00AD5B7C">
        <w:rPr>
          <w:rFonts w:ascii="Calibri" w:hAnsi="Calibri"/>
        </w:rPr>
        <w:t>(Thomas et al. 2016)</w:t>
      </w:r>
      <w:r>
        <w:fldChar w:fldCharType="end"/>
      </w:r>
      <w:r>
        <w:t xml:space="preserve"> to transform Chinook salmon FO data into split-sample frequency of occurrence (SSFO) data based on paired observations in their analysis.  </w:t>
      </w:r>
      <w:r w:rsidR="00DE09F3">
        <w:t xml:space="preserve">SSFO calculates </w:t>
      </w:r>
      <w:ins w:id="86" w:author="Client Services" w:date="2017-03-17T18:24:00Z">
        <w:r w:rsidR="00925704">
          <w:t xml:space="preserve">average </w:t>
        </w:r>
      </w:ins>
      <w:r w:rsidR="00DE09F3">
        <w:t xml:space="preserve">prey occurrence </w:t>
      </w:r>
      <w:del w:id="87" w:author="Client Services" w:date="2017-03-17T18:23:00Z">
        <w:r w:rsidR="00DE09F3" w:rsidDel="00925704">
          <w:delText xml:space="preserve">as a fraction </w:delText>
        </w:r>
      </w:del>
      <w:ins w:id="88" w:author="Client Services" w:date="2017-03-17T18:23:00Z">
        <w:r w:rsidR="00925704">
          <w:t xml:space="preserve">as a fraction </w:t>
        </w:r>
      </w:ins>
      <w:ins w:id="89" w:author="Client Services" w:date="2017-03-17T18:25:00Z">
        <w:r w:rsidR="00925704">
          <w:t xml:space="preserve">across all </w:t>
        </w:r>
      </w:ins>
      <w:ins w:id="90" w:author="Client Services" w:date="2017-03-17T18:23:00Z">
        <w:r w:rsidR="00925704">
          <w:t xml:space="preserve">individual scat </w:t>
        </w:r>
      </w:ins>
      <w:ins w:id="91" w:author="Client Services" w:date="2017-03-17T18:25:00Z">
        <w:r w:rsidR="00925704">
          <w:t xml:space="preserve">samples </w:t>
        </w:r>
      </w:ins>
      <w:r w:rsidR="00DE09F3">
        <w:t>rather just a frequency</w:t>
      </w:r>
      <w:ins w:id="92" w:author="Client Services" w:date="2017-03-17T18:24:00Z">
        <w:r w:rsidR="00925704">
          <w:t xml:space="preserve"> occurrence across of scat samples;</w:t>
        </w:r>
      </w:ins>
      <w:del w:id="93" w:author="Client Services" w:date="2017-03-17T18:24:00Z">
        <w:r w:rsidR="00DE09F3" w:rsidDel="00925704">
          <w:delText>,</w:delText>
        </w:r>
      </w:del>
      <w:r w:rsidR="00DE09F3">
        <w:t xml:space="preserve"> therefore</w:t>
      </w:r>
      <w:ins w:id="94" w:author="Client Services" w:date="2017-03-17T18:24:00Z">
        <w:r w:rsidR="00925704">
          <w:t>,</w:t>
        </w:r>
      </w:ins>
      <w:r w:rsidR="00DE09F3">
        <w:t xml:space="preserve"> the prey fractions sum to one.  </w:t>
      </w:r>
      <w:ins w:id="95" w:author="Client Services" w:date="2017-03-17T18:25:00Z">
        <w:r w:rsidR="00925704">
          <w:t xml:space="preserve">Thomas et al. (2016) </w:t>
        </w:r>
      </w:ins>
      <w:del w:id="96" w:author="Client Services" w:date="2017-03-17T18:25:00Z">
        <w:r w:rsidDel="00925704">
          <w:delText xml:space="preserve">There are </w:delText>
        </w:r>
      </w:del>
      <w:ins w:id="97" w:author="Client Services" w:date="2017-03-17T18:25:00Z">
        <w:r w:rsidR="00925704">
          <w:t xml:space="preserve">found different FO to SSFO </w:t>
        </w:r>
      </w:ins>
      <w:del w:id="98" w:author="Client Services" w:date="2017-03-17T18:25:00Z">
        <w:r w:rsidDel="00925704">
          <w:delText xml:space="preserve">different </w:delText>
        </w:r>
      </w:del>
      <w:r>
        <w:t>correction factors for juvenile (ocean age 0) and adult (ocean age 1+)</w:t>
      </w:r>
      <w:r w:rsidR="005356F3">
        <w:t>: f</w:t>
      </w:r>
      <w:r>
        <w:t xml:space="preserve">or juveniles, the correction factor is 0.24; that is the SSFO is about one quarter of the FO estimate.  The adult correction factor is 0.16.   </w:t>
      </w:r>
    </w:p>
    <w:p w14:paraId="7D734157" w14:textId="273EDF22" w:rsidR="00D674E9" w:rsidRDefault="00D674E9" w:rsidP="00D472B7">
      <w:pPr>
        <w:ind w:firstLine="720"/>
      </w:pPr>
      <w:r>
        <w:lastRenderedPageBreak/>
        <w:t xml:space="preserve">The FO </w:t>
      </w:r>
      <w:ins w:id="99" w:author="Client Services" w:date="2017-03-17T18:26:00Z">
        <w:r w:rsidR="00925704">
          <w:t xml:space="preserve">diet </w:t>
        </w:r>
      </w:ins>
      <w:r>
        <w:t xml:space="preserve">data </w:t>
      </w:r>
      <w:del w:id="100" w:author="Client Services" w:date="2017-03-17T18:26:00Z">
        <w:r w:rsidDel="00925704">
          <w:delText xml:space="preserve">is </w:delText>
        </w:r>
      </w:del>
      <w:ins w:id="101" w:author="Client Services" w:date="2017-03-17T18:26:00Z">
        <w:r w:rsidR="00925704">
          <w:t xml:space="preserve">was </w:t>
        </w:r>
      </w:ins>
      <w:r>
        <w:t xml:space="preserve">based on </w:t>
      </w:r>
      <w:r w:rsidR="00AC5381">
        <w:t xml:space="preserve">by </w:t>
      </w:r>
      <w:r>
        <w:t xml:space="preserve">work </w:t>
      </w:r>
      <w:r w:rsidR="00AC5381">
        <w:fldChar w:fldCharType="begin"/>
      </w:r>
      <w:r w:rsidR="009154CD">
        <w:instrText xml:space="preserve"> ADDIN ZOTERO_ITEM CSL_CITATION {"citationID":"aqepite0j","properties":{"formattedCitation":"(Adams et al. 2016)","plainCitation":"(Adams et al. 2016)"},"citationItems":[{"id":999,"uris":["http://zotero.org/users/3830350/items/HAQ6IE8F"],"uri":["http://zotero.org/users/3830350/items/HAQ6IE8F"],"itemData":{"id":999,"type":"article-journal","title":"A century of Chinook salmon consumption by marine mammal predators in the Northeast Pacific Ocean","container-title":"Ecological Informatics","page":"44–51","volume":"34","source":"Google Scholar","author":[{"family":"Adams","given":"Jesse"},{"family":"Kaplan","given":"Isaac C."},{"family":"Chasco","given":"Brandon"},{"family":"Marshall","given":"Kristin N."},{"family":"Acevedo-Gutiérrez","given":"Alejandro"},{"family":"Ward","given":"Eric J."}],"issued":{"date-parts":[["2016"]]}}}],"schema":"https://github.com/citation-style-language/schema/raw/master/csl-citation.json"} </w:instrText>
      </w:r>
      <w:r w:rsidR="00AC5381">
        <w:fldChar w:fldCharType="separate"/>
      </w:r>
      <w:r w:rsidR="00AC5381" w:rsidRPr="00D674E9">
        <w:rPr>
          <w:rFonts w:ascii="Calibri" w:hAnsi="Calibri"/>
        </w:rPr>
        <w:t xml:space="preserve">Adams et al. </w:t>
      </w:r>
      <w:r w:rsidR="00AC5381">
        <w:rPr>
          <w:rFonts w:ascii="Calibri" w:hAnsi="Calibri"/>
        </w:rPr>
        <w:t>(</w:t>
      </w:r>
      <w:r w:rsidR="00AC5381" w:rsidRPr="00D674E9">
        <w:rPr>
          <w:rFonts w:ascii="Calibri" w:hAnsi="Calibri"/>
        </w:rPr>
        <w:t>2016)</w:t>
      </w:r>
      <w:r w:rsidR="00AC5381">
        <w:fldChar w:fldCharType="end"/>
      </w:r>
      <w:r w:rsidR="00AC5381">
        <w:t xml:space="preserve"> </w:t>
      </w:r>
      <w:r>
        <w:t>which compiled over 300 diets studies for marine mammal predators in the eastern Pacific.  Unfortunately</w:t>
      </w:r>
      <w:r w:rsidR="005356F3">
        <w:t>,</w:t>
      </w:r>
      <w:r>
        <w:t xml:space="preserve"> </w:t>
      </w:r>
      <w:del w:id="102" w:author="Client Services" w:date="2017-03-17T18:27:00Z">
        <w:r w:rsidDel="00925704">
          <w:delText xml:space="preserve">most </w:delText>
        </w:r>
      </w:del>
      <w:ins w:id="103" w:author="Client Services" w:date="2017-03-17T18:27:00Z">
        <w:r w:rsidR="00925704">
          <w:t xml:space="preserve">many </w:t>
        </w:r>
      </w:ins>
      <w:r>
        <w:t>of the salmon estimates are group</w:t>
      </w:r>
      <w:r w:rsidR="00A56D4A">
        <w:t>ed</w:t>
      </w:r>
      <w:r>
        <w:t xml:space="preserve"> at the genus level, and we need</w:t>
      </w:r>
      <w:r w:rsidR="00A56D4A">
        <w:t>ed</w:t>
      </w:r>
      <w:r>
        <w:t xml:space="preserve"> estimates of Chinook salmon in the diets.  To transform the estimates of aggregate salmon to Chinook salmon, we weight the FO estimate by the average ratio of Chinook salmon in the sport and recreation catch relative to </w:t>
      </w:r>
      <w:del w:id="104" w:author="Client Services" w:date="2017-03-28T04:32:00Z">
        <w:r w:rsidDel="00AC0613">
          <w:delText xml:space="preserve">all </w:delText>
        </w:r>
      </w:del>
      <w:ins w:id="105" w:author="Client Services" w:date="2017-03-28T04:32:00Z">
        <w:r w:rsidR="00AC0613">
          <w:t xml:space="preserve">aggregate of </w:t>
        </w:r>
      </w:ins>
      <w:r>
        <w:t>salmon in the sport and recreational catch</w:t>
      </w:r>
      <w:r w:rsidR="00157CB7">
        <w:t xml:space="preserve"> and assume that predator</w:t>
      </w:r>
      <w:ins w:id="106" w:author="Client Services" w:date="2017-03-28T04:32:00Z">
        <w:r w:rsidR="00AC0613">
          <w:t>s</w:t>
        </w:r>
      </w:ins>
      <w:r w:rsidR="00157CB7">
        <w:t xml:space="preserve"> have the same selectivity for adult salmon as the fishermen.  The fraction</w:t>
      </w:r>
      <w:ins w:id="107" w:author="Client Services" w:date="2017-03-28T04:32:00Z">
        <w:r w:rsidR="00AC0613">
          <w:t>s</w:t>
        </w:r>
      </w:ins>
      <w:r w:rsidR="00157CB7">
        <w:t xml:space="preserve"> </w:t>
      </w:r>
      <w:del w:id="108" w:author="Client Services" w:date="2017-03-28T04:32:00Z">
        <w:r w:rsidR="00157CB7" w:rsidDel="00AC0613">
          <w:delText xml:space="preserve">of the total available salmon that are </w:delText>
        </w:r>
      </w:del>
      <w:r w:rsidR="00157CB7">
        <w:t xml:space="preserve">Chinook </w:t>
      </w:r>
      <w:ins w:id="109" w:author="Client Services" w:date="2017-03-28T04:32:00Z">
        <w:r w:rsidR="00AC0613">
          <w:t xml:space="preserve">salmon relative to the aggregate of Chinook salmon </w:t>
        </w:r>
      </w:ins>
      <w:r w:rsidR="00157CB7">
        <w:t>are</w:t>
      </w:r>
      <w:r w:rsidR="007B75C7">
        <w:t xml:space="preserve">: </w:t>
      </w:r>
      <w:r>
        <w:t>central California</w:t>
      </w:r>
      <w:r w:rsidR="007B75C7">
        <w:t xml:space="preserve">; </w:t>
      </w:r>
      <w:r>
        <w:t>95%</w:t>
      </w:r>
      <w:r w:rsidR="007B75C7">
        <w:t xml:space="preserve">, </w:t>
      </w:r>
      <w:r>
        <w:t>Northern California and coastal Oregon</w:t>
      </w:r>
      <w:r w:rsidR="007B75C7">
        <w:t xml:space="preserve">; </w:t>
      </w:r>
      <w:r>
        <w:t>90%</w:t>
      </w:r>
      <w:r w:rsidR="00AB6D92">
        <w:t xml:space="preserve"> (</w:t>
      </w:r>
      <w:r w:rsidR="00AB6D92">
        <w:rPr>
          <w:rFonts w:eastAsiaTheme="minorEastAsia"/>
        </w:rPr>
        <w:t xml:space="preserve">see  </w:t>
      </w:r>
      <w:hyperlink r:id="rId8" w:history="1">
        <w:r w:rsidR="00AB6D92" w:rsidRPr="0025156A">
          <w:rPr>
            <w:rStyle w:val="Hyperlink"/>
            <w:rFonts w:eastAsiaTheme="minorEastAsia"/>
          </w:rPr>
          <w:t>http://odfw.forestry.oregonstate.edu/spawn/pdf%20files/coho/CoastalCohoESUSpawnHarvestSummary.pdf</w:t>
        </w:r>
      </w:hyperlink>
      <w:r w:rsidR="00AB6D92" w:rsidRPr="0025156A">
        <w:rPr>
          <w:rFonts w:eastAsiaTheme="minorEastAsia"/>
        </w:rPr>
        <w:t xml:space="preserve"> and Coho technical committee report</w:t>
      </w:r>
      <w:r w:rsidR="00AB6D92">
        <w:rPr>
          <w:rFonts w:eastAsiaTheme="minorEastAsia"/>
        </w:rPr>
        <w:t>)</w:t>
      </w:r>
      <w:r w:rsidR="007B75C7">
        <w:t xml:space="preserve">, </w:t>
      </w:r>
      <w:r>
        <w:t>Columbia River</w:t>
      </w:r>
      <w:r w:rsidR="007B75C7">
        <w:t xml:space="preserve">; </w:t>
      </w:r>
      <w:r>
        <w:t>58%</w:t>
      </w:r>
      <w:r w:rsidR="00AB6D92">
        <w:t xml:space="preserve"> (</w:t>
      </w:r>
      <w:r w:rsidR="00AB6D92" w:rsidRPr="00AB6D92">
        <w:t>http://www.critfc.org/fish-and-watersheds/columbia-river-fish-species/columbia-river-salmon/</w:t>
      </w:r>
      <w:r w:rsidR="00AB6D92">
        <w:t>)</w:t>
      </w:r>
      <w:r w:rsidR="007B75C7">
        <w:t xml:space="preserve">, </w:t>
      </w:r>
      <w:r>
        <w:t xml:space="preserve">outer Washington coast is </w:t>
      </w:r>
      <w:r w:rsidR="007B75C7">
        <w:t xml:space="preserve">about; </w:t>
      </w:r>
      <w:r w:rsidR="001E49B0">
        <w:t>30%</w:t>
      </w:r>
      <w:r w:rsidR="00AB6D92">
        <w:t xml:space="preserve"> (</w:t>
      </w:r>
      <w:r w:rsidR="00AB6D92" w:rsidRPr="0025156A">
        <w:rPr>
          <w:rFonts w:eastAsiaTheme="minorEastAsia"/>
        </w:rPr>
        <w:t xml:space="preserve">see </w:t>
      </w:r>
      <w:hyperlink r:id="rId9" w:history="1">
        <w:r w:rsidR="00AB6D92" w:rsidRPr="0025156A">
          <w:rPr>
            <w:rStyle w:val="Hyperlink"/>
            <w:rFonts w:eastAsiaTheme="minorEastAsia"/>
          </w:rPr>
          <w:t>http://wdfw.wa.gov/fishing/harvest/</w:t>
        </w:r>
      </w:hyperlink>
      <w:r w:rsidR="00AB6D92" w:rsidRPr="0025156A">
        <w:rPr>
          <w:rFonts w:eastAsiaTheme="minorEastAsia"/>
        </w:rPr>
        <w:t xml:space="preserve"> and Chinook technical committee report</w:t>
      </w:r>
      <w:r w:rsidR="00AB6D92">
        <w:rPr>
          <w:rFonts w:eastAsiaTheme="minorEastAsia"/>
        </w:rPr>
        <w:t>)</w:t>
      </w:r>
      <w:r w:rsidR="007B75C7">
        <w:t xml:space="preserve">, </w:t>
      </w:r>
      <w:r w:rsidR="00AB6D92">
        <w:t xml:space="preserve">Salish Sea </w:t>
      </w:r>
      <w:r w:rsidR="001E49B0">
        <w:t>Chinook salmon fraction is highly variable because the odd/even year influence of pink salmon; about 5%</w:t>
      </w:r>
      <w:r w:rsidR="00AB6D92">
        <w:t xml:space="preserve"> </w:t>
      </w:r>
      <w:r w:rsidR="00AB6D92" w:rsidRPr="0025156A">
        <w:rPr>
          <w:rFonts w:eastAsiaTheme="minorEastAsia"/>
        </w:rPr>
        <w:fldChar w:fldCharType="begin"/>
      </w:r>
      <w:r w:rsidR="009154CD">
        <w:rPr>
          <w:rFonts w:eastAsiaTheme="minorEastAsia"/>
        </w:rPr>
        <w:instrText xml:space="preserve"> ADDIN ZOTERO_ITEM CSL_CITATION {"citationID":"1q3id4m9b9","properties":{"formattedCitation":"(Henderson and Graham 1998)","plainCitation":"(Henderson and Graham 1998)"},"citationItems":[{"id":1196,"uris":["http://zotero.org/users/3830350/items/3WCKHRAI"],"uri":["http://zotero.org/users/3830350/items/3WCKHRAI"],"itemData":{"id":1196,"type":"article-journal","title":"History and status of Pacific salmon in British Columbia","container-title":"North Pacific Anadromous Fish Commission Bulletin","page":"13–22","volume":"1","source":"Google Scholar","author":[{"family":"Henderson","given":"M. A."},{"family":"Graham","given":"C. C."}],"issued":{"date-parts":[["1998"]]}}}],"schema":"https://github.com/citation-style-language/schema/raw/master/csl-citation.json"} </w:instrText>
      </w:r>
      <w:r w:rsidR="00AB6D92" w:rsidRPr="0025156A">
        <w:rPr>
          <w:rFonts w:eastAsiaTheme="minorEastAsia"/>
        </w:rPr>
        <w:fldChar w:fldCharType="separate"/>
      </w:r>
      <w:r w:rsidR="00AB6D92" w:rsidRPr="0025156A">
        <w:rPr>
          <w:rFonts w:cs="Times New Roman"/>
        </w:rPr>
        <w:t>(Henderson and Graham 1998)</w:t>
      </w:r>
      <w:r w:rsidR="00AB6D92" w:rsidRPr="0025156A">
        <w:rPr>
          <w:rFonts w:eastAsiaTheme="minorEastAsia"/>
        </w:rPr>
        <w:fldChar w:fldCharType="end"/>
      </w:r>
      <w:r w:rsidR="007B75C7">
        <w:t xml:space="preserve">, </w:t>
      </w:r>
      <w:r w:rsidR="001E49B0">
        <w:t>BC coast</w:t>
      </w:r>
      <w:r w:rsidR="007B75C7">
        <w:t>;</w:t>
      </w:r>
      <w:r w:rsidR="001E49B0">
        <w:t xml:space="preserve"> 4%</w:t>
      </w:r>
      <w:r w:rsidR="00AB6D92">
        <w:t xml:space="preserve"> </w:t>
      </w:r>
      <w:r w:rsidR="00AB6D92" w:rsidRPr="0025156A">
        <w:rPr>
          <w:rFonts w:eastAsiaTheme="minorEastAsia"/>
        </w:rPr>
        <w:fldChar w:fldCharType="begin"/>
      </w:r>
      <w:r w:rsidR="009154CD">
        <w:rPr>
          <w:rFonts w:eastAsiaTheme="minorEastAsia"/>
        </w:rPr>
        <w:instrText xml:space="preserve"> ADDIN ZOTERO_ITEM CSL_CITATION {"citationID":"iDbZVhw3","properties":{"formattedCitation":"(Henderson and Graham 1998)","plainCitation":"(Henderson and Graham 1998)"},"citationItems":[{"id":1196,"uris":["http://zotero.org/users/3830350/items/3WCKHRAI"],"uri":["http://zotero.org/users/3830350/items/3WCKHRAI"],"itemData":{"id":1196,"type":"article-journal","title":"History and status of Pacific salmon in British Columbia","container-title":"North Pacific Anadromous Fish Commission Bulletin","page":"13–22","volume":"1","source":"Google Scholar","author":[{"family":"Henderson","given":"M. A."},{"family":"Graham","given":"C. C."}],"issued":{"date-parts":[["1998"]]}}}],"schema":"https://github.com/citation-style-language/schema/raw/master/csl-citation.json"} </w:instrText>
      </w:r>
      <w:r w:rsidR="00AB6D92" w:rsidRPr="0025156A">
        <w:rPr>
          <w:rFonts w:eastAsiaTheme="minorEastAsia"/>
        </w:rPr>
        <w:fldChar w:fldCharType="separate"/>
      </w:r>
      <w:r w:rsidR="00AB6D92" w:rsidRPr="0025156A">
        <w:rPr>
          <w:rFonts w:cs="Times New Roman"/>
        </w:rPr>
        <w:t>(Henderson and Graham 1998)</w:t>
      </w:r>
      <w:r w:rsidR="00AB6D92" w:rsidRPr="0025156A">
        <w:rPr>
          <w:rFonts w:eastAsiaTheme="minorEastAsia"/>
        </w:rPr>
        <w:fldChar w:fldCharType="end"/>
      </w:r>
      <w:r w:rsidR="007B75C7">
        <w:t>,</w:t>
      </w:r>
      <w:r w:rsidR="001E49B0">
        <w:t xml:space="preserve"> southeast</w:t>
      </w:r>
      <w:r w:rsidR="007B75C7">
        <w:t xml:space="preserve"> Alaska, </w:t>
      </w:r>
      <w:r w:rsidR="001E49B0">
        <w:t>0.06%</w:t>
      </w:r>
      <w:r w:rsidR="00AB6D92">
        <w:t xml:space="preserve"> (see </w:t>
      </w:r>
      <w:r w:rsidR="00AB6D92" w:rsidRPr="00AB6D92">
        <w:t>http://www.adfg.alaska.gov/index.cfm?adfg=commercialbyareasoutheast.salmon_harvestbyspecies</w:t>
      </w:r>
      <w:r w:rsidR="00AB6D92">
        <w:t>)</w:t>
      </w:r>
      <w:r w:rsidR="007B75C7">
        <w:t xml:space="preserve">, and </w:t>
      </w:r>
      <w:r w:rsidR="001E49B0">
        <w:t>western Alaska</w:t>
      </w:r>
      <w:r w:rsidR="007B75C7">
        <w:t xml:space="preserve">; </w:t>
      </w:r>
      <w:r w:rsidR="001E49B0">
        <w:t>0.04%</w:t>
      </w:r>
      <w:r w:rsidR="00AB6D92">
        <w:t xml:space="preserve"> (</w:t>
      </w:r>
      <w:r w:rsidR="00AB6D92" w:rsidRPr="00AB6D92">
        <w:t>http://www.adfg.alaska.gov/index.cfm?adfg=commercialbyareasoutheast.salmon_harvestbyspecies</w:t>
      </w:r>
      <w:r w:rsidR="00AB6D92">
        <w:t>)</w:t>
      </w:r>
      <w:r w:rsidR="001E49B0">
        <w:t>. Based on the</w:t>
      </w:r>
      <w:r w:rsidR="007B75C7">
        <w:t>se</w:t>
      </w:r>
      <w:r w:rsidR="001E49B0">
        <w:t xml:space="preserve"> estimate</w:t>
      </w:r>
      <w:r w:rsidR="00644778">
        <w:t>s</w:t>
      </w:r>
      <w:r w:rsidR="001E49B0">
        <w:t xml:space="preserve"> of average Chinook salmon fraction in the catch, we multiplied any aggregate salmon FO </w:t>
      </w:r>
      <w:r w:rsidR="00644778">
        <w:t xml:space="preserve">estimates </w:t>
      </w:r>
      <w:r w:rsidR="001E49B0">
        <w:t xml:space="preserve">by these </w:t>
      </w:r>
      <w:del w:id="110" w:author="Client Services" w:date="2017-03-28T04:34:00Z">
        <w:r w:rsidR="007B75C7" w:rsidDel="007E67BF">
          <w:delText xml:space="preserve">percentages to get FO for </w:delText>
        </w:r>
        <w:r w:rsidR="00644778" w:rsidDel="007E67BF">
          <w:delText xml:space="preserve">in the </w:delText>
        </w:r>
        <w:r w:rsidR="007B75C7" w:rsidDel="007E67BF">
          <w:delText>diets</w:delText>
        </w:r>
      </w:del>
      <w:ins w:id="111" w:author="Client Services" w:date="2017-03-28T04:34:00Z">
        <w:r w:rsidR="007E67BF">
          <w:t>correction factors</w:t>
        </w:r>
      </w:ins>
      <w:r w:rsidR="00644778">
        <w:t xml:space="preserve">.  </w:t>
      </w:r>
      <w:ins w:id="112" w:author="Client Services" w:date="2017-03-17T18:27:00Z">
        <w:r w:rsidR="00925704">
          <w:t xml:space="preserve">We recognize that in many instance, the odd and even year fraction of Chinook salmon </w:t>
        </w:r>
      </w:ins>
      <w:ins w:id="113" w:author="Client Services" w:date="2017-03-17T18:28:00Z">
        <w:r w:rsidR="00925704">
          <w:t xml:space="preserve">relative of other salmon species </w:t>
        </w:r>
      </w:ins>
      <w:ins w:id="114" w:author="Client Services" w:date="2017-03-17T18:27:00Z">
        <w:r w:rsidR="00925704">
          <w:t xml:space="preserve">will vary dramatically as a function of the </w:t>
        </w:r>
      </w:ins>
      <w:ins w:id="115" w:author="Client Services" w:date="2017-03-17T18:28:00Z">
        <w:r w:rsidR="00925704">
          <w:t>pink salmon returns.</w:t>
        </w:r>
      </w:ins>
    </w:p>
    <w:p w14:paraId="610ADDAD" w14:textId="00AA2310" w:rsidR="00BA4528" w:rsidRDefault="00B16C89">
      <w:pPr>
        <w:rPr>
          <w:rFonts w:eastAsiaTheme="majorEastAsia"/>
          <w:color w:val="2E74B5" w:themeColor="accent1" w:themeShade="BF"/>
        </w:rPr>
      </w:pPr>
      <w:r>
        <w:rPr>
          <w:rFonts w:eastAsiaTheme="majorEastAsia"/>
          <w:color w:val="2E74B5" w:themeColor="accent1" w:themeShade="BF"/>
        </w:rPr>
        <w:tab/>
        <w:t xml:space="preserve">One additional problem confronting our ability calculate fraction of Chinook salmon in the predator diets is the difference in feeding activities in the Columbia River.  Steller and California sea lions in Columbia River can be divided into the ~7% of each predator population that feeds at the dam, and the other 93% that feed in the lower river.  The two populations, at least for California sea lions, have been </w:t>
      </w:r>
      <w:r>
        <w:rPr>
          <w:rFonts w:eastAsiaTheme="majorEastAsia"/>
          <w:color w:val="2E74B5" w:themeColor="accent1" w:themeShade="BF"/>
        </w:rPr>
        <w:lastRenderedPageBreak/>
        <w:t xml:space="preserve">observed to feed on salmon at different rates.  The diet fraction of </w:t>
      </w:r>
      <w:proofErr w:type="gramStart"/>
      <w:r>
        <w:rPr>
          <w:rFonts w:eastAsiaTheme="majorEastAsia"/>
          <w:color w:val="2E74B5" w:themeColor="accent1" w:themeShade="BF"/>
        </w:rPr>
        <w:t>lower river</w:t>
      </w:r>
      <w:proofErr w:type="gramEnd"/>
      <w:r>
        <w:rPr>
          <w:rFonts w:eastAsiaTheme="majorEastAsia"/>
          <w:color w:val="2E74B5" w:themeColor="accent1" w:themeShade="BF"/>
        </w:rPr>
        <w:t xml:space="preserve"> California sea lions is about 18.1% FO aggregated across all salmon species. This translates into about 10.5% FO when </w:t>
      </w:r>
      <w:proofErr w:type="spellStart"/>
      <w:r>
        <w:rPr>
          <w:rFonts w:eastAsiaTheme="majorEastAsia"/>
          <w:color w:val="2E74B5" w:themeColor="accent1" w:themeShade="BF"/>
        </w:rPr>
        <w:t>you</w:t>
      </w:r>
      <w:proofErr w:type="spellEnd"/>
      <w:r>
        <w:rPr>
          <w:rFonts w:eastAsiaTheme="majorEastAsia"/>
          <w:color w:val="2E74B5" w:themeColor="accent1" w:themeShade="BF"/>
        </w:rPr>
        <w:t xml:space="preserve"> account for the fact that Chinook salmon are typically 58% of the total returning salmon.  The diets of the other 7% of the California sea lions at the base of Bonneville have a diet fraction of about 72% Chinook salmon, and this is based on direct observation so no FO correction factor is needed.  The diet fraction of the Steller sea lion is about 25% FO </w:t>
      </w:r>
      <w:r w:rsidR="000D13E6">
        <w:rPr>
          <w:rFonts w:eastAsiaTheme="majorEastAsia"/>
          <w:color w:val="2E74B5" w:themeColor="accent1" w:themeShade="BF"/>
        </w:rPr>
        <w:t xml:space="preserve">aggregated across all salmon </w:t>
      </w:r>
      <w:r>
        <w:rPr>
          <w:rFonts w:eastAsiaTheme="majorEastAsia"/>
          <w:color w:val="2E74B5" w:themeColor="accent1" w:themeShade="BF"/>
        </w:rPr>
        <w:t xml:space="preserve">based on a single study - </w:t>
      </w:r>
      <w:r w:rsidR="000D13E6">
        <w:rPr>
          <w:rFonts w:eastAsiaTheme="majorEastAsia"/>
          <w:color w:val="2E74B5" w:themeColor="accent1" w:themeShade="BF"/>
        </w:rPr>
        <w:t>14.5% based on the Chinook salmon correction factor for the Columbia River</w:t>
      </w:r>
      <w:r>
        <w:rPr>
          <w:rFonts w:eastAsiaTheme="majorEastAsia"/>
          <w:color w:val="2E74B5" w:themeColor="accent1" w:themeShade="BF"/>
        </w:rPr>
        <w:t xml:space="preserve">, and the diets of the Steller sea lions at the base of Bonneville dam </w:t>
      </w:r>
      <w:r w:rsidR="000D13E6">
        <w:rPr>
          <w:rFonts w:eastAsiaTheme="majorEastAsia"/>
          <w:color w:val="2E74B5" w:themeColor="accent1" w:themeShade="BF"/>
        </w:rPr>
        <w:t>are</w:t>
      </w:r>
      <w:r>
        <w:rPr>
          <w:rFonts w:eastAsiaTheme="majorEastAsia"/>
          <w:color w:val="2E74B5" w:themeColor="accent1" w:themeShade="BF"/>
        </w:rPr>
        <w:t xml:space="preserve"> about 39.4</w:t>
      </w:r>
      <w:r w:rsidR="000D13E6">
        <w:rPr>
          <w:rFonts w:eastAsiaTheme="majorEastAsia"/>
          <w:color w:val="2E74B5" w:themeColor="accent1" w:themeShade="BF"/>
        </w:rPr>
        <w:t>%.</w:t>
      </w:r>
    </w:p>
    <w:p w14:paraId="60DC5CE9" w14:textId="77777777" w:rsidR="00CF26E8" w:rsidRDefault="00BA4528" w:rsidP="00191DA2">
      <w:pPr>
        <w:pStyle w:val="Heading1"/>
      </w:pPr>
      <w:r>
        <w:t>Predator age selectivity of Chinook salmon</w:t>
      </w:r>
    </w:p>
    <w:p w14:paraId="04299D3D" w14:textId="58AB1F4F" w:rsidR="002B582C" w:rsidRDefault="00C52927" w:rsidP="00D472B7">
      <w:pPr>
        <w:ind w:firstLine="720"/>
      </w:pPr>
      <w:r>
        <w:t xml:space="preserve">The variable for selectivity in our model </w:t>
      </w:r>
      <w:proofErr w:type="gramStart"/>
      <w:r>
        <w:t xml:space="preserve">is </w:t>
      </w:r>
      <w:proofErr w:type="gramEnd"/>
      <m:oMath>
        <m:r>
          <w:rPr>
            <w:rFonts w:ascii="Cambria Math" w:hAnsi="Cambria Math"/>
          </w:rPr>
          <m:t>SE</m:t>
        </m:r>
        <m:sSub>
          <m:sSubPr>
            <m:ctrlPr>
              <w:rPr>
                <w:rFonts w:ascii="Cambria Math" w:hAnsi="Cambria Math"/>
              </w:rPr>
            </m:ctrlPr>
          </m:sSubPr>
          <m:e>
            <m:r>
              <w:rPr>
                <w:rFonts w:ascii="Cambria Math" w:hAnsi="Cambria Math"/>
              </w:rPr>
              <m:t>L</m:t>
            </m:r>
          </m:e>
          <m:sub>
            <m:r>
              <w:rPr>
                <w:rFonts w:ascii="Cambria Math" w:hAnsi="Cambria Math"/>
              </w:rPr>
              <m:t>p,j,t,a</m:t>
            </m:r>
          </m:sub>
        </m:sSub>
      </m:oMath>
      <w:r>
        <w:t xml:space="preserve">.  A summary of the data in our model can be found in “Table_AverageSELAcrossMonths” in the appendixTables.xlsx file.  The data for the model are found in predatorAgeSelectivity.csv, and the wrapper to read in and process the data is </w:t>
      </w:r>
      <w:proofErr w:type="spellStart"/>
      <w:r w:rsidRPr="00C52927">
        <w:t>create_SELpjta_basedOnMaturationSchedule</w:t>
      </w:r>
      <w:r>
        <w:t>.r</w:t>
      </w:r>
      <w:proofErr w:type="spellEnd"/>
      <w:r>
        <w:t xml:space="preserve"> </w:t>
      </w:r>
    </w:p>
    <w:p w14:paraId="3581D735" w14:textId="77777777" w:rsidR="007E67BF" w:rsidRDefault="00713E66" w:rsidP="00D472B7">
      <w:pPr>
        <w:ind w:firstLine="720"/>
        <w:rPr>
          <w:ins w:id="116" w:author="Client Services" w:date="2017-03-28T04:38:00Z"/>
        </w:rPr>
      </w:pPr>
      <w:r>
        <w:t>Because a gram of juvenile Chinook salmon is assumed to have the same caloric value of a gram of adult Chinook salmon, t</w:t>
      </w:r>
      <w:r w:rsidR="007B6B60">
        <w:t xml:space="preserve">he biomass of Chinook consumed </w:t>
      </w:r>
      <w:r>
        <w:t xml:space="preserve">only </w:t>
      </w:r>
      <w:r w:rsidR="007B6B60">
        <w:t xml:space="preserve">depends on the fraction </w:t>
      </w:r>
      <w:r>
        <w:t xml:space="preserve">in </w:t>
      </w:r>
      <w:r w:rsidR="007B6B60">
        <w:t>the predator diet.  The number of Chinook salmon that are consumed, however, depends on the size of the Chinook salmon consumed</w:t>
      </w:r>
      <w:r w:rsidR="008D0F3A">
        <w:t xml:space="preserve"> because</w:t>
      </w:r>
      <w:r w:rsidR="006971D4">
        <w:t>, for instance,</w:t>
      </w:r>
      <w:r w:rsidR="008D0F3A">
        <w:t xml:space="preserve"> </w:t>
      </w:r>
      <w:r>
        <w:t>a</w:t>
      </w:r>
      <w:r w:rsidR="008D0F3A">
        <w:t xml:space="preserve"> four ocean adult is equal to </w:t>
      </w:r>
      <w:r>
        <w:t>~</w:t>
      </w:r>
      <w:r w:rsidR="008D0F3A">
        <w:t xml:space="preserve">1,400 juvenile </w:t>
      </w:r>
      <w:proofErr w:type="spellStart"/>
      <w:r w:rsidR="008D0F3A">
        <w:t>smolts</w:t>
      </w:r>
      <w:proofErr w:type="spellEnd"/>
      <w:r w:rsidR="007B6B60">
        <w:t xml:space="preserve">.  </w:t>
      </w:r>
    </w:p>
    <w:p w14:paraId="7895244D" w14:textId="46834884" w:rsidR="00713E66" w:rsidRDefault="008D0F3A" w:rsidP="00D472B7">
      <w:pPr>
        <w:ind w:firstLine="720"/>
      </w:pPr>
      <w:r>
        <w:t xml:space="preserve">Killer whales do not eat </w:t>
      </w:r>
      <w:r w:rsidR="00456EF1">
        <w:t xml:space="preserve">juvenile </w:t>
      </w:r>
      <w:proofErr w:type="spellStart"/>
      <w:r w:rsidR="00713E66">
        <w:t>smolts</w:t>
      </w:r>
      <w:proofErr w:type="spellEnd"/>
      <w:r>
        <w:t xml:space="preserve"> and the selectivity of different adult </w:t>
      </w:r>
      <w:r w:rsidR="00456EF1">
        <w:t xml:space="preserve">aged </w:t>
      </w:r>
      <w:r>
        <w:t xml:space="preserve">Chinook salmon can be estimated from scale pattern analysis from predation events </w:t>
      </w:r>
      <w:r>
        <w:fldChar w:fldCharType="begin"/>
      </w:r>
      <w:r w:rsidR="009154CD">
        <w:instrText xml:space="preserve"> ADDIN ZOTERO_ITEM CSL_CITATION {"citationID":"2a59pfoc79","properties":{"formattedCitation":"(Ford and Ellis 2006)","plainCitation":"(Ford and Ellis 2006)"},"citationItems":[{"id":373,"uris":["http://zotero.org/users/3830350/items/G2DP53GG"],"uri":["http://zotero.org/users/3830350/items/G2DP53GG"],"itemData":{"id":373,"type":"article-journal","title":"Selective foraging by fish-eating killer whales Orcinus orca in British Columbia","container-title":"Marine Ecology Progress Series","page":"185–199","volume":"316","author":[{"family":"Ford","given":"John KB"},{"family":"Ellis","given":"Graeme M"}],"issued":{"date-parts":[["2006"]]}}}],"schema":"https://github.com/citation-style-language/schema/raw/master/csl-citation.json"} </w:instrText>
      </w:r>
      <w:r>
        <w:fldChar w:fldCharType="separate"/>
      </w:r>
      <w:r w:rsidRPr="008D0F3A">
        <w:rPr>
          <w:rFonts w:ascii="Calibri" w:hAnsi="Calibri"/>
        </w:rPr>
        <w:t>(Ford and Ellis 2006)</w:t>
      </w:r>
      <w:r>
        <w:fldChar w:fldCharType="end"/>
      </w:r>
      <w:r>
        <w:t xml:space="preserve">.  Although the analysis by </w:t>
      </w:r>
      <w:r>
        <w:fldChar w:fldCharType="begin"/>
      </w:r>
      <w:r w:rsidR="009154CD">
        <w:instrText xml:space="preserve"> ADDIN ZOTERO_ITEM CSL_CITATION {"citationID":"1ht3b7fv43","properties":{"formattedCitation":"(Ford and Ellis 2006)","plainCitation":"(Ford and Ellis 2006)"},"citationItems":[{"id":373,"uris":["http://zotero.org/users/3830350/items/G2DP53GG"],"uri":["http://zotero.org/users/3830350/items/G2DP53GG"],"itemData":{"id":373,"type":"article-journal","title":"Selective foraging by fish-eating killer whales Orcinus orca in British Columbia","container-title":"Marine Ecology Progress Series","page":"185–199","volume":"316","author":[{"family":"Ford","given":"John KB"},{"family":"Ellis","given":"Graeme M"}],"issued":{"date-parts":[["2006"]]}}}],"schema":"https://github.com/citation-style-language/schema/raw/master/csl-citation.json"} </w:instrText>
      </w:r>
      <w:r>
        <w:fldChar w:fldCharType="separate"/>
      </w:r>
      <w:r w:rsidRPr="008D0F3A">
        <w:rPr>
          <w:rFonts w:ascii="Calibri" w:hAnsi="Calibri"/>
        </w:rPr>
        <w:t>(Ford and Ellis 2006)</w:t>
      </w:r>
      <w:r>
        <w:fldChar w:fldCharType="end"/>
      </w:r>
      <w:r>
        <w:t xml:space="preserve"> focused on Salish sea killer whale diets, we a</w:t>
      </w:r>
      <w:r w:rsidR="006971D4">
        <w:t>pply</w:t>
      </w:r>
      <w:r>
        <w:t xml:space="preserve"> th</w:t>
      </w:r>
      <w:r w:rsidR="006971D4">
        <w:t>is</w:t>
      </w:r>
      <w:r>
        <w:t xml:space="preserve"> same age selectivity for the other three resident killer whale populations.  </w:t>
      </w:r>
    </w:p>
    <w:p w14:paraId="65F15CA5" w14:textId="599BFB88" w:rsidR="001A446E" w:rsidRDefault="003E359C" w:rsidP="00D472B7">
      <w:pPr>
        <w:ind w:firstLine="720"/>
      </w:pPr>
      <w:r>
        <w:t xml:space="preserve">The size </w:t>
      </w:r>
      <w:proofErr w:type="spellStart"/>
      <w:r>
        <w:t>selectivit</w:t>
      </w:r>
      <w:ins w:id="117" w:author="Client Services" w:date="2017-03-28T04:38:00Z">
        <w:r w:rsidR="007E67BF">
          <w:t>ies</w:t>
        </w:r>
      </w:ins>
      <w:proofErr w:type="spellEnd"/>
      <w:del w:id="118" w:author="Client Services" w:date="2017-03-28T04:38:00Z">
        <w:r w:rsidDel="007E67BF">
          <w:delText>y</w:delText>
        </w:r>
      </w:del>
      <w:r>
        <w:t xml:space="preserve"> for the pinnipeds in our model </w:t>
      </w:r>
      <w:del w:id="119" w:author="Client Services" w:date="2017-03-28T04:38:00Z">
        <w:r w:rsidDel="007E67BF">
          <w:delText xml:space="preserve">is </w:delText>
        </w:r>
      </w:del>
      <w:ins w:id="120" w:author="Client Services" w:date="2017-03-28T04:38:00Z">
        <w:r w:rsidR="007E67BF">
          <w:t xml:space="preserve">are </w:t>
        </w:r>
      </w:ins>
      <w:r>
        <w:t xml:space="preserve">based on </w:t>
      </w:r>
      <w:r>
        <w:fldChar w:fldCharType="begin"/>
      </w:r>
      <w:r w:rsidR="009154CD">
        <w:instrText xml:space="preserve"> ADDIN ZOTERO_ITEM CSL_CITATION {"citationID":"1qa3kb74p9","properties":{"formattedCitation":"(Adams et al. 2016)","plainCitation":"(Adams et al. 2016)"},"citationItems":[{"id":999,"uris":["http://zotero.org/users/3830350/items/HAQ6IE8F"],"uri":["http://zotero.org/users/3830350/items/HAQ6IE8F"],"itemData":{"id":999,"type":"article-journal","title":"A century of Chinook salmon consumption by marine mammal predators in the Northeast Pacific Ocean","container-title":"Ecological Informatics","page":"44–51","volume":"34","source":"Google Scholar","author":[{"family":"Adams","given":"Jesse"},{"family":"Kaplan","given":"Isaac C."},{"family":"Chasco","given":"Brandon"},{"family":"Marshall","given":"Kristin N."},{"family":"Acevedo-Gutiérrez","given":"Alejandro"},{"family":"Ward","given":"Eric J."}],"issued":{"date-parts":[["2016"]]}}}],"schema":"https://github.com/citation-style-language/schema/raw/master/csl-citation.json"} </w:instrText>
      </w:r>
      <w:r>
        <w:fldChar w:fldCharType="separate"/>
      </w:r>
      <w:r w:rsidRPr="00917E5E">
        <w:rPr>
          <w:rFonts w:ascii="Calibri" w:hAnsi="Calibri"/>
        </w:rPr>
        <w:t>(Adams et al. 2016)</w:t>
      </w:r>
      <w:r>
        <w:fldChar w:fldCharType="end"/>
      </w:r>
      <w:r>
        <w:t>.  These studies differentiate</w:t>
      </w:r>
      <w:r w:rsidR="00917E5E">
        <w:t xml:space="preserve"> </w:t>
      </w:r>
      <w:r>
        <w:t xml:space="preserve">the </w:t>
      </w:r>
      <w:r w:rsidR="00917E5E">
        <w:t xml:space="preserve">size selectivity </w:t>
      </w:r>
      <w:r>
        <w:t xml:space="preserve">of </w:t>
      </w:r>
      <w:r w:rsidR="00917E5E">
        <w:t>pinnipeds based on hard parts in the scat</w:t>
      </w:r>
      <w:r>
        <w:t xml:space="preserve">, but </w:t>
      </w:r>
      <w:r w:rsidR="0004171A">
        <w:t xml:space="preserve">they </w:t>
      </w:r>
      <w:r>
        <w:t xml:space="preserve">only </w:t>
      </w:r>
      <w:r w:rsidR="0004171A">
        <w:t>define</w:t>
      </w:r>
      <w:r w:rsidR="00917E5E">
        <w:t xml:space="preserve"> salmonid size</w:t>
      </w:r>
      <w:r w:rsidR="0004171A">
        <w:t>s as either juvenile or adult.  We chose to distribute the fraction of adults</w:t>
      </w:r>
      <w:r w:rsidR="00D44C6B">
        <w:t xml:space="preserve"> </w:t>
      </w:r>
      <w:r w:rsidR="0004171A">
        <w:t>proportional</w:t>
      </w:r>
      <w:r w:rsidR="00546F48">
        <w:t>ly</w:t>
      </w:r>
      <w:r w:rsidR="0004171A">
        <w:t xml:space="preserve"> </w:t>
      </w:r>
      <w:r w:rsidR="0004171A">
        <w:lastRenderedPageBreak/>
        <w:t xml:space="preserve">across the age distribution of Chinook </w:t>
      </w:r>
      <w:r w:rsidR="00546F48">
        <w:t>salmon returning to each area.   A summary of the papers used to estimate the temporal and spatial diets fractions of the predators is provided below</w:t>
      </w:r>
      <w:r w:rsidR="002212F5">
        <w:t>.</w:t>
      </w:r>
    </w:p>
    <w:p w14:paraId="36E29EA4" w14:textId="77777777" w:rsidR="00546F48" w:rsidRDefault="00546F48" w:rsidP="001A446E"/>
    <w:p w14:paraId="344D05BC" w14:textId="4D0D51D6" w:rsidR="00546F48" w:rsidRDefault="00546F48">
      <w:r>
        <w:br w:type="page"/>
      </w:r>
    </w:p>
    <w:p w14:paraId="13096CAA" w14:textId="76D48AB8" w:rsidR="0004171A" w:rsidRDefault="00546F48" w:rsidP="00546F48">
      <w:pPr>
        <w:pStyle w:val="Caption"/>
      </w:pPr>
      <w:bookmarkStart w:id="121" w:name="_Ref470098594"/>
      <w:r>
        <w:lastRenderedPageBreak/>
        <w:t xml:space="preserve">Table </w:t>
      </w:r>
      <w:fldSimple w:instr=" SEQ Table \* ARABIC ">
        <w:r w:rsidR="009C492F">
          <w:rPr>
            <w:noProof/>
          </w:rPr>
          <w:t>1</w:t>
        </w:r>
      </w:fldSimple>
      <w:bookmarkEnd w:id="121"/>
      <w:r>
        <w:t>.  Sources used to estimate the age selectivity for killer whales and harbor seals.</w:t>
      </w:r>
    </w:p>
    <w:tbl>
      <w:tblPr>
        <w:tblW w:w="9360" w:type="dxa"/>
        <w:tblLayout w:type="fixed"/>
        <w:tblLook w:val="04A0" w:firstRow="1" w:lastRow="0" w:firstColumn="1" w:lastColumn="0" w:noHBand="0" w:noVBand="1"/>
      </w:tblPr>
      <w:tblGrid>
        <w:gridCol w:w="1260"/>
        <w:gridCol w:w="3510"/>
        <w:gridCol w:w="4590"/>
      </w:tblGrid>
      <w:tr w:rsidR="00546F48" w:rsidRPr="00546F48" w14:paraId="36C6FF95" w14:textId="77777777" w:rsidTr="00546F48">
        <w:trPr>
          <w:trHeight w:val="20"/>
        </w:trPr>
        <w:tc>
          <w:tcPr>
            <w:tcW w:w="1260" w:type="dxa"/>
            <w:tcBorders>
              <w:top w:val="nil"/>
              <w:left w:val="nil"/>
              <w:bottom w:val="single" w:sz="4" w:space="0" w:color="auto"/>
              <w:right w:val="single" w:sz="4" w:space="0" w:color="auto"/>
            </w:tcBorders>
            <w:shd w:val="clear" w:color="auto" w:fill="auto"/>
            <w:noWrap/>
            <w:vAlign w:val="bottom"/>
            <w:hideMark/>
          </w:tcPr>
          <w:p w14:paraId="1E35EADF" w14:textId="77777777"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Area</w:t>
            </w:r>
          </w:p>
        </w:tc>
        <w:tc>
          <w:tcPr>
            <w:tcW w:w="3510" w:type="dxa"/>
            <w:tcBorders>
              <w:top w:val="nil"/>
              <w:left w:val="nil"/>
              <w:bottom w:val="single" w:sz="4" w:space="0" w:color="auto"/>
              <w:right w:val="nil"/>
            </w:tcBorders>
            <w:shd w:val="clear" w:color="auto" w:fill="auto"/>
            <w:noWrap/>
            <w:vAlign w:val="bottom"/>
            <w:hideMark/>
          </w:tcPr>
          <w:p w14:paraId="158020CA" w14:textId="77777777"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Killer whale</w:t>
            </w:r>
          </w:p>
        </w:tc>
        <w:tc>
          <w:tcPr>
            <w:tcW w:w="4590" w:type="dxa"/>
            <w:tcBorders>
              <w:top w:val="nil"/>
              <w:left w:val="nil"/>
              <w:bottom w:val="single" w:sz="4" w:space="0" w:color="auto"/>
              <w:right w:val="nil"/>
            </w:tcBorders>
            <w:shd w:val="clear" w:color="auto" w:fill="auto"/>
            <w:noWrap/>
            <w:vAlign w:val="bottom"/>
            <w:hideMark/>
          </w:tcPr>
          <w:p w14:paraId="6F76AC90" w14:textId="77777777"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 xml:space="preserve">Harbor seals </w:t>
            </w:r>
          </w:p>
        </w:tc>
      </w:tr>
      <w:tr w:rsidR="00546F48" w:rsidRPr="00546F48" w14:paraId="4C4C1546" w14:textId="77777777" w:rsidTr="00546F48">
        <w:trPr>
          <w:trHeight w:val="20"/>
        </w:trPr>
        <w:tc>
          <w:tcPr>
            <w:tcW w:w="1260" w:type="dxa"/>
            <w:tcBorders>
              <w:top w:val="nil"/>
              <w:left w:val="nil"/>
              <w:bottom w:val="nil"/>
              <w:right w:val="single" w:sz="4" w:space="0" w:color="auto"/>
            </w:tcBorders>
            <w:shd w:val="clear" w:color="000000" w:fill="F2F2F2"/>
            <w:hideMark/>
          </w:tcPr>
          <w:p w14:paraId="0B47C6EE" w14:textId="77777777"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Central California</w:t>
            </w:r>
          </w:p>
        </w:tc>
        <w:tc>
          <w:tcPr>
            <w:tcW w:w="3510" w:type="dxa"/>
            <w:tcBorders>
              <w:top w:val="nil"/>
              <w:left w:val="nil"/>
              <w:bottom w:val="nil"/>
              <w:right w:val="nil"/>
            </w:tcBorders>
            <w:shd w:val="clear" w:color="000000" w:fill="F2F2F2"/>
            <w:hideMark/>
          </w:tcPr>
          <w:p w14:paraId="5BA75D18" w14:textId="77777777"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 </w:t>
            </w:r>
          </w:p>
        </w:tc>
        <w:tc>
          <w:tcPr>
            <w:tcW w:w="4590" w:type="dxa"/>
            <w:tcBorders>
              <w:top w:val="nil"/>
              <w:left w:val="nil"/>
              <w:bottom w:val="nil"/>
              <w:right w:val="nil"/>
            </w:tcBorders>
            <w:shd w:val="clear" w:color="000000" w:fill="F2F2F2"/>
            <w:hideMark/>
          </w:tcPr>
          <w:p w14:paraId="3EAB4A3E" w14:textId="2AFEADEC" w:rsidR="00546F48" w:rsidRPr="00546F48" w:rsidRDefault="00546F48" w:rsidP="00546F48">
            <w:pPr>
              <w:spacing w:after="0" w:line="240" w:lineRule="auto"/>
              <w:rPr>
                <w:rFonts w:eastAsia="Times New Roman" w:cs="Times New Roman"/>
                <w:color w:val="000000"/>
                <w:sz w:val="18"/>
                <w:szCs w:val="18"/>
              </w:rPr>
            </w:pP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{"citationID":"8gg8krl4d","properties":{"formattedCitation":"(Scordino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(Scordino 2010)</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found mostly consumption of adult salmon, </w:t>
            </w:r>
            <w:r>
              <w:rPr>
                <w:rFonts w:eastAsia="Times New Roman" w:cs="Times New Roman"/>
                <w:color w:val="000000"/>
                <w:sz w:val="18"/>
                <w:szCs w:val="18"/>
              </w:rPr>
              <w:t xml:space="preserve">we assume this to be </w:t>
            </w:r>
            <w:r w:rsidRPr="00546F48">
              <w:rPr>
                <w:rFonts w:eastAsia="Times New Roman" w:cs="Times New Roman"/>
                <w:b/>
                <w:bCs/>
                <w:color w:val="000000"/>
                <w:sz w:val="18"/>
                <w:szCs w:val="18"/>
                <w:u w:val="single"/>
              </w:rPr>
              <w:t>1:9</w:t>
            </w:r>
            <w:r w:rsidRPr="00546F48">
              <w:rPr>
                <w:rFonts w:eastAsia="Times New Roman" w:cs="Times New Roman"/>
                <w:color w:val="000000"/>
                <w:sz w:val="18"/>
                <w:szCs w:val="18"/>
              </w:rPr>
              <w:t xml:space="preserve"> juvenile to adult.</w:t>
            </w:r>
          </w:p>
        </w:tc>
      </w:tr>
      <w:tr w:rsidR="00546F48" w:rsidRPr="00546F48" w14:paraId="5A1C560D" w14:textId="77777777" w:rsidTr="00546F48">
        <w:trPr>
          <w:trHeight w:val="20"/>
        </w:trPr>
        <w:tc>
          <w:tcPr>
            <w:tcW w:w="1260" w:type="dxa"/>
            <w:tcBorders>
              <w:top w:val="nil"/>
              <w:left w:val="nil"/>
              <w:bottom w:val="nil"/>
              <w:right w:val="single" w:sz="4" w:space="0" w:color="auto"/>
            </w:tcBorders>
            <w:shd w:val="clear" w:color="000000" w:fill="FFFFFF"/>
            <w:hideMark/>
          </w:tcPr>
          <w:p w14:paraId="1DD8F5B9" w14:textId="77777777"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Northern California/ Oregon</w:t>
            </w:r>
          </w:p>
        </w:tc>
        <w:tc>
          <w:tcPr>
            <w:tcW w:w="3510" w:type="dxa"/>
            <w:tcBorders>
              <w:top w:val="nil"/>
              <w:left w:val="nil"/>
              <w:bottom w:val="nil"/>
              <w:right w:val="nil"/>
            </w:tcBorders>
            <w:shd w:val="clear" w:color="000000" w:fill="FFFFFF"/>
            <w:hideMark/>
          </w:tcPr>
          <w:p w14:paraId="27578523" w14:textId="77777777"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 </w:t>
            </w:r>
          </w:p>
        </w:tc>
        <w:tc>
          <w:tcPr>
            <w:tcW w:w="4590" w:type="dxa"/>
            <w:tcBorders>
              <w:top w:val="nil"/>
              <w:left w:val="nil"/>
              <w:bottom w:val="nil"/>
              <w:right w:val="nil"/>
            </w:tcBorders>
            <w:shd w:val="clear" w:color="000000" w:fill="FFFFFF"/>
            <w:hideMark/>
          </w:tcPr>
          <w:p w14:paraId="639B5BC4" w14:textId="0BED1BE7" w:rsidR="00546F48" w:rsidRPr="00546F48" w:rsidRDefault="00546F48" w:rsidP="00546F48">
            <w:pPr>
              <w:spacing w:after="0" w:line="240" w:lineRule="auto"/>
              <w:rPr>
                <w:rFonts w:eastAsia="Times New Roman" w:cs="Times New Roman"/>
                <w:color w:val="000000"/>
                <w:sz w:val="18"/>
                <w:szCs w:val="18"/>
              </w:rPr>
            </w:pP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{"citationID":"zNF1LyAn","properties":{"formattedCitation":"(Scordino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(Scordino 2010)</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found mostly consumption of adult salmon, </w:t>
            </w:r>
            <w:r>
              <w:rPr>
                <w:rFonts w:eastAsia="Times New Roman" w:cs="Times New Roman"/>
                <w:color w:val="000000"/>
                <w:sz w:val="18"/>
                <w:szCs w:val="18"/>
              </w:rPr>
              <w:t xml:space="preserve">we assume this to be </w:t>
            </w:r>
            <w:r w:rsidRPr="00546F48">
              <w:rPr>
                <w:rFonts w:eastAsia="Times New Roman" w:cs="Times New Roman"/>
                <w:b/>
                <w:bCs/>
                <w:color w:val="000000"/>
                <w:sz w:val="18"/>
                <w:szCs w:val="18"/>
                <w:u w:val="single"/>
              </w:rPr>
              <w:t>1:9</w:t>
            </w:r>
            <w:r w:rsidRPr="00546F48">
              <w:rPr>
                <w:rFonts w:eastAsia="Times New Roman" w:cs="Times New Roman"/>
                <w:color w:val="000000"/>
                <w:sz w:val="18"/>
                <w:szCs w:val="18"/>
              </w:rPr>
              <w:t xml:space="preserve"> juvenile to adult.</w:t>
            </w:r>
          </w:p>
        </w:tc>
      </w:tr>
      <w:tr w:rsidR="00546F48" w:rsidRPr="00546F48" w14:paraId="78C4DEC1" w14:textId="77777777" w:rsidTr="00546F48">
        <w:trPr>
          <w:trHeight w:val="20"/>
        </w:trPr>
        <w:tc>
          <w:tcPr>
            <w:tcW w:w="1260" w:type="dxa"/>
            <w:tcBorders>
              <w:top w:val="nil"/>
              <w:left w:val="nil"/>
              <w:bottom w:val="nil"/>
              <w:right w:val="single" w:sz="4" w:space="0" w:color="auto"/>
            </w:tcBorders>
            <w:shd w:val="clear" w:color="000000" w:fill="F2F2F2"/>
            <w:hideMark/>
          </w:tcPr>
          <w:p w14:paraId="0C1E277D" w14:textId="77777777"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Columbia River</w:t>
            </w:r>
          </w:p>
        </w:tc>
        <w:tc>
          <w:tcPr>
            <w:tcW w:w="3510" w:type="dxa"/>
            <w:tcBorders>
              <w:top w:val="nil"/>
              <w:left w:val="nil"/>
              <w:bottom w:val="nil"/>
              <w:right w:val="nil"/>
            </w:tcBorders>
            <w:shd w:val="clear" w:color="000000" w:fill="F2F2F2"/>
            <w:hideMark/>
          </w:tcPr>
          <w:p w14:paraId="7BDD9610" w14:textId="77777777"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 </w:t>
            </w:r>
          </w:p>
        </w:tc>
        <w:tc>
          <w:tcPr>
            <w:tcW w:w="4590" w:type="dxa"/>
            <w:tcBorders>
              <w:top w:val="nil"/>
              <w:left w:val="nil"/>
              <w:bottom w:val="nil"/>
              <w:right w:val="nil"/>
            </w:tcBorders>
            <w:shd w:val="clear" w:color="000000" w:fill="F2F2F2"/>
            <w:hideMark/>
          </w:tcPr>
          <w:p w14:paraId="7ED2D1BB" w14:textId="27CC31CB" w:rsidR="00546F48" w:rsidRPr="00546F48" w:rsidRDefault="00546F48" w:rsidP="00546F48">
            <w:pPr>
              <w:spacing w:after="0" w:line="240" w:lineRule="auto"/>
              <w:rPr>
                <w:rFonts w:eastAsia="Times New Roman" w:cs="Times New Roman"/>
                <w:color w:val="000000"/>
                <w:sz w:val="18"/>
                <w:szCs w:val="18"/>
              </w:rPr>
            </w:pP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{"citationID":"20im7bdaa6","properties":{"formattedCitation":"(Scordino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(Scordino 2010)</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found seasonal differences in the </w:t>
            </w:r>
            <w:proofErr w:type="spellStart"/>
            <w:r w:rsidRPr="00546F48">
              <w:rPr>
                <w:rFonts w:eastAsia="Times New Roman" w:cs="Times New Roman"/>
                <w:b/>
                <w:bCs/>
                <w:color w:val="000000"/>
                <w:sz w:val="18"/>
                <w:szCs w:val="18"/>
              </w:rPr>
              <w:t>juvenile</w:t>
            </w:r>
            <w:proofErr w:type="gramStart"/>
            <w:r w:rsidRPr="00546F48">
              <w:rPr>
                <w:rFonts w:eastAsia="Times New Roman" w:cs="Times New Roman"/>
                <w:b/>
                <w:bCs/>
                <w:color w:val="000000"/>
                <w:sz w:val="18"/>
                <w:szCs w:val="18"/>
              </w:rPr>
              <w:t>:adult</w:t>
            </w:r>
            <w:proofErr w:type="spellEnd"/>
            <w:proofErr w:type="gramEnd"/>
            <w:r w:rsidRPr="00546F48">
              <w:rPr>
                <w:rFonts w:eastAsia="Times New Roman" w:cs="Times New Roman"/>
                <w:b/>
                <w:bCs/>
                <w:color w:val="000000"/>
                <w:sz w:val="18"/>
                <w:szCs w:val="18"/>
              </w:rPr>
              <w:t xml:space="preserve"> </w:t>
            </w:r>
            <w:r w:rsidRPr="00546F48">
              <w:rPr>
                <w:rFonts w:eastAsia="Times New Roman" w:cs="Times New Roman"/>
                <w:color w:val="000000"/>
                <w:sz w:val="18"/>
                <w:szCs w:val="18"/>
              </w:rPr>
              <w:t xml:space="preserve">composition:  Spring </w:t>
            </w:r>
            <w:r w:rsidRPr="00546F48">
              <w:rPr>
                <w:rFonts w:eastAsia="Times New Roman" w:cs="Times New Roman"/>
                <w:b/>
                <w:bCs/>
                <w:color w:val="000000"/>
                <w:sz w:val="18"/>
                <w:szCs w:val="18"/>
                <w:u w:val="single"/>
              </w:rPr>
              <w:t>1:2</w:t>
            </w:r>
            <w:r w:rsidRPr="00546F48">
              <w:rPr>
                <w:rFonts w:eastAsia="Times New Roman" w:cs="Times New Roman"/>
                <w:b/>
                <w:bCs/>
                <w:color w:val="000000"/>
                <w:sz w:val="18"/>
                <w:szCs w:val="18"/>
              </w:rPr>
              <w:t xml:space="preserve">, </w:t>
            </w:r>
            <w:r w:rsidRPr="00546F48">
              <w:rPr>
                <w:rFonts w:eastAsia="Times New Roman" w:cs="Times New Roman"/>
                <w:color w:val="000000"/>
                <w:sz w:val="18"/>
                <w:szCs w:val="18"/>
              </w:rPr>
              <w:t xml:space="preserve">Summer </w:t>
            </w:r>
            <w:r w:rsidRPr="00546F48">
              <w:rPr>
                <w:rFonts w:eastAsia="Times New Roman" w:cs="Times New Roman"/>
                <w:b/>
                <w:bCs/>
                <w:color w:val="000000"/>
                <w:sz w:val="18"/>
                <w:szCs w:val="18"/>
                <w:u w:val="single"/>
              </w:rPr>
              <w:t xml:space="preserve">1:1 </w:t>
            </w:r>
            <w:r w:rsidRPr="00546F48">
              <w:rPr>
                <w:rFonts w:eastAsia="Times New Roman" w:cs="Times New Roman"/>
                <w:b/>
                <w:bCs/>
                <w:color w:val="000000"/>
                <w:sz w:val="18"/>
                <w:szCs w:val="18"/>
              </w:rPr>
              <w:t xml:space="preserve">, </w:t>
            </w:r>
            <w:r w:rsidRPr="00546F48">
              <w:rPr>
                <w:rFonts w:eastAsia="Times New Roman" w:cs="Times New Roman"/>
                <w:color w:val="000000"/>
                <w:sz w:val="18"/>
                <w:szCs w:val="18"/>
              </w:rPr>
              <w:t>Fall</w:t>
            </w:r>
            <w:r w:rsidRPr="00546F48">
              <w:rPr>
                <w:rFonts w:eastAsia="Times New Roman" w:cs="Times New Roman"/>
                <w:b/>
                <w:bCs/>
                <w:color w:val="000000"/>
                <w:sz w:val="18"/>
                <w:szCs w:val="18"/>
              </w:rPr>
              <w:t xml:space="preserve"> </w:t>
            </w:r>
            <w:r w:rsidRPr="00546F48">
              <w:rPr>
                <w:rFonts w:eastAsia="Times New Roman" w:cs="Times New Roman"/>
                <w:b/>
                <w:bCs/>
                <w:color w:val="000000"/>
                <w:sz w:val="18"/>
                <w:szCs w:val="18"/>
                <w:u w:val="single"/>
              </w:rPr>
              <w:t>0:1</w:t>
            </w:r>
            <w:r w:rsidRPr="00546F48">
              <w:rPr>
                <w:rFonts w:eastAsia="Times New Roman" w:cs="Times New Roman"/>
                <w:color w:val="000000"/>
                <w:sz w:val="18"/>
                <w:szCs w:val="18"/>
              </w:rPr>
              <w:t xml:space="preserve">.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{"citationID":"8jujtrn62","properties":{"formattedCitation":"(Browne et al. 2002)","plainCitation":"(Browne et al. 2002)"},"citationItems":[{"id":1204,"uris":["http://zotero.org/users/3830350/items/DHM5PA8G"],"uri":["http://zotero.org/users/3830350/items/DHM5PA8G"],"itemData":{"id":1204,"type":"article-journal","title":"Improving pinniped diet analyses through identification of multiple skeletal structures in fecal samples","container-title":"Fishery Bulletin","page":"423–433","volume":"100","issue":"3","source":"Google Scholar","author":[{"family":"Browne","given":"Patience"},{"family":"Laake","given":"Jeffrey L."},{"family":"DeLong","given":"Robert L."}],"issued":{"date-parts":[["2002"]]}}}],"schema":"https://github.com/citation-style-language/schema/raw/master/csl-citation.json"}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(Browne et al. 2002)</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suggest based on FO data of all skeletal remains that the </w:t>
            </w:r>
            <w:proofErr w:type="spellStart"/>
            <w:r w:rsidRPr="00546F48">
              <w:rPr>
                <w:rFonts w:eastAsia="Times New Roman" w:cs="Times New Roman"/>
                <w:color w:val="000000"/>
                <w:sz w:val="18"/>
                <w:szCs w:val="18"/>
              </w:rPr>
              <w:t>juvenile:adult</w:t>
            </w:r>
            <w:proofErr w:type="spellEnd"/>
            <w:r w:rsidRPr="00546F48">
              <w:rPr>
                <w:rFonts w:eastAsia="Times New Roman" w:cs="Times New Roman"/>
                <w:color w:val="000000"/>
                <w:sz w:val="18"/>
                <w:szCs w:val="18"/>
              </w:rPr>
              <w:t xml:space="preserve"> ratio was Spring </w:t>
            </w:r>
            <w:r w:rsidRPr="00546F48">
              <w:rPr>
                <w:rFonts w:eastAsia="Times New Roman" w:cs="Times New Roman"/>
                <w:b/>
                <w:bCs/>
                <w:color w:val="000000"/>
                <w:sz w:val="18"/>
                <w:szCs w:val="18"/>
                <w:u w:val="single"/>
              </w:rPr>
              <w:t>19:6</w:t>
            </w:r>
            <w:r w:rsidRPr="00546F48">
              <w:rPr>
                <w:rFonts w:eastAsia="Times New Roman" w:cs="Times New Roman"/>
                <w:color w:val="000000"/>
                <w:sz w:val="18"/>
                <w:szCs w:val="18"/>
              </w:rPr>
              <w:t xml:space="preserve">, Summer </w:t>
            </w:r>
            <w:r w:rsidRPr="00546F48">
              <w:rPr>
                <w:rFonts w:eastAsia="Times New Roman" w:cs="Times New Roman"/>
                <w:b/>
                <w:bCs/>
                <w:color w:val="000000"/>
                <w:sz w:val="18"/>
                <w:szCs w:val="18"/>
                <w:u w:val="single"/>
              </w:rPr>
              <w:t>5:4</w:t>
            </w:r>
            <w:r w:rsidRPr="00546F48">
              <w:rPr>
                <w:rFonts w:eastAsia="Times New Roman" w:cs="Times New Roman"/>
                <w:color w:val="000000"/>
                <w:sz w:val="18"/>
                <w:szCs w:val="18"/>
              </w:rPr>
              <w:t xml:space="preserve"> , Fall </w:t>
            </w:r>
            <w:r w:rsidRPr="00546F48">
              <w:rPr>
                <w:rFonts w:eastAsia="Times New Roman" w:cs="Times New Roman"/>
                <w:b/>
                <w:bCs/>
                <w:color w:val="000000"/>
                <w:sz w:val="18"/>
                <w:szCs w:val="18"/>
                <w:u w:val="single"/>
              </w:rPr>
              <w:t>1:2</w:t>
            </w:r>
            <w:r w:rsidRPr="00546F48">
              <w:rPr>
                <w:rFonts w:eastAsia="Times New Roman" w:cs="Times New Roman"/>
                <w:color w:val="000000"/>
                <w:sz w:val="18"/>
                <w:szCs w:val="18"/>
              </w:rPr>
              <w:t>.  Spring is March-May, Summer is June - Aug, Fall is Sept-Nov, Winter is December - Feb.  Without additional information on the Winter diet, we assume no Chinook in the diets</w:t>
            </w:r>
          </w:p>
        </w:tc>
      </w:tr>
      <w:tr w:rsidR="00546F48" w:rsidRPr="00546F48" w14:paraId="1B7FC927" w14:textId="77777777" w:rsidTr="00546F48">
        <w:trPr>
          <w:trHeight w:val="20"/>
        </w:trPr>
        <w:tc>
          <w:tcPr>
            <w:tcW w:w="1260" w:type="dxa"/>
            <w:tcBorders>
              <w:top w:val="nil"/>
              <w:left w:val="nil"/>
              <w:bottom w:val="nil"/>
              <w:right w:val="single" w:sz="4" w:space="0" w:color="auto"/>
            </w:tcBorders>
            <w:shd w:val="clear" w:color="000000" w:fill="FFFFFF"/>
            <w:hideMark/>
          </w:tcPr>
          <w:p w14:paraId="33A27AA4" w14:textId="77777777"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Outer Coast Washington</w:t>
            </w:r>
          </w:p>
        </w:tc>
        <w:tc>
          <w:tcPr>
            <w:tcW w:w="3510" w:type="dxa"/>
            <w:tcBorders>
              <w:top w:val="nil"/>
              <w:left w:val="nil"/>
              <w:bottom w:val="nil"/>
              <w:right w:val="nil"/>
            </w:tcBorders>
            <w:shd w:val="clear" w:color="000000" w:fill="FFFFFF"/>
            <w:hideMark/>
          </w:tcPr>
          <w:p w14:paraId="7B47A809" w14:textId="77777777"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 </w:t>
            </w:r>
          </w:p>
        </w:tc>
        <w:tc>
          <w:tcPr>
            <w:tcW w:w="4590" w:type="dxa"/>
            <w:tcBorders>
              <w:top w:val="nil"/>
              <w:left w:val="nil"/>
              <w:bottom w:val="nil"/>
              <w:right w:val="nil"/>
            </w:tcBorders>
            <w:shd w:val="clear" w:color="000000" w:fill="FFFFFF"/>
            <w:hideMark/>
          </w:tcPr>
          <w:p w14:paraId="070665E5" w14:textId="626C7A0F"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 xml:space="preserve">Without detailed size composition of the harbor seal diets along the coast, we chose to use the same estimate as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{"citationID":"56hfu2fod","properties":{"formattedCitation":"(Thomas et al. 2016)","plainCitation":"(Thomas et al. 2016)"},"citationItems":[{"id":1139,"uris":["http://zotero.org/users/3830350/items/G6EF4Z26"],"uri":["http://zotero.org/users/3830350/items/G6EF4Z26"],"itemData":{"id":1139,"type":"article-journal","title":"Harbour seals target juvenile salmon of conservation concern","container-title":"Canadian Journal of Fisheries and Aquatic Sciences","author":[{"family":"Thomas","given":"Austen C."},{"family":"Nelson","given":"Benjamin"},{"family":"Lance","given":"Monique M"},{"family":"Deagle","given":"Bruce"},{"family":"Trites","given":"Andrew"}],"issued":{"date-parts":[["2016"]]}}}],"schema":"https://github.com/citation-style-language/schema/raw/master/csl-citation.json"}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(Thomas et al. 2016)</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from the Salish Sea:  </w:t>
            </w:r>
            <w:proofErr w:type="spellStart"/>
            <w:r w:rsidRPr="00546F48">
              <w:rPr>
                <w:rFonts w:eastAsia="Times New Roman" w:cs="Times New Roman"/>
                <w:color w:val="000000"/>
                <w:sz w:val="18"/>
                <w:szCs w:val="18"/>
              </w:rPr>
              <w:t>Apri</w:t>
            </w:r>
            <w:proofErr w:type="spellEnd"/>
            <w:r w:rsidRPr="00546F48">
              <w:rPr>
                <w:rFonts w:eastAsia="Times New Roman" w:cs="Times New Roman"/>
                <w:color w:val="000000"/>
                <w:sz w:val="18"/>
                <w:szCs w:val="18"/>
              </w:rPr>
              <w:t xml:space="preserve"> </w:t>
            </w:r>
            <w:r w:rsidRPr="00546F48">
              <w:rPr>
                <w:rFonts w:eastAsia="Times New Roman" w:cs="Times New Roman"/>
                <w:b/>
                <w:bCs/>
                <w:color w:val="000000"/>
                <w:sz w:val="18"/>
                <w:szCs w:val="18"/>
                <w:u w:val="single"/>
              </w:rPr>
              <w:t>1:2</w:t>
            </w:r>
            <w:r w:rsidRPr="00546F48">
              <w:rPr>
                <w:rFonts w:eastAsia="Times New Roman" w:cs="Times New Roman"/>
                <w:color w:val="000000"/>
                <w:sz w:val="18"/>
                <w:szCs w:val="18"/>
              </w:rPr>
              <w:t xml:space="preserve">, May </w:t>
            </w:r>
            <w:r w:rsidRPr="00546F48">
              <w:rPr>
                <w:rFonts w:eastAsia="Times New Roman" w:cs="Times New Roman"/>
                <w:b/>
                <w:bCs/>
                <w:color w:val="000000"/>
                <w:sz w:val="18"/>
                <w:szCs w:val="18"/>
                <w:u w:val="single"/>
              </w:rPr>
              <w:t>1:1</w:t>
            </w:r>
            <w:r w:rsidRPr="00546F48">
              <w:rPr>
                <w:rFonts w:eastAsia="Times New Roman" w:cs="Times New Roman"/>
                <w:color w:val="000000"/>
                <w:sz w:val="18"/>
                <w:szCs w:val="18"/>
              </w:rPr>
              <w:t xml:space="preserve"> , June 3:1, July </w:t>
            </w:r>
            <w:r w:rsidRPr="00546F48">
              <w:rPr>
                <w:rFonts w:eastAsia="Times New Roman" w:cs="Times New Roman"/>
                <w:b/>
                <w:bCs/>
                <w:color w:val="000000"/>
                <w:sz w:val="18"/>
                <w:szCs w:val="18"/>
                <w:u w:val="single"/>
              </w:rPr>
              <w:t>1:1</w:t>
            </w:r>
            <w:r w:rsidRPr="00546F48">
              <w:rPr>
                <w:rFonts w:eastAsia="Times New Roman" w:cs="Times New Roman"/>
                <w:color w:val="000000"/>
                <w:sz w:val="18"/>
                <w:szCs w:val="18"/>
              </w:rPr>
              <w:t xml:space="preserve">, August </w:t>
            </w:r>
            <w:r w:rsidRPr="00546F48">
              <w:rPr>
                <w:rFonts w:eastAsia="Times New Roman" w:cs="Times New Roman"/>
                <w:b/>
                <w:bCs/>
                <w:color w:val="000000"/>
                <w:sz w:val="18"/>
                <w:szCs w:val="18"/>
                <w:u w:val="single"/>
              </w:rPr>
              <w:t>1:1</w:t>
            </w:r>
            <w:r w:rsidRPr="00546F48">
              <w:rPr>
                <w:rFonts w:eastAsia="Times New Roman" w:cs="Times New Roman"/>
                <w:color w:val="000000"/>
                <w:sz w:val="18"/>
                <w:szCs w:val="18"/>
              </w:rPr>
              <w:t xml:space="preserve">, </w:t>
            </w:r>
            <w:proofErr w:type="spellStart"/>
            <w:r w:rsidRPr="00546F48">
              <w:rPr>
                <w:rFonts w:eastAsia="Times New Roman" w:cs="Times New Roman"/>
                <w:color w:val="000000"/>
                <w:sz w:val="18"/>
                <w:szCs w:val="18"/>
              </w:rPr>
              <w:t>Septemberl</w:t>
            </w:r>
            <w:proofErr w:type="spellEnd"/>
            <w:r w:rsidRPr="00546F48">
              <w:rPr>
                <w:rFonts w:eastAsia="Times New Roman" w:cs="Times New Roman"/>
                <w:color w:val="000000"/>
                <w:sz w:val="18"/>
                <w:szCs w:val="18"/>
              </w:rPr>
              <w:t xml:space="preserve"> </w:t>
            </w:r>
            <w:r w:rsidRPr="00546F48">
              <w:rPr>
                <w:rFonts w:eastAsia="Times New Roman" w:cs="Times New Roman"/>
                <w:b/>
                <w:bCs/>
                <w:color w:val="000000"/>
                <w:sz w:val="18"/>
                <w:szCs w:val="18"/>
                <w:u w:val="single"/>
              </w:rPr>
              <w:t>1:15</w:t>
            </w:r>
            <w:r w:rsidRPr="00546F48">
              <w:rPr>
                <w:rFonts w:eastAsia="Times New Roman" w:cs="Times New Roman"/>
                <w:color w:val="000000"/>
                <w:sz w:val="18"/>
                <w:szCs w:val="18"/>
              </w:rPr>
              <w:t xml:space="preserve">. October </w:t>
            </w:r>
            <w:r w:rsidRPr="00546F48">
              <w:rPr>
                <w:rFonts w:eastAsia="Times New Roman" w:cs="Times New Roman"/>
                <w:b/>
                <w:bCs/>
                <w:color w:val="000000"/>
                <w:sz w:val="18"/>
                <w:szCs w:val="18"/>
                <w:u w:val="single"/>
              </w:rPr>
              <w:t>1:5</w:t>
            </w:r>
            <w:r w:rsidRPr="00546F48">
              <w:rPr>
                <w:rFonts w:eastAsia="Times New Roman" w:cs="Times New Roman"/>
                <w:color w:val="000000"/>
                <w:sz w:val="18"/>
                <w:szCs w:val="18"/>
              </w:rPr>
              <w:t xml:space="preserve">, November </w:t>
            </w:r>
            <w:r w:rsidRPr="00546F48">
              <w:rPr>
                <w:rFonts w:eastAsia="Times New Roman" w:cs="Times New Roman"/>
                <w:b/>
                <w:bCs/>
                <w:color w:val="000000"/>
                <w:sz w:val="18"/>
                <w:szCs w:val="18"/>
                <w:u w:val="single"/>
              </w:rPr>
              <w:t>0:1.</w:t>
            </w:r>
            <w:r w:rsidRPr="00546F48">
              <w:rPr>
                <w:rFonts w:eastAsia="Times New Roman" w:cs="Times New Roman"/>
                <w:color w:val="000000"/>
                <w:sz w:val="18"/>
                <w:szCs w:val="18"/>
              </w:rPr>
              <w:t xml:space="preserve"> Since there is no information for </w:t>
            </w:r>
            <w:proofErr w:type="spellStart"/>
            <w:r w:rsidRPr="00546F48">
              <w:rPr>
                <w:rFonts w:eastAsia="Times New Roman" w:cs="Times New Roman"/>
                <w:color w:val="000000"/>
                <w:sz w:val="18"/>
                <w:szCs w:val="18"/>
              </w:rPr>
              <w:t>Dec,Jan,Feb,Mar</w:t>
            </w:r>
            <w:proofErr w:type="spellEnd"/>
            <w:r w:rsidRPr="00546F48">
              <w:rPr>
                <w:rFonts w:eastAsia="Times New Roman" w:cs="Times New Roman"/>
                <w:color w:val="000000"/>
                <w:sz w:val="18"/>
                <w:szCs w:val="18"/>
              </w:rPr>
              <w:t xml:space="preserve">, we used Nov ratios </w:t>
            </w:r>
            <w:r>
              <w:rPr>
                <w:rFonts w:eastAsia="Times New Roman" w:cs="Times New Roman"/>
                <w:color w:val="000000"/>
                <w:sz w:val="18"/>
                <w:szCs w:val="18"/>
              </w:rPr>
              <w:t>for</w:t>
            </w:r>
            <w:r w:rsidRPr="00546F48">
              <w:rPr>
                <w:rFonts w:eastAsia="Times New Roman" w:cs="Times New Roman"/>
                <w:color w:val="000000"/>
                <w:sz w:val="18"/>
                <w:szCs w:val="18"/>
              </w:rPr>
              <w:t xml:space="preserve"> Dec and Jan, and Feb, and Apr ratios for March</w:t>
            </w:r>
          </w:p>
        </w:tc>
      </w:tr>
      <w:tr w:rsidR="00546F48" w:rsidRPr="00546F48" w14:paraId="43EA283E" w14:textId="77777777" w:rsidTr="00546F48">
        <w:trPr>
          <w:trHeight w:val="20"/>
        </w:trPr>
        <w:tc>
          <w:tcPr>
            <w:tcW w:w="1260" w:type="dxa"/>
            <w:tcBorders>
              <w:top w:val="nil"/>
              <w:left w:val="nil"/>
              <w:bottom w:val="nil"/>
              <w:right w:val="single" w:sz="4" w:space="0" w:color="auto"/>
            </w:tcBorders>
            <w:shd w:val="clear" w:color="000000" w:fill="F2F2F2"/>
            <w:hideMark/>
          </w:tcPr>
          <w:p w14:paraId="1054912C" w14:textId="77777777"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Salish Sea</w:t>
            </w:r>
          </w:p>
        </w:tc>
        <w:tc>
          <w:tcPr>
            <w:tcW w:w="3510" w:type="dxa"/>
            <w:tcBorders>
              <w:top w:val="nil"/>
              <w:left w:val="nil"/>
              <w:bottom w:val="nil"/>
              <w:right w:val="nil"/>
            </w:tcBorders>
            <w:shd w:val="clear" w:color="000000" w:fill="F2F2F2"/>
            <w:hideMark/>
          </w:tcPr>
          <w:p w14:paraId="1751FAB6" w14:textId="68647F5D" w:rsidR="00546F48" w:rsidRPr="00546F48" w:rsidRDefault="00546F48" w:rsidP="00546F48">
            <w:pPr>
              <w:spacing w:after="0" w:line="240" w:lineRule="auto"/>
              <w:rPr>
                <w:rFonts w:eastAsia="Times New Roman" w:cs="Times New Roman"/>
                <w:color w:val="000000"/>
                <w:sz w:val="18"/>
                <w:szCs w:val="18"/>
              </w:rPr>
            </w:pP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{"citationID":"1cj9scnqnh","properties":{"formattedCitation":"(Ford and Ellis 2006)","plainCitation":"(Ford and Ellis 2006)"},"citationItems":[{"id":373,"uris":["http://zotero.org/users/3830350/items/G2DP53GG"],"uri":["http://zotero.org/users/3830350/items/G2DP53GG"],"itemData":{"id":373,"type":"article-journal","title":"Selective foraging by fish-eating killer whales Orcinus orca in British Columbia","container-title":"Marine Ecology Progress Series","page":"185–199","volume":"316","author":[{"family":"Ford","given":"John KB"},{"family":"Ellis","given":"Graeme M"}],"issued":{"date-parts":[["2006"]]}}}],"schema":"https://github.com/citation-style-language/schema/raw/master/csl-citation.json"}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(Ford and Ellis 2006)</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and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{"citationID":"1o7ouf7ku","properties":{"formattedCitation":"(Hanson et al. 2010)","plainCitation":"(Hanson et al. 2010)"},"citationItems":[{"id":799,"uris":["http://zotero.org/users/3830350/items/4TJD2F9E"],"uri":["http://zotero.org/users/3830350/items/4TJD2F9E"],"itemData":{"id":799,"type":"article-journal","title":"Species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(Hanson et al. 2010)</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provide age specific estimates of killer whale consumption based on scales, </w:t>
            </w:r>
            <w:r w:rsidRPr="00546F48">
              <w:rPr>
                <w:rFonts w:eastAsia="Times New Roman" w:cs="Times New Roman"/>
                <w:b/>
                <w:bCs/>
                <w:color w:val="000000"/>
                <w:sz w:val="18"/>
                <w:szCs w:val="18"/>
              </w:rPr>
              <w:t>2% age one, 18% age two, 55% age three, and 25% age four</w:t>
            </w:r>
          </w:p>
        </w:tc>
        <w:tc>
          <w:tcPr>
            <w:tcW w:w="4590" w:type="dxa"/>
            <w:tcBorders>
              <w:top w:val="nil"/>
              <w:left w:val="nil"/>
              <w:bottom w:val="nil"/>
              <w:right w:val="nil"/>
            </w:tcBorders>
            <w:shd w:val="clear" w:color="000000" w:fill="F2F2F2"/>
            <w:hideMark/>
          </w:tcPr>
          <w:p w14:paraId="3F0BD4A9" w14:textId="37394D45" w:rsidR="00546F48" w:rsidRPr="00546F48" w:rsidRDefault="00546F48" w:rsidP="00EB2BD7">
            <w:pPr>
              <w:spacing w:after="0" w:line="240" w:lineRule="auto"/>
              <w:rPr>
                <w:rFonts w:eastAsia="Times New Roman" w:cs="Times New Roman"/>
                <w:color w:val="000000"/>
                <w:sz w:val="18"/>
                <w:szCs w:val="18"/>
              </w:rPr>
            </w:pP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{"citationID":"3hbf10vqb","properties":{"formattedCitation":"(Thomas et al. 2016)","plainCitation":"(Thomas et al. 2016)"},"citationItems":[{"id":1139,"uris":["http://zotero.org/users/3830350/items/G6EF4Z26"],"uri":["http://zotero.org/users/3830350/items/G6EF4Z26"],"itemData":{"id":1139,"type":"article-journal","title":"Harbour seals target juvenile salmon of conservation concern","container-title":"Canadian Journal of Fisheries and Aquatic Sciences","author":[{"family":"Thomas","given":"Austen C."},{"family":"Nelson","given":"Benjamin"},{"family":"Lance","given":"Monique M"},{"family":"Deagle","given":"Bruce"},{"family":"Trites","given":"Andrew"}],"issued":{"date-parts":[["2016"]]}}}],"schema":"https://github.com/citation-style-language/schema/raw/master/csl-citation.json"}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(Thomas et al. 2016)</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found monthly differences in the </w:t>
            </w:r>
            <w:proofErr w:type="spellStart"/>
            <w:r w:rsidRPr="00546F48">
              <w:rPr>
                <w:rFonts w:eastAsia="Times New Roman" w:cs="Times New Roman"/>
                <w:b/>
                <w:bCs/>
                <w:color w:val="000000"/>
                <w:sz w:val="18"/>
                <w:szCs w:val="18"/>
              </w:rPr>
              <w:t>juvenile:adult</w:t>
            </w:r>
            <w:proofErr w:type="spellEnd"/>
            <w:r w:rsidRPr="00546F48">
              <w:rPr>
                <w:rFonts w:eastAsia="Times New Roman" w:cs="Times New Roman"/>
                <w:b/>
                <w:bCs/>
                <w:color w:val="000000"/>
                <w:sz w:val="18"/>
                <w:szCs w:val="18"/>
              </w:rPr>
              <w:t xml:space="preserve"> </w:t>
            </w:r>
            <w:r w:rsidRPr="00546F48">
              <w:rPr>
                <w:rFonts w:eastAsia="Times New Roman" w:cs="Times New Roman"/>
                <w:color w:val="000000"/>
                <w:sz w:val="18"/>
                <w:szCs w:val="18"/>
              </w:rPr>
              <w:t xml:space="preserve">composition:  </w:t>
            </w:r>
            <w:proofErr w:type="spellStart"/>
            <w:r w:rsidRPr="00546F48">
              <w:rPr>
                <w:rFonts w:eastAsia="Times New Roman" w:cs="Times New Roman"/>
                <w:color w:val="000000"/>
                <w:sz w:val="18"/>
                <w:szCs w:val="18"/>
              </w:rPr>
              <w:t>Apri</w:t>
            </w:r>
            <w:proofErr w:type="spellEnd"/>
            <w:r w:rsidRPr="00546F48">
              <w:rPr>
                <w:rFonts w:eastAsia="Times New Roman" w:cs="Times New Roman"/>
                <w:color w:val="000000"/>
                <w:sz w:val="18"/>
                <w:szCs w:val="18"/>
              </w:rPr>
              <w:t xml:space="preserve"> </w:t>
            </w:r>
            <w:r w:rsidRPr="00546F48">
              <w:rPr>
                <w:rFonts w:eastAsia="Times New Roman" w:cs="Times New Roman"/>
                <w:b/>
                <w:bCs/>
                <w:color w:val="000000"/>
                <w:sz w:val="18"/>
                <w:szCs w:val="18"/>
                <w:u w:val="single"/>
              </w:rPr>
              <w:t>1:2</w:t>
            </w:r>
            <w:r w:rsidRPr="00546F48">
              <w:rPr>
                <w:rFonts w:eastAsia="Times New Roman" w:cs="Times New Roman"/>
                <w:b/>
                <w:bCs/>
                <w:color w:val="000000"/>
                <w:sz w:val="18"/>
                <w:szCs w:val="18"/>
              </w:rPr>
              <w:t xml:space="preserve">, </w:t>
            </w:r>
            <w:r w:rsidRPr="00546F48">
              <w:rPr>
                <w:rFonts w:eastAsia="Times New Roman" w:cs="Times New Roman"/>
                <w:color w:val="000000"/>
                <w:sz w:val="18"/>
                <w:szCs w:val="18"/>
              </w:rPr>
              <w:t xml:space="preserve">May </w:t>
            </w:r>
            <w:r w:rsidRPr="00546F48">
              <w:rPr>
                <w:rFonts w:eastAsia="Times New Roman" w:cs="Times New Roman"/>
                <w:b/>
                <w:bCs/>
                <w:color w:val="000000"/>
                <w:sz w:val="18"/>
                <w:szCs w:val="18"/>
                <w:u w:val="single"/>
              </w:rPr>
              <w:t xml:space="preserve">1:1 </w:t>
            </w:r>
            <w:r w:rsidRPr="00546F48">
              <w:rPr>
                <w:rFonts w:eastAsia="Times New Roman" w:cs="Times New Roman"/>
                <w:b/>
                <w:bCs/>
                <w:color w:val="000000"/>
                <w:sz w:val="18"/>
                <w:szCs w:val="18"/>
              </w:rPr>
              <w:t xml:space="preserve">, </w:t>
            </w:r>
            <w:r w:rsidRPr="00546F48">
              <w:rPr>
                <w:rFonts w:eastAsia="Times New Roman" w:cs="Times New Roman"/>
                <w:color w:val="000000"/>
                <w:sz w:val="18"/>
                <w:szCs w:val="18"/>
              </w:rPr>
              <w:t>June</w:t>
            </w:r>
            <w:r w:rsidRPr="00546F48">
              <w:rPr>
                <w:rFonts w:eastAsia="Times New Roman" w:cs="Times New Roman"/>
                <w:b/>
                <w:bCs/>
                <w:color w:val="000000"/>
                <w:sz w:val="18"/>
                <w:szCs w:val="18"/>
              </w:rPr>
              <w:t xml:space="preserve"> </w:t>
            </w:r>
            <w:r w:rsidRPr="00546F48">
              <w:rPr>
                <w:rFonts w:eastAsia="Times New Roman" w:cs="Times New Roman"/>
                <w:b/>
                <w:bCs/>
                <w:color w:val="000000"/>
                <w:sz w:val="18"/>
                <w:szCs w:val="18"/>
                <w:u w:val="single"/>
              </w:rPr>
              <w:t xml:space="preserve">3:1, </w:t>
            </w:r>
            <w:r w:rsidRPr="00546F48">
              <w:rPr>
                <w:rFonts w:eastAsia="Times New Roman" w:cs="Times New Roman"/>
                <w:color w:val="000000"/>
                <w:sz w:val="18"/>
                <w:szCs w:val="18"/>
              </w:rPr>
              <w:t xml:space="preserve">July </w:t>
            </w:r>
            <w:r w:rsidRPr="00546F48">
              <w:rPr>
                <w:rFonts w:eastAsia="Times New Roman" w:cs="Times New Roman"/>
                <w:b/>
                <w:bCs/>
                <w:color w:val="000000"/>
                <w:sz w:val="18"/>
                <w:szCs w:val="18"/>
                <w:u w:val="single"/>
              </w:rPr>
              <w:t xml:space="preserve">1:1, </w:t>
            </w:r>
            <w:r w:rsidRPr="00546F48">
              <w:rPr>
                <w:rFonts w:eastAsia="Times New Roman" w:cs="Times New Roman"/>
                <w:color w:val="000000"/>
                <w:sz w:val="18"/>
                <w:szCs w:val="18"/>
              </w:rPr>
              <w:t>August</w:t>
            </w:r>
            <w:r w:rsidRPr="00546F48">
              <w:rPr>
                <w:rFonts w:eastAsia="Times New Roman" w:cs="Times New Roman"/>
                <w:b/>
                <w:bCs/>
                <w:color w:val="000000"/>
                <w:sz w:val="18"/>
                <w:szCs w:val="18"/>
                <w:u w:val="single"/>
              </w:rPr>
              <w:t xml:space="preserve"> 1:1,</w:t>
            </w:r>
            <w:r w:rsidRPr="00546F48">
              <w:rPr>
                <w:rFonts w:eastAsia="Times New Roman" w:cs="Times New Roman"/>
                <w:color w:val="000000"/>
                <w:sz w:val="18"/>
                <w:szCs w:val="18"/>
              </w:rPr>
              <w:t xml:space="preserve"> </w:t>
            </w:r>
            <w:proofErr w:type="spellStart"/>
            <w:r w:rsidRPr="00546F48">
              <w:rPr>
                <w:rFonts w:eastAsia="Times New Roman" w:cs="Times New Roman"/>
                <w:color w:val="000000"/>
                <w:sz w:val="18"/>
                <w:szCs w:val="18"/>
              </w:rPr>
              <w:t>Septemberl</w:t>
            </w:r>
            <w:proofErr w:type="spellEnd"/>
            <w:r w:rsidRPr="00546F48">
              <w:rPr>
                <w:rFonts w:eastAsia="Times New Roman" w:cs="Times New Roman"/>
                <w:color w:val="000000"/>
                <w:sz w:val="18"/>
                <w:szCs w:val="18"/>
              </w:rPr>
              <w:t xml:space="preserve"> </w:t>
            </w:r>
            <w:r w:rsidRPr="00546F48">
              <w:rPr>
                <w:rFonts w:eastAsia="Times New Roman" w:cs="Times New Roman"/>
                <w:b/>
                <w:bCs/>
                <w:color w:val="000000"/>
                <w:sz w:val="18"/>
                <w:szCs w:val="18"/>
                <w:u w:val="single"/>
              </w:rPr>
              <w:t>1:15.</w:t>
            </w:r>
            <w:r w:rsidRPr="00546F48">
              <w:rPr>
                <w:rFonts w:eastAsia="Times New Roman" w:cs="Times New Roman"/>
                <w:color w:val="000000"/>
                <w:sz w:val="18"/>
                <w:szCs w:val="18"/>
              </w:rPr>
              <w:t xml:space="preserve"> October </w:t>
            </w:r>
            <w:r w:rsidRPr="00546F48">
              <w:rPr>
                <w:rFonts w:eastAsia="Times New Roman" w:cs="Times New Roman"/>
                <w:b/>
                <w:bCs/>
                <w:color w:val="000000"/>
                <w:sz w:val="18"/>
                <w:szCs w:val="18"/>
                <w:u w:val="single"/>
              </w:rPr>
              <w:t>1:5</w:t>
            </w:r>
            <w:r w:rsidRPr="00546F48">
              <w:rPr>
                <w:rFonts w:eastAsia="Times New Roman" w:cs="Times New Roman"/>
                <w:color w:val="000000"/>
                <w:sz w:val="18"/>
                <w:szCs w:val="18"/>
              </w:rPr>
              <w:t xml:space="preserve">, November </w:t>
            </w:r>
            <w:r w:rsidRPr="00546F48">
              <w:rPr>
                <w:rFonts w:eastAsia="Times New Roman" w:cs="Times New Roman"/>
                <w:b/>
                <w:bCs/>
                <w:color w:val="000000"/>
                <w:sz w:val="18"/>
                <w:szCs w:val="18"/>
                <w:u w:val="single"/>
              </w:rPr>
              <w:t>0:1</w:t>
            </w:r>
            <w:proofErr w:type="gramStart"/>
            <w:r w:rsidRPr="00546F48">
              <w:rPr>
                <w:rFonts w:eastAsia="Times New Roman" w:cs="Times New Roman"/>
                <w:color w:val="000000"/>
                <w:sz w:val="18"/>
                <w:szCs w:val="18"/>
              </w:rPr>
              <w:t>,.</w:t>
            </w:r>
            <w:proofErr w:type="gramEnd"/>
            <w:r w:rsidRPr="00546F48">
              <w:rPr>
                <w:rFonts w:eastAsia="Times New Roman" w:cs="Times New Roman"/>
                <w:color w:val="000000"/>
                <w:sz w:val="18"/>
                <w:szCs w:val="18"/>
              </w:rPr>
              <w:t xml:space="preserve">  Since there is no information for </w:t>
            </w:r>
            <w:proofErr w:type="spellStart"/>
            <w:r w:rsidRPr="00546F48">
              <w:rPr>
                <w:rFonts w:eastAsia="Times New Roman" w:cs="Times New Roman"/>
                <w:color w:val="000000"/>
                <w:sz w:val="18"/>
                <w:szCs w:val="18"/>
              </w:rPr>
              <w:t>Dec,Jan,Feb,Mar</w:t>
            </w:r>
            <w:proofErr w:type="spellEnd"/>
            <w:r w:rsidRPr="00546F48">
              <w:rPr>
                <w:rFonts w:eastAsia="Times New Roman" w:cs="Times New Roman"/>
                <w:color w:val="000000"/>
                <w:sz w:val="18"/>
                <w:szCs w:val="18"/>
              </w:rPr>
              <w:t xml:space="preserve">, we used Nov ratios </w:t>
            </w:r>
            <w:r w:rsidR="00EB2BD7">
              <w:rPr>
                <w:rFonts w:eastAsia="Times New Roman" w:cs="Times New Roman"/>
                <w:color w:val="000000"/>
                <w:sz w:val="18"/>
                <w:szCs w:val="18"/>
              </w:rPr>
              <w:t>for</w:t>
            </w:r>
            <w:r w:rsidRPr="00546F48">
              <w:rPr>
                <w:rFonts w:eastAsia="Times New Roman" w:cs="Times New Roman"/>
                <w:color w:val="000000"/>
                <w:sz w:val="18"/>
                <w:szCs w:val="18"/>
              </w:rPr>
              <w:t xml:space="preserve"> Dec and Jan, and Feb, and Apr ratios for March</w:t>
            </w:r>
          </w:p>
        </w:tc>
      </w:tr>
      <w:tr w:rsidR="00546F48" w:rsidRPr="00546F48" w14:paraId="1670B068" w14:textId="77777777" w:rsidTr="00546F48">
        <w:trPr>
          <w:trHeight w:val="20"/>
        </w:trPr>
        <w:tc>
          <w:tcPr>
            <w:tcW w:w="1260" w:type="dxa"/>
            <w:tcBorders>
              <w:top w:val="nil"/>
              <w:left w:val="nil"/>
              <w:bottom w:val="nil"/>
              <w:right w:val="single" w:sz="4" w:space="0" w:color="auto"/>
            </w:tcBorders>
            <w:shd w:val="clear" w:color="000000" w:fill="FFFFFF"/>
            <w:hideMark/>
          </w:tcPr>
          <w:p w14:paraId="0916ABFE" w14:textId="22B96092"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 xml:space="preserve">Outer Vancouver </w:t>
            </w:r>
            <w:r w:rsidR="0072581D">
              <w:rPr>
                <w:rFonts w:eastAsia="Times New Roman" w:cs="Times New Roman"/>
                <w:color w:val="000000"/>
                <w:sz w:val="18"/>
                <w:szCs w:val="18"/>
              </w:rPr>
              <w:t xml:space="preserve"> </w:t>
            </w:r>
            <w:r w:rsidRPr="00546F48">
              <w:rPr>
                <w:rFonts w:eastAsia="Times New Roman" w:cs="Times New Roman"/>
                <w:color w:val="000000"/>
                <w:sz w:val="18"/>
                <w:szCs w:val="18"/>
              </w:rPr>
              <w:t>Island / British Columbia</w:t>
            </w:r>
          </w:p>
        </w:tc>
        <w:tc>
          <w:tcPr>
            <w:tcW w:w="3510" w:type="dxa"/>
            <w:tcBorders>
              <w:top w:val="nil"/>
              <w:left w:val="nil"/>
              <w:bottom w:val="nil"/>
              <w:right w:val="nil"/>
            </w:tcBorders>
            <w:shd w:val="clear" w:color="000000" w:fill="FFFFFF"/>
            <w:hideMark/>
          </w:tcPr>
          <w:p w14:paraId="45D0DE1B" w14:textId="15B62408" w:rsidR="00546F48" w:rsidRPr="00546F48" w:rsidRDefault="00546F48" w:rsidP="00546F48">
            <w:pPr>
              <w:spacing w:after="0" w:line="240" w:lineRule="auto"/>
              <w:rPr>
                <w:rFonts w:eastAsia="Times New Roman" w:cs="Times New Roman"/>
                <w:color w:val="000000"/>
                <w:sz w:val="18"/>
                <w:szCs w:val="18"/>
              </w:rPr>
            </w:pP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{"citationID":"ZJ6D4n4l","properties":{"formattedCitation":"(Ford and Ellis 2006)","plainCitation":"(Ford and Ellis 2006)"},"citationItems":[{"id":373,"uris":["http://zotero.org/users/3830350/items/G2DP53GG"],"uri":["http://zotero.org/users/3830350/items/G2DP53GG"],"itemData":{"id":373,"type":"article-journal","title":"Selective foraging by fish-eating killer whales Orcinus orca in British Columbia","container-title":"Marine Ecology Progress Series","page":"185–199","volume":"316","author":[{"family":"Ford","given":"John KB"},{"family":"Ellis","given":"Graeme M"}],"issued":{"date-parts":[["2006"]]}}}],"schema":"https://github.com/citation-style-language/schema/raw/master/csl-citation.json"}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(Ford and Ellis 2006)</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and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{"citationID":"5ATlQJRo","properties":{"formattedCitation":"(Hanson et al. 2010)","plainCitation":"(Hanson et al. 2010)"},"citationItems":[{"id":799,"uris":["http://zotero.org/users/3830350/items/4TJD2F9E"],"uri":["http://zotero.org/users/3830350/items/4TJD2F9E"],"itemData":{"id":799,"type":"article-journal","title":"Species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(Hanson et al. 2010)</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provide age specific estimates of killer whale consumption based on scales, </w:t>
            </w:r>
            <w:r w:rsidRPr="00546F48">
              <w:rPr>
                <w:rFonts w:eastAsia="Times New Roman" w:cs="Times New Roman"/>
                <w:b/>
                <w:bCs/>
                <w:color w:val="000000"/>
                <w:sz w:val="18"/>
                <w:szCs w:val="18"/>
              </w:rPr>
              <w:t>2% age one, 18% age two, 55% age three, and 25% age four</w:t>
            </w:r>
          </w:p>
        </w:tc>
        <w:tc>
          <w:tcPr>
            <w:tcW w:w="4590" w:type="dxa"/>
            <w:tcBorders>
              <w:top w:val="nil"/>
              <w:left w:val="nil"/>
              <w:bottom w:val="nil"/>
              <w:right w:val="nil"/>
            </w:tcBorders>
            <w:shd w:val="clear" w:color="000000" w:fill="FFFFFF"/>
            <w:hideMark/>
          </w:tcPr>
          <w:p w14:paraId="78E57970" w14:textId="65D1822B"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 xml:space="preserve">Because there were no harbor seal size selectivity data for outer Vancouver Island or coastal BC, we chose to use the </w:t>
            </w:r>
            <w:proofErr w:type="spellStart"/>
            <w:r w:rsidRPr="00546F48">
              <w:rPr>
                <w:rFonts w:eastAsia="Times New Roman" w:cs="Times New Roman"/>
                <w:color w:val="000000"/>
                <w:sz w:val="18"/>
                <w:szCs w:val="18"/>
              </w:rPr>
              <w:t>juvenile:adult</w:t>
            </w:r>
            <w:proofErr w:type="spellEnd"/>
            <w:r w:rsidRPr="00546F48">
              <w:rPr>
                <w:rFonts w:eastAsia="Times New Roman" w:cs="Times New Roman"/>
                <w:color w:val="000000"/>
                <w:sz w:val="18"/>
                <w:szCs w:val="18"/>
              </w:rPr>
              <w:t xml:space="preserve"> ratios from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{"citationID":"2foj9ugpgu","properties":{"formattedCitation":"(Herreman et al. 2009)","plainCitation":"(Herreman et al. 2009)"},"citationItems":[{"id":1201,"uris":["http://zotero.org/users/3830350/items/FGVUB68D"],"uri":["http://zotero.org/users/3830350/items/FGVUB68D"],"itemData":{"id":1201,"type":"article-journal","title":"Evidence of bottom-up control of diet driven by top-down processes in a declining harbor seal Phoca vitulina richardsi population","container-title":"Marine Ecology Progress Series","page":"287–300","volume":"374","source":"Google Scholar","author":[{"family":"Herreman","given":"Jason K."},{"family":"Blundell","given":"Gail M."},{"family":"Ben-David","given":"Merav"}],"issued":{"date-parts":[["2009"]]}}}],"schema":"https://github.com/citation-style-language/schema/raw/master/csl-citation.json"}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(Herreman et al. 2009)</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w:t>
            </w:r>
            <w:r w:rsidRPr="00546F48">
              <w:rPr>
                <w:rFonts w:eastAsia="Times New Roman" w:cs="Times New Roman"/>
                <w:b/>
                <w:bCs/>
                <w:color w:val="000000"/>
                <w:sz w:val="18"/>
                <w:szCs w:val="18"/>
                <w:u w:val="single"/>
              </w:rPr>
              <w:t>1:2</w:t>
            </w:r>
            <w:r w:rsidRPr="00546F48">
              <w:rPr>
                <w:rFonts w:eastAsia="Times New Roman" w:cs="Times New Roman"/>
                <w:color w:val="000000"/>
                <w:sz w:val="18"/>
                <w:szCs w:val="18"/>
              </w:rPr>
              <w:t xml:space="preserve"> or </w:t>
            </w:r>
            <w:r w:rsidRPr="00546F48">
              <w:rPr>
                <w:rFonts w:eastAsia="Times New Roman" w:cs="Times New Roman"/>
                <w:b/>
                <w:bCs/>
                <w:color w:val="000000"/>
                <w:sz w:val="18"/>
                <w:szCs w:val="18"/>
                <w:u w:val="single"/>
              </w:rPr>
              <w:t>1:3</w:t>
            </w:r>
            <w:r w:rsidRPr="00546F48">
              <w:rPr>
                <w:rFonts w:eastAsia="Times New Roman" w:cs="Times New Roman"/>
                <w:color w:val="000000"/>
                <w:sz w:val="18"/>
                <w:szCs w:val="18"/>
              </w:rPr>
              <w:t>.</w:t>
            </w:r>
          </w:p>
        </w:tc>
      </w:tr>
      <w:tr w:rsidR="00546F48" w:rsidRPr="00546F48" w14:paraId="3780B35D" w14:textId="77777777" w:rsidTr="00546F48">
        <w:trPr>
          <w:trHeight w:val="20"/>
        </w:trPr>
        <w:tc>
          <w:tcPr>
            <w:tcW w:w="1260" w:type="dxa"/>
            <w:tcBorders>
              <w:top w:val="nil"/>
              <w:left w:val="nil"/>
              <w:right w:val="single" w:sz="4" w:space="0" w:color="auto"/>
            </w:tcBorders>
            <w:shd w:val="clear" w:color="000000" w:fill="F2F2F2"/>
            <w:hideMark/>
          </w:tcPr>
          <w:p w14:paraId="7C2C3CDA" w14:textId="77777777"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Southeast Alaska</w:t>
            </w:r>
          </w:p>
        </w:tc>
        <w:tc>
          <w:tcPr>
            <w:tcW w:w="3510" w:type="dxa"/>
            <w:tcBorders>
              <w:top w:val="nil"/>
              <w:left w:val="nil"/>
              <w:right w:val="nil"/>
            </w:tcBorders>
            <w:shd w:val="clear" w:color="000000" w:fill="F2F2F2"/>
            <w:hideMark/>
          </w:tcPr>
          <w:p w14:paraId="48276471" w14:textId="36BFFD16" w:rsidR="00546F48" w:rsidRPr="00546F48" w:rsidRDefault="00546F48" w:rsidP="00546F48">
            <w:pPr>
              <w:spacing w:after="0" w:line="240" w:lineRule="auto"/>
              <w:rPr>
                <w:rFonts w:eastAsia="Times New Roman" w:cs="Times New Roman"/>
                <w:color w:val="000000"/>
                <w:sz w:val="18"/>
                <w:szCs w:val="18"/>
              </w:rPr>
            </w:pP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{"citationID":"dCs2m1UX","properties":{"formattedCitation":"(Ford and Ellis 2006)","plainCitation":"(Ford and Ellis 2006)"},"citationItems":[{"id":373,"uris":["http://zotero.org/users/3830350/items/G2DP53GG"],"uri":["http://zotero.org/users/3830350/items/G2DP53GG"],"itemData":{"id":373,"type":"article-journal","title":"Selective foraging by fish-eating killer whales Orcinus orca in British Columbia","container-title":"Marine Ecology Progress Series","page":"185–199","volume":"316","author":[{"family":"Ford","given":"John KB"},{"family":"Ellis","given":"Graeme M"}],"issued":{"date-parts":[["2006"]]}}}],"schema":"https://github.com/citation-style-language/schema/raw/master/csl-citation.json"}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(Ford and Ellis 2006)</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and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{"citationID":"A3MiIKpK","properties":{"formattedCitation":"(Hanson et al. 2010)","plainCitation":"(Hanson et al. 2010)"},"citationItems":[{"id":799,"uris":["http://zotero.org/users/3830350/items/4TJD2F9E"],"uri":["http://zotero.org/users/3830350/items/4TJD2F9E"],"itemData":{"id":799,"type":"article-journal","title":"Species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(Hanson et al. 2010)</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provide age specific estimates of killer whale consumption based on scales, </w:t>
            </w:r>
            <w:r w:rsidRPr="00546F48">
              <w:rPr>
                <w:rFonts w:eastAsia="Times New Roman" w:cs="Times New Roman"/>
                <w:b/>
                <w:bCs/>
                <w:color w:val="000000"/>
                <w:sz w:val="18"/>
                <w:szCs w:val="18"/>
              </w:rPr>
              <w:t>2% age one, 18% age two, 55% age three, and 25% age four</w:t>
            </w:r>
          </w:p>
        </w:tc>
        <w:tc>
          <w:tcPr>
            <w:tcW w:w="4590" w:type="dxa"/>
            <w:tcBorders>
              <w:top w:val="nil"/>
              <w:left w:val="nil"/>
              <w:right w:val="nil"/>
            </w:tcBorders>
            <w:shd w:val="clear" w:color="000000" w:fill="F2F2F2"/>
            <w:hideMark/>
          </w:tcPr>
          <w:p w14:paraId="2A451699" w14:textId="3FA015C3" w:rsidR="00546F48" w:rsidRPr="00546F48" w:rsidRDefault="00546F48" w:rsidP="00546F48">
            <w:pPr>
              <w:spacing w:after="0" w:line="240" w:lineRule="auto"/>
              <w:rPr>
                <w:rFonts w:eastAsia="Times New Roman" w:cs="Times New Roman"/>
                <w:color w:val="000000"/>
                <w:sz w:val="18"/>
                <w:szCs w:val="18"/>
              </w:rPr>
            </w:pP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{"citationID":"17kp8414ls","properties":{"formattedCitation":"(Herreman et al. 2009)","plainCitation":"(Herreman et al. 2009)"},"citationItems":[{"id":1201,"uris":["http://zotero.org/users/3830350/items/FGVUB68D"],"uri":["http://zotero.org/users/3830350/items/FGVUB68D"],"itemData":{"id":1201,"type":"article-journal","title":"Evidence of bottom-up control of diet driven by top-down processes in a declining harbor seal Phoca vitulina richardsi population","container-title":"Marine Ecology Progress Series","page":"287–300","volume":"374","source":"Google Scholar","author":[{"family":"Herreman","given":"Jason K."},{"family":"Blundell","given":"Gail M."},{"family":"Ben-David","given":"Merav"}],"issued":{"date-parts":[["2009"]]}}}],"schema":"https://github.com/citation-style-language/schema/raw/master/csl-citation.json"}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(Herreman et al. 2009)</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found that the ratio of </w:t>
            </w:r>
            <w:proofErr w:type="spellStart"/>
            <w:r w:rsidRPr="00546F48">
              <w:rPr>
                <w:rFonts w:eastAsia="Times New Roman" w:cs="Times New Roman"/>
                <w:color w:val="000000"/>
                <w:sz w:val="18"/>
                <w:szCs w:val="18"/>
              </w:rPr>
              <w:t>juvenile</w:t>
            </w:r>
            <w:proofErr w:type="gramStart"/>
            <w:r w:rsidRPr="00546F48">
              <w:rPr>
                <w:rFonts w:eastAsia="Times New Roman" w:cs="Times New Roman"/>
                <w:color w:val="000000"/>
                <w:sz w:val="18"/>
                <w:szCs w:val="18"/>
              </w:rPr>
              <w:t>:adult</w:t>
            </w:r>
            <w:proofErr w:type="spellEnd"/>
            <w:proofErr w:type="gramEnd"/>
            <w:r w:rsidRPr="00546F48">
              <w:rPr>
                <w:rFonts w:eastAsia="Times New Roman" w:cs="Times New Roman"/>
                <w:color w:val="000000"/>
                <w:sz w:val="18"/>
                <w:szCs w:val="18"/>
              </w:rPr>
              <w:t xml:space="preserve"> salmon (not Chinook) was </w:t>
            </w:r>
            <w:r w:rsidRPr="00546F48">
              <w:rPr>
                <w:rFonts w:eastAsia="Times New Roman" w:cs="Times New Roman"/>
                <w:b/>
                <w:bCs/>
                <w:color w:val="000000"/>
                <w:sz w:val="18"/>
                <w:szCs w:val="18"/>
                <w:u w:val="single"/>
              </w:rPr>
              <w:t>1:2</w:t>
            </w:r>
            <w:r w:rsidRPr="00546F48">
              <w:rPr>
                <w:rFonts w:eastAsia="Times New Roman" w:cs="Times New Roman"/>
                <w:color w:val="000000"/>
                <w:sz w:val="18"/>
                <w:szCs w:val="18"/>
              </w:rPr>
              <w:t xml:space="preserve"> or </w:t>
            </w:r>
            <w:r w:rsidRPr="00546F48">
              <w:rPr>
                <w:rFonts w:eastAsia="Times New Roman" w:cs="Times New Roman"/>
                <w:b/>
                <w:bCs/>
                <w:color w:val="000000"/>
                <w:sz w:val="18"/>
                <w:szCs w:val="18"/>
                <w:u w:val="single"/>
              </w:rPr>
              <w:t>1:3</w:t>
            </w:r>
            <w:r w:rsidRPr="00546F48">
              <w:rPr>
                <w:rFonts w:eastAsia="Times New Roman" w:cs="Times New Roman"/>
                <w:color w:val="000000"/>
                <w:sz w:val="18"/>
                <w:szCs w:val="18"/>
              </w:rPr>
              <w:t>.</w:t>
            </w:r>
          </w:p>
        </w:tc>
      </w:tr>
      <w:tr w:rsidR="00546F48" w:rsidRPr="00546F48" w14:paraId="05F92FF2" w14:textId="77777777" w:rsidTr="00546F48">
        <w:trPr>
          <w:trHeight w:val="20"/>
        </w:trPr>
        <w:tc>
          <w:tcPr>
            <w:tcW w:w="1260" w:type="dxa"/>
            <w:tcBorders>
              <w:top w:val="nil"/>
              <w:left w:val="nil"/>
              <w:bottom w:val="single" w:sz="4" w:space="0" w:color="auto"/>
              <w:right w:val="single" w:sz="4" w:space="0" w:color="auto"/>
            </w:tcBorders>
            <w:shd w:val="clear" w:color="000000" w:fill="FFFFFF"/>
            <w:hideMark/>
          </w:tcPr>
          <w:p w14:paraId="5F6DD112" w14:textId="77777777"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Western Alaska</w:t>
            </w:r>
          </w:p>
        </w:tc>
        <w:tc>
          <w:tcPr>
            <w:tcW w:w="3510" w:type="dxa"/>
            <w:tcBorders>
              <w:top w:val="nil"/>
              <w:left w:val="nil"/>
              <w:bottom w:val="single" w:sz="4" w:space="0" w:color="auto"/>
              <w:right w:val="nil"/>
            </w:tcBorders>
            <w:shd w:val="clear" w:color="000000" w:fill="FFFFFF"/>
            <w:hideMark/>
          </w:tcPr>
          <w:p w14:paraId="12FA9B06" w14:textId="6485F68E" w:rsidR="00546F48" w:rsidRPr="00546F48" w:rsidRDefault="00546F48" w:rsidP="00546F48">
            <w:pPr>
              <w:spacing w:after="0" w:line="240" w:lineRule="auto"/>
              <w:rPr>
                <w:rFonts w:eastAsia="Times New Roman" w:cs="Times New Roman"/>
                <w:color w:val="000000"/>
                <w:sz w:val="18"/>
                <w:szCs w:val="18"/>
              </w:rPr>
            </w:pP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{"citationID":"l2Xtg8KU","properties":{"formattedCitation":"(Ford and Ellis 2006)","plainCitation":"(Ford and Ellis 2006)"},"citationItems":[{"id":373,"uris":["http://zotero.org/users/3830350/items/G2DP53GG"],"uri":["http://zotero.org/users/3830350/items/G2DP53GG"],"itemData":{"id":373,"type":"article-journal","title":"Selective foraging by fish-eating killer whales Orcinus orca in British Columbia","container-title":"Marine Ecology Progress Series","page":"185–199","volume":"316","author":[{"family":"Ford","given":"John KB"},{"family":"Ellis","given":"Graeme M"}],"issued":{"date-parts":[["2006"]]}}}],"schema":"https://github.com/citation-style-language/schema/raw/master/csl-citation.json"}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(Ford and Ellis 2006)</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and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{"citationID":"7He0Gvpn","properties":{"formattedCitation":"(Hanson et al. 2010)","plainCitation":"(Hanson et al. 2010)"},"citationItems":[{"id":799,"uris":["http://zotero.org/users/3830350/items/4TJD2F9E"],"uri":["http://zotero.org/users/3830350/items/4TJD2F9E"],"itemData":{"id":799,"type":"article-journal","title":"Species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(Hanson et al. 2010)</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provide age specific estimates of killer whale consumption based on scales, </w:t>
            </w:r>
            <w:r w:rsidRPr="00546F48">
              <w:rPr>
                <w:rFonts w:eastAsia="Times New Roman" w:cs="Times New Roman"/>
                <w:b/>
                <w:bCs/>
                <w:color w:val="000000"/>
                <w:sz w:val="18"/>
                <w:szCs w:val="18"/>
              </w:rPr>
              <w:t>2% age one, 18% age two, 55% age three, and 25% age four</w:t>
            </w:r>
          </w:p>
        </w:tc>
        <w:tc>
          <w:tcPr>
            <w:tcW w:w="4590" w:type="dxa"/>
            <w:tcBorders>
              <w:top w:val="nil"/>
              <w:left w:val="nil"/>
              <w:bottom w:val="single" w:sz="4" w:space="0" w:color="auto"/>
              <w:right w:val="nil"/>
            </w:tcBorders>
            <w:shd w:val="clear" w:color="000000" w:fill="FFFFFF"/>
            <w:hideMark/>
          </w:tcPr>
          <w:p w14:paraId="3319F5D8" w14:textId="1831024C" w:rsidR="00546F48" w:rsidRPr="00546F48" w:rsidRDefault="00546F48" w:rsidP="00546F48">
            <w:pPr>
              <w:spacing w:after="0" w:line="240" w:lineRule="auto"/>
              <w:rPr>
                <w:rFonts w:eastAsia="Times New Roman" w:cs="Times New Roman"/>
                <w:color w:val="000000"/>
                <w:sz w:val="18"/>
                <w:szCs w:val="18"/>
              </w:rPr>
            </w:pPr>
            <w:r w:rsidRPr="00546F48">
              <w:rPr>
                <w:rFonts w:eastAsia="Times New Roman" w:cs="Times New Roman"/>
                <w:color w:val="000000"/>
                <w:sz w:val="18"/>
                <w:szCs w:val="18"/>
              </w:rPr>
              <w:t xml:space="preserve">Because there were no harbor seal size selectivity data for western Alaska, we chose to use the </w:t>
            </w:r>
            <w:proofErr w:type="spellStart"/>
            <w:r w:rsidRPr="00546F48">
              <w:rPr>
                <w:rFonts w:eastAsia="Times New Roman" w:cs="Times New Roman"/>
                <w:color w:val="000000"/>
                <w:sz w:val="18"/>
                <w:szCs w:val="18"/>
              </w:rPr>
              <w:t>juvenile:adult</w:t>
            </w:r>
            <w:proofErr w:type="spellEnd"/>
            <w:r w:rsidRPr="00546F48">
              <w:rPr>
                <w:rFonts w:eastAsia="Times New Roman" w:cs="Times New Roman"/>
                <w:color w:val="000000"/>
                <w:sz w:val="18"/>
                <w:szCs w:val="18"/>
              </w:rPr>
              <w:t xml:space="preserve"> ratios from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{"citationID":"vpv0d8c5v","properties":{"formattedCitation":"(Herreman et al. 2009)","plainCitation":"(Herreman et al. 2009)"},"citationItems":[{"id":1201,"uris":["http://zotero.org/users/3830350/items/FGVUB68D"],"uri":["http://zotero.org/users/3830350/items/FGVUB68D"],"itemData":{"id":1201,"type":"article-journal","title":"Evidence of bottom-up control of diet driven by top-down processes in a declining harbor seal Phoca vitulina richardsi population","container-title":"Marine Ecology Progress Series","page":"287–300","volume":"374","source":"Google Scholar","author":[{"family":"Herreman","given":"Jason K."},{"family":"Blundell","given":"Gail M."},{"family":"Ben-David","given":"Merav"}],"issued":{"date-parts":[["2009"]]}}}],"schema":"https://github.com/citation-style-language/schema/raw/master/csl-citation.json"} </w:instrText>
            </w:r>
            <w:r>
              <w:rPr>
                <w:rFonts w:eastAsia="Times New Roman" w:cs="Times New Roman"/>
                <w:color w:val="000000"/>
                <w:sz w:val="18"/>
                <w:szCs w:val="18"/>
              </w:rPr>
              <w:fldChar w:fldCharType="separate"/>
            </w:r>
            <w:r w:rsidRPr="00546F48">
              <w:rPr>
                <w:rFonts w:cs="Times New Roman"/>
                <w:sz w:val="18"/>
              </w:rPr>
              <w:t>(Herreman et al. 2009)</w:t>
            </w:r>
            <w:r>
              <w:rPr>
                <w:rFonts w:eastAsia="Times New Roman" w:cs="Times New Roman"/>
                <w:color w:val="000000"/>
                <w:sz w:val="18"/>
                <w:szCs w:val="18"/>
              </w:rPr>
              <w:fldChar w:fldCharType="end"/>
            </w:r>
            <w:r w:rsidRPr="00546F48">
              <w:rPr>
                <w:rFonts w:eastAsia="Times New Roman" w:cs="Times New Roman"/>
                <w:color w:val="000000"/>
                <w:sz w:val="18"/>
                <w:szCs w:val="18"/>
              </w:rPr>
              <w:t xml:space="preserve">: </w:t>
            </w:r>
            <w:r w:rsidRPr="00546F48">
              <w:rPr>
                <w:rFonts w:eastAsia="Times New Roman" w:cs="Times New Roman"/>
                <w:b/>
                <w:bCs/>
                <w:color w:val="000000"/>
                <w:sz w:val="18"/>
                <w:szCs w:val="18"/>
                <w:u w:val="single"/>
              </w:rPr>
              <w:t>1:2</w:t>
            </w:r>
            <w:r w:rsidRPr="00546F48">
              <w:rPr>
                <w:rFonts w:eastAsia="Times New Roman" w:cs="Times New Roman"/>
                <w:color w:val="000000"/>
                <w:sz w:val="18"/>
                <w:szCs w:val="18"/>
              </w:rPr>
              <w:t xml:space="preserve"> or </w:t>
            </w:r>
            <w:r w:rsidRPr="00546F48">
              <w:rPr>
                <w:rFonts w:eastAsia="Times New Roman" w:cs="Times New Roman"/>
                <w:b/>
                <w:bCs/>
                <w:color w:val="000000"/>
                <w:sz w:val="18"/>
                <w:szCs w:val="18"/>
                <w:u w:val="single"/>
              </w:rPr>
              <w:t>1:3</w:t>
            </w:r>
            <w:r w:rsidRPr="00546F48">
              <w:rPr>
                <w:rFonts w:eastAsia="Times New Roman" w:cs="Times New Roman"/>
                <w:color w:val="000000"/>
                <w:sz w:val="18"/>
                <w:szCs w:val="18"/>
              </w:rPr>
              <w:t>.</w:t>
            </w:r>
          </w:p>
        </w:tc>
      </w:tr>
    </w:tbl>
    <w:p w14:paraId="0D97B63E" w14:textId="77777777" w:rsidR="00546F48" w:rsidRPr="00546F48" w:rsidRDefault="00546F48" w:rsidP="00546F48"/>
    <w:p w14:paraId="123D5BEC" w14:textId="77777777" w:rsidR="00FA0B05" w:rsidRDefault="00FA0B05">
      <w:r>
        <w:br w:type="page"/>
      </w:r>
    </w:p>
    <w:p w14:paraId="7B8D9004" w14:textId="4E52EAB5" w:rsidR="009A3369" w:rsidRDefault="00FA0B05" w:rsidP="00FA0B05">
      <w:pPr>
        <w:pStyle w:val="Caption"/>
      </w:pPr>
      <w:bookmarkStart w:id="122" w:name="_Ref470098599"/>
      <w:r>
        <w:lastRenderedPageBreak/>
        <w:t xml:space="preserve">Table </w:t>
      </w:r>
      <w:fldSimple w:instr=" SEQ Table \* ARABIC ">
        <w:r w:rsidR="009C492F">
          <w:rPr>
            <w:noProof/>
          </w:rPr>
          <w:t>2</w:t>
        </w:r>
      </w:fldSimple>
      <w:bookmarkEnd w:id="122"/>
      <w:r>
        <w:t>.  Source</w:t>
      </w:r>
      <w:r w:rsidR="0066104E">
        <w:t>s</w:t>
      </w:r>
      <w:r>
        <w:t xml:space="preserve"> used to estimate the age selectivity for California and Steller sea lions.</w:t>
      </w:r>
    </w:p>
    <w:tbl>
      <w:tblPr>
        <w:tblW w:w="9360" w:type="dxa"/>
        <w:tblLayout w:type="fixed"/>
        <w:tblLook w:val="04A0" w:firstRow="1" w:lastRow="0" w:firstColumn="1" w:lastColumn="0" w:noHBand="0" w:noVBand="1"/>
      </w:tblPr>
      <w:tblGrid>
        <w:gridCol w:w="2070"/>
        <w:gridCol w:w="3960"/>
        <w:gridCol w:w="1710"/>
        <w:gridCol w:w="1620"/>
      </w:tblGrid>
      <w:tr w:rsidR="000207CA" w:rsidRPr="000207CA" w14:paraId="624E3DA5" w14:textId="77777777" w:rsidTr="000207CA">
        <w:trPr>
          <w:trHeight w:val="300"/>
        </w:trPr>
        <w:tc>
          <w:tcPr>
            <w:tcW w:w="2070" w:type="dxa"/>
            <w:tcBorders>
              <w:top w:val="nil"/>
              <w:left w:val="nil"/>
              <w:bottom w:val="single" w:sz="4" w:space="0" w:color="auto"/>
              <w:right w:val="single" w:sz="4" w:space="0" w:color="auto"/>
            </w:tcBorders>
            <w:shd w:val="clear" w:color="auto" w:fill="auto"/>
            <w:noWrap/>
            <w:vAlign w:val="bottom"/>
            <w:hideMark/>
          </w:tcPr>
          <w:p w14:paraId="7C156FC3" w14:textId="77777777"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Area</w:t>
            </w:r>
          </w:p>
        </w:tc>
        <w:tc>
          <w:tcPr>
            <w:tcW w:w="5670" w:type="dxa"/>
            <w:gridSpan w:val="2"/>
            <w:tcBorders>
              <w:top w:val="nil"/>
              <w:left w:val="nil"/>
              <w:bottom w:val="single" w:sz="4" w:space="0" w:color="auto"/>
              <w:right w:val="nil"/>
            </w:tcBorders>
            <w:shd w:val="clear" w:color="auto" w:fill="auto"/>
            <w:noWrap/>
            <w:vAlign w:val="bottom"/>
            <w:hideMark/>
          </w:tcPr>
          <w:p w14:paraId="5D6D7EEE" w14:textId="77777777"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California sea lion</w:t>
            </w:r>
          </w:p>
        </w:tc>
        <w:tc>
          <w:tcPr>
            <w:tcW w:w="1620" w:type="dxa"/>
            <w:tcBorders>
              <w:top w:val="nil"/>
              <w:left w:val="nil"/>
              <w:bottom w:val="single" w:sz="4" w:space="0" w:color="auto"/>
              <w:right w:val="nil"/>
            </w:tcBorders>
            <w:shd w:val="clear" w:color="auto" w:fill="auto"/>
            <w:noWrap/>
            <w:vAlign w:val="bottom"/>
            <w:hideMark/>
          </w:tcPr>
          <w:p w14:paraId="4CAB4A4D" w14:textId="77777777"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Steller sea lion</w:t>
            </w:r>
          </w:p>
        </w:tc>
      </w:tr>
      <w:tr w:rsidR="000207CA" w:rsidRPr="000207CA" w14:paraId="2FD64A4B" w14:textId="77777777" w:rsidTr="009B5446">
        <w:trPr>
          <w:trHeight w:val="720"/>
        </w:trPr>
        <w:tc>
          <w:tcPr>
            <w:tcW w:w="2070" w:type="dxa"/>
            <w:tcBorders>
              <w:top w:val="nil"/>
              <w:left w:val="nil"/>
              <w:bottom w:val="nil"/>
              <w:right w:val="single" w:sz="4" w:space="0" w:color="auto"/>
            </w:tcBorders>
            <w:shd w:val="clear" w:color="auto" w:fill="E7E6E6" w:themeFill="background2"/>
            <w:hideMark/>
          </w:tcPr>
          <w:p w14:paraId="6E9FBC54" w14:textId="77777777"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Central California</w:t>
            </w:r>
          </w:p>
        </w:tc>
        <w:tc>
          <w:tcPr>
            <w:tcW w:w="3960" w:type="dxa"/>
            <w:tcBorders>
              <w:top w:val="nil"/>
              <w:left w:val="nil"/>
              <w:bottom w:val="nil"/>
              <w:right w:val="nil"/>
            </w:tcBorders>
            <w:shd w:val="clear" w:color="auto" w:fill="E7E6E6" w:themeFill="background2"/>
            <w:hideMark/>
          </w:tcPr>
          <w:p w14:paraId="0108D71C" w14:textId="6945078E" w:rsidR="000207CA" w:rsidRPr="000207CA" w:rsidRDefault="000207CA" w:rsidP="000207CA">
            <w:pPr>
              <w:spacing w:after="0" w:line="240" w:lineRule="auto"/>
              <w:rPr>
                <w:rFonts w:eastAsia="Times New Roman" w:cs="Times New Roman"/>
                <w:color w:val="000000"/>
                <w:sz w:val="18"/>
                <w:szCs w:val="18"/>
              </w:rPr>
            </w:pP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{"citationID":"qb2qtebau","properties":{"formattedCitation":"(Scordino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Pr>
                <w:rFonts w:eastAsia="Times New Roman" w:cs="Times New Roman"/>
                <w:color w:val="000000"/>
                <w:sz w:val="18"/>
                <w:szCs w:val="18"/>
              </w:rPr>
              <w:fldChar w:fldCharType="separate"/>
            </w:r>
            <w:r w:rsidRPr="000207CA">
              <w:rPr>
                <w:rFonts w:cs="Times New Roman"/>
                <w:sz w:val="18"/>
              </w:rPr>
              <w:t>(Scordino 2010)</w:t>
            </w:r>
            <w:r>
              <w:rPr>
                <w:rFonts w:eastAsia="Times New Roman" w:cs="Times New Roman"/>
                <w:color w:val="000000"/>
                <w:sz w:val="18"/>
                <w:szCs w:val="18"/>
              </w:rPr>
              <w:fldChar w:fldCharType="end"/>
            </w:r>
            <w:r w:rsidRPr="000207CA">
              <w:rPr>
                <w:rFonts w:eastAsia="Times New Roman" w:cs="Times New Roman"/>
                <w:color w:val="000000"/>
                <w:sz w:val="18"/>
                <w:szCs w:val="18"/>
              </w:rPr>
              <w:t xml:space="preserve"> found very little information on the size of the salmon in the CSL diets, but suggests that most of the salmon are adults stolen from nets, </w:t>
            </w:r>
            <w:r w:rsidRPr="000207CA">
              <w:rPr>
                <w:rFonts w:eastAsia="Times New Roman" w:cs="Times New Roman"/>
                <w:b/>
                <w:bCs/>
                <w:color w:val="000000"/>
                <w:sz w:val="18"/>
                <w:szCs w:val="18"/>
                <w:u w:val="single"/>
              </w:rPr>
              <w:t>100% adult.</w:t>
            </w:r>
          </w:p>
        </w:tc>
        <w:tc>
          <w:tcPr>
            <w:tcW w:w="3330" w:type="dxa"/>
            <w:gridSpan w:val="2"/>
            <w:tcBorders>
              <w:top w:val="nil"/>
              <w:left w:val="nil"/>
              <w:bottom w:val="nil"/>
              <w:right w:val="nil"/>
            </w:tcBorders>
            <w:shd w:val="clear" w:color="auto" w:fill="E7E6E6" w:themeFill="background2"/>
            <w:hideMark/>
          </w:tcPr>
          <w:p w14:paraId="4B30F290" w14:textId="106260DA"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 xml:space="preserve">In the absence of size selectivity for Central California, we chose to use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{"citationID":"vPh6D4KJ","properties":{"formattedCitation":"(Scordino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Pr>
                <w:rFonts w:eastAsia="Times New Roman" w:cs="Times New Roman"/>
                <w:color w:val="000000"/>
                <w:sz w:val="18"/>
                <w:szCs w:val="18"/>
              </w:rPr>
              <w:fldChar w:fldCharType="separate"/>
            </w:r>
            <w:r w:rsidRPr="000207CA">
              <w:rPr>
                <w:rFonts w:cs="Times New Roman"/>
                <w:sz w:val="18"/>
              </w:rPr>
              <w:t>(Scordino 2010)</w:t>
            </w:r>
            <w:r>
              <w:rPr>
                <w:rFonts w:eastAsia="Times New Roman" w:cs="Times New Roman"/>
                <w:color w:val="000000"/>
                <w:sz w:val="18"/>
                <w:szCs w:val="18"/>
              </w:rPr>
              <w:fldChar w:fldCharType="end"/>
            </w:r>
            <w:r w:rsidRPr="000207CA">
              <w:rPr>
                <w:rFonts w:eastAsia="Times New Roman" w:cs="Times New Roman"/>
                <w:color w:val="000000"/>
                <w:sz w:val="18"/>
                <w:szCs w:val="18"/>
              </w:rPr>
              <w:t xml:space="preserve"> which indicates that </w:t>
            </w:r>
            <w:proofErr w:type="spellStart"/>
            <w:r w:rsidRPr="000207CA">
              <w:rPr>
                <w:rFonts w:eastAsia="Times New Roman" w:cs="Times New Roman"/>
                <w:color w:val="000000"/>
                <w:sz w:val="18"/>
                <w:szCs w:val="18"/>
              </w:rPr>
              <w:t>Stellers</w:t>
            </w:r>
            <w:proofErr w:type="spellEnd"/>
            <w:r w:rsidRPr="000207CA">
              <w:rPr>
                <w:rFonts w:eastAsia="Times New Roman" w:cs="Times New Roman"/>
                <w:color w:val="000000"/>
                <w:sz w:val="18"/>
                <w:szCs w:val="18"/>
              </w:rPr>
              <w:t xml:space="preserve"> are only eating </w:t>
            </w:r>
            <w:r w:rsidRPr="000207CA">
              <w:rPr>
                <w:rFonts w:eastAsia="Times New Roman" w:cs="Times New Roman"/>
                <w:b/>
                <w:bCs/>
                <w:color w:val="000000"/>
                <w:sz w:val="18"/>
                <w:szCs w:val="18"/>
                <w:u w:val="single"/>
              </w:rPr>
              <w:t>100% adults.</w:t>
            </w:r>
          </w:p>
        </w:tc>
      </w:tr>
      <w:tr w:rsidR="000207CA" w:rsidRPr="000207CA" w14:paraId="5A8A434C" w14:textId="77777777" w:rsidTr="000207CA">
        <w:trPr>
          <w:trHeight w:val="900"/>
        </w:trPr>
        <w:tc>
          <w:tcPr>
            <w:tcW w:w="2070" w:type="dxa"/>
            <w:tcBorders>
              <w:top w:val="nil"/>
              <w:left w:val="nil"/>
              <w:bottom w:val="nil"/>
              <w:right w:val="single" w:sz="4" w:space="0" w:color="auto"/>
            </w:tcBorders>
            <w:shd w:val="clear" w:color="000000" w:fill="FFFFFF"/>
            <w:hideMark/>
          </w:tcPr>
          <w:p w14:paraId="4AECE53B" w14:textId="77777777"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Northern California/ Oregon</w:t>
            </w:r>
          </w:p>
        </w:tc>
        <w:tc>
          <w:tcPr>
            <w:tcW w:w="3960" w:type="dxa"/>
            <w:tcBorders>
              <w:top w:val="nil"/>
              <w:left w:val="nil"/>
              <w:bottom w:val="nil"/>
              <w:right w:val="nil"/>
            </w:tcBorders>
            <w:shd w:val="clear" w:color="000000" w:fill="FFFFFF"/>
            <w:hideMark/>
          </w:tcPr>
          <w:p w14:paraId="7D22D4EF" w14:textId="0D29847E" w:rsidR="000207CA" w:rsidRPr="000207CA" w:rsidRDefault="000207CA" w:rsidP="000207CA">
            <w:pPr>
              <w:spacing w:after="0" w:line="240" w:lineRule="auto"/>
              <w:rPr>
                <w:rFonts w:eastAsia="Times New Roman" w:cs="Times New Roman"/>
                <w:color w:val="000000"/>
                <w:sz w:val="18"/>
                <w:szCs w:val="18"/>
              </w:rPr>
            </w:pP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{"citationID":"kRddnKhk","properties":{"formattedCitation":"(Scordino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Pr>
                <w:rFonts w:eastAsia="Times New Roman" w:cs="Times New Roman"/>
                <w:color w:val="000000"/>
                <w:sz w:val="18"/>
                <w:szCs w:val="18"/>
              </w:rPr>
              <w:fldChar w:fldCharType="separate"/>
            </w:r>
            <w:r w:rsidRPr="000207CA">
              <w:rPr>
                <w:rFonts w:cs="Times New Roman"/>
                <w:sz w:val="18"/>
              </w:rPr>
              <w:t>(Scordino 2010)</w:t>
            </w:r>
            <w:r>
              <w:rPr>
                <w:rFonts w:eastAsia="Times New Roman" w:cs="Times New Roman"/>
                <w:color w:val="000000"/>
                <w:sz w:val="18"/>
                <w:szCs w:val="18"/>
              </w:rPr>
              <w:fldChar w:fldCharType="end"/>
            </w:r>
            <w:r w:rsidRPr="000207CA">
              <w:rPr>
                <w:rFonts w:eastAsia="Times New Roman" w:cs="Times New Roman"/>
                <w:color w:val="000000"/>
                <w:sz w:val="18"/>
                <w:szCs w:val="18"/>
              </w:rPr>
              <w:t xml:space="preserve"> found very little information on the size of the salmon in the CSL diets, but suggests that most of the salmon are adults stolen from nets, </w:t>
            </w:r>
            <w:r w:rsidRPr="000207CA">
              <w:rPr>
                <w:rFonts w:eastAsia="Times New Roman" w:cs="Times New Roman"/>
                <w:b/>
                <w:bCs/>
                <w:color w:val="000000"/>
                <w:sz w:val="18"/>
                <w:szCs w:val="18"/>
                <w:u w:val="single"/>
              </w:rPr>
              <w:t>100% adult.</w:t>
            </w:r>
          </w:p>
        </w:tc>
        <w:tc>
          <w:tcPr>
            <w:tcW w:w="3330" w:type="dxa"/>
            <w:gridSpan w:val="2"/>
            <w:tcBorders>
              <w:top w:val="nil"/>
              <w:left w:val="nil"/>
              <w:bottom w:val="nil"/>
              <w:right w:val="nil"/>
            </w:tcBorders>
            <w:shd w:val="clear" w:color="000000" w:fill="FFFFFF"/>
            <w:hideMark/>
          </w:tcPr>
          <w:p w14:paraId="3C4FC01F" w14:textId="7F34DB22" w:rsidR="000207CA" w:rsidRPr="000207CA" w:rsidRDefault="000207CA" w:rsidP="000207CA">
            <w:pPr>
              <w:spacing w:after="0" w:line="240" w:lineRule="auto"/>
              <w:rPr>
                <w:rFonts w:eastAsia="Times New Roman" w:cs="Times New Roman"/>
                <w:color w:val="000000"/>
                <w:sz w:val="18"/>
                <w:szCs w:val="18"/>
              </w:rPr>
            </w:pP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{"citationID":"95z3YmJB","properties":{"formattedCitation":"(Scordino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Pr>
                <w:rFonts w:eastAsia="Times New Roman" w:cs="Times New Roman"/>
                <w:color w:val="000000"/>
                <w:sz w:val="18"/>
                <w:szCs w:val="18"/>
              </w:rPr>
              <w:fldChar w:fldCharType="separate"/>
            </w:r>
            <w:r w:rsidRPr="000207CA">
              <w:rPr>
                <w:rFonts w:cs="Times New Roman"/>
                <w:sz w:val="18"/>
              </w:rPr>
              <w:t>(Scordino 2010)</w:t>
            </w:r>
            <w:r>
              <w:rPr>
                <w:rFonts w:eastAsia="Times New Roman" w:cs="Times New Roman"/>
                <w:color w:val="000000"/>
                <w:sz w:val="18"/>
                <w:szCs w:val="18"/>
              </w:rPr>
              <w:fldChar w:fldCharType="end"/>
            </w:r>
            <w:r w:rsidRPr="000207CA">
              <w:rPr>
                <w:rFonts w:eastAsia="Times New Roman" w:cs="Times New Roman"/>
                <w:color w:val="000000"/>
                <w:sz w:val="18"/>
                <w:szCs w:val="18"/>
              </w:rPr>
              <w:t xml:space="preserve"> indicate that </w:t>
            </w:r>
            <w:proofErr w:type="spellStart"/>
            <w:r w:rsidRPr="000207CA">
              <w:rPr>
                <w:rFonts w:eastAsia="Times New Roman" w:cs="Times New Roman"/>
                <w:color w:val="000000"/>
                <w:sz w:val="18"/>
                <w:szCs w:val="18"/>
              </w:rPr>
              <w:t>Stellers</w:t>
            </w:r>
            <w:proofErr w:type="spellEnd"/>
            <w:r w:rsidRPr="000207CA">
              <w:rPr>
                <w:rFonts w:eastAsia="Times New Roman" w:cs="Times New Roman"/>
                <w:color w:val="000000"/>
                <w:sz w:val="18"/>
                <w:szCs w:val="18"/>
              </w:rPr>
              <w:t xml:space="preserve"> are only eating </w:t>
            </w:r>
            <w:r w:rsidRPr="000207CA">
              <w:rPr>
                <w:rFonts w:eastAsia="Times New Roman" w:cs="Times New Roman"/>
                <w:b/>
                <w:bCs/>
                <w:color w:val="000000"/>
                <w:sz w:val="18"/>
                <w:szCs w:val="18"/>
                <w:u w:val="single"/>
              </w:rPr>
              <w:t>100% adults.</w:t>
            </w:r>
          </w:p>
        </w:tc>
      </w:tr>
      <w:tr w:rsidR="000207CA" w:rsidRPr="000207CA" w14:paraId="7E046596" w14:textId="77777777" w:rsidTr="009B5446">
        <w:trPr>
          <w:trHeight w:val="540"/>
        </w:trPr>
        <w:tc>
          <w:tcPr>
            <w:tcW w:w="2070" w:type="dxa"/>
            <w:tcBorders>
              <w:top w:val="nil"/>
              <w:left w:val="nil"/>
              <w:bottom w:val="nil"/>
              <w:right w:val="single" w:sz="4" w:space="0" w:color="auto"/>
            </w:tcBorders>
            <w:shd w:val="clear" w:color="auto" w:fill="E7E6E6" w:themeFill="background2"/>
            <w:hideMark/>
          </w:tcPr>
          <w:p w14:paraId="054492E1" w14:textId="77777777"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Columbia River</w:t>
            </w:r>
          </w:p>
        </w:tc>
        <w:tc>
          <w:tcPr>
            <w:tcW w:w="3960" w:type="dxa"/>
            <w:tcBorders>
              <w:top w:val="nil"/>
              <w:left w:val="nil"/>
              <w:bottom w:val="nil"/>
              <w:right w:val="nil"/>
            </w:tcBorders>
            <w:shd w:val="clear" w:color="auto" w:fill="E7E6E6" w:themeFill="background2"/>
            <w:hideMark/>
          </w:tcPr>
          <w:p w14:paraId="32C3742B" w14:textId="6D7D3DC5" w:rsidR="000207CA" w:rsidRPr="000207CA" w:rsidRDefault="000207CA" w:rsidP="000207CA">
            <w:pPr>
              <w:spacing w:after="0" w:line="240" w:lineRule="auto"/>
              <w:rPr>
                <w:rFonts w:eastAsia="Times New Roman" w:cs="Times New Roman"/>
                <w:color w:val="000000"/>
                <w:sz w:val="18"/>
                <w:szCs w:val="18"/>
              </w:rPr>
            </w:pP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{"citationID":"mzzfQb5S","properties":{"formattedCitation":"(Scordino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Pr>
                <w:rFonts w:eastAsia="Times New Roman" w:cs="Times New Roman"/>
                <w:color w:val="000000"/>
                <w:sz w:val="18"/>
                <w:szCs w:val="18"/>
              </w:rPr>
              <w:fldChar w:fldCharType="separate"/>
            </w:r>
            <w:r w:rsidRPr="000207CA">
              <w:rPr>
                <w:rFonts w:cs="Times New Roman"/>
                <w:sz w:val="18"/>
              </w:rPr>
              <w:t>(Scordino 2010)</w:t>
            </w:r>
            <w:r>
              <w:rPr>
                <w:rFonts w:eastAsia="Times New Roman" w:cs="Times New Roman"/>
                <w:color w:val="000000"/>
                <w:sz w:val="18"/>
                <w:szCs w:val="18"/>
              </w:rPr>
              <w:fldChar w:fldCharType="end"/>
            </w:r>
            <w:r w:rsidRPr="000207CA">
              <w:rPr>
                <w:rFonts w:eastAsia="Times New Roman" w:cs="Times New Roman"/>
                <w:color w:val="000000"/>
                <w:sz w:val="18"/>
                <w:szCs w:val="18"/>
              </w:rPr>
              <w:t xml:space="preserve"> and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{"citationID":"18jlb15g3o","properties":{"formattedCitation":"(Stansell et al. 2010)","plainCitation":"(Stansell et al. 2010)"},"citationItems":[{"id":1015,"uris":["http://zotero.org/users/3830350/items/PAE8XXRQ"],"uri":["http://zotero.org/users/3830350/items/PAE8XXRQ"],"itemData":{"id":1015,"type":"book","title":"Evaluation of pinniped predation on adult salmonids and other fish in the Bonneville Dam tailrace, 2008-2010","publisher":"US Army Corps of Engineers, Bonneville Lock and Dam","source":"Google Scholar","URL":"http://www.salmonrecovery.gov/Files/2011%20APR%20files/New%20folder%20(2)/Stansell_et_al._2011_S1-2008-2010_Pinniped_Report.pdf","author":[{"family":"Stansell","given":"Robert J."},{"family":"Gibbons","given":"Karrie M."},{"family":"Nagy","given":"William T."}],"issued":{"date-parts":[["2010"]]},"accessed":{"date-parts":[["2016",7,5]]}}}],"schema":"https://github.com/citation-style-language/schema/raw/master/csl-citation.json"} </w:instrText>
            </w:r>
            <w:r>
              <w:rPr>
                <w:rFonts w:eastAsia="Times New Roman" w:cs="Times New Roman"/>
                <w:color w:val="000000"/>
                <w:sz w:val="18"/>
                <w:szCs w:val="18"/>
              </w:rPr>
              <w:fldChar w:fldCharType="separate"/>
            </w:r>
            <w:r w:rsidRPr="000207CA">
              <w:rPr>
                <w:rFonts w:cs="Times New Roman"/>
                <w:sz w:val="18"/>
              </w:rPr>
              <w:t>(Stansell et al. 2010)</w:t>
            </w:r>
            <w:r>
              <w:rPr>
                <w:rFonts w:eastAsia="Times New Roman" w:cs="Times New Roman"/>
                <w:color w:val="000000"/>
                <w:sz w:val="18"/>
                <w:szCs w:val="18"/>
              </w:rPr>
              <w:fldChar w:fldCharType="end"/>
            </w:r>
            <w:r>
              <w:rPr>
                <w:rFonts w:eastAsia="Times New Roman" w:cs="Times New Roman"/>
                <w:color w:val="000000"/>
                <w:sz w:val="18"/>
                <w:szCs w:val="18"/>
              </w:rPr>
              <w:t xml:space="preserve"> </w:t>
            </w:r>
            <w:r w:rsidRPr="000207CA">
              <w:rPr>
                <w:rFonts w:eastAsia="Times New Roman" w:cs="Times New Roman"/>
                <w:color w:val="000000"/>
                <w:sz w:val="18"/>
                <w:szCs w:val="18"/>
              </w:rPr>
              <w:t xml:space="preserve">suggest that the majority of the Chinook consumption is from adults, </w:t>
            </w:r>
            <w:r w:rsidRPr="000207CA">
              <w:rPr>
                <w:rFonts w:eastAsia="Times New Roman" w:cs="Times New Roman"/>
                <w:b/>
                <w:bCs/>
                <w:color w:val="000000"/>
                <w:sz w:val="18"/>
                <w:szCs w:val="18"/>
                <w:u w:val="single"/>
              </w:rPr>
              <w:t>100% adult.</w:t>
            </w:r>
          </w:p>
        </w:tc>
        <w:tc>
          <w:tcPr>
            <w:tcW w:w="3330" w:type="dxa"/>
            <w:gridSpan w:val="2"/>
            <w:tcBorders>
              <w:top w:val="nil"/>
              <w:left w:val="nil"/>
              <w:bottom w:val="nil"/>
              <w:right w:val="nil"/>
            </w:tcBorders>
            <w:shd w:val="clear" w:color="auto" w:fill="E7E6E6" w:themeFill="background2"/>
            <w:hideMark/>
          </w:tcPr>
          <w:p w14:paraId="0F4C5277" w14:textId="42072956"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 xml:space="preserve">Based on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{"citationID":"2iq6gvgrl4","properties":{"formattedCitation":"(Stansell et al. 2010)","plainCitation":"(Stansell et al. 2010)"},"citationItems":[{"id":1015,"uris":["http://zotero.org/users/3830350/items/PAE8XXRQ"],"uri":["http://zotero.org/users/3830350/items/PAE8XXRQ"],"itemData":{"id":1015,"type":"book","title":"Evaluation of pinniped predation on adult salmonids and other fish in the Bonneville Dam tailrace, 2008-2010","publisher":"US Army Corps of Engineers, Bonneville Lock and Dam","source":"Google Scholar","URL":"http://www.salmonrecovery.gov/Files/2011%20APR%20files/New%20folder%20(2)/Stansell_et_al._2011_S1-2008-2010_Pinniped_Report.pdf","author":[{"family":"Stansell","given":"Robert J."},{"family":"Gibbons","given":"Karrie M."},{"family":"Nagy","given":"William T."}],"issued":{"date-parts":[["2010"]]},"accessed":{"date-parts":[["2016",7,5]]}}}],"schema":"https://github.com/citation-style-language/schema/raw/master/csl-citation.json"} </w:instrText>
            </w:r>
            <w:r>
              <w:rPr>
                <w:rFonts w:eastAsia="Times New Roman" w:cs="Times New Roman"/>
                <w:color w:val="000000"/>
                <w:sz w:val="18"/>
                <w:szCs w:val="18"/>
              </w:rPr>
              <w:fldChar w:fldCharType="separate"/>
            </w:r>
            <w:r w:rsidRPr="000207CA">
              <w:rPr>
                <w:rFonts w:cs="Times New Roman"/>
                <w:sz w:val="18"/>
              </w:rPr>
              <w:t>(Stansell et al. 2010)</w:t>
            </w:r>
            <w:r>
              <w:rPr>
                <w:rFonts w:eastAsia="Times New Roman" w:cs="Times New Roman"/>
                <w:color w:val="000000"/>
                <w:sz w:val="18"/>
                <w:szCs w:val="18"/>
              </w:rPr>
              <w:fldChar w:fldCharType="end"/>
            </w:r>
            <w:r w:rsidRPr="000207CA">
              <w:rPr>
                <w:rFonts w:eastAsia="Times New Roman" w:cs="Times New Roman"/>
                <w:color w:val="000000"/>
                <w:sz w:val="18"/>
                <w:szCs w:val="18"/>
              </w:rPr>
              <w:t xml:space="preserve">, there is no indication that </w:t>
            </w:r>
            <w:proofErr w:type="spellStart"/>
            <w:r w:rsidRPr="000207CA">
              <w:rPr>
                <w:rFonts w:eastAsia="Times New Roman" w:cs="Times New Roman"/>
                <w:color w:val="000000"/>
                <w:sz w:val="18"/>
                <w:szCs w:val="18"/>
              </w:rPr>
              <w:t>Stellars</w:t>
            </w:r>
            <w:proofErr w:type="spellEnd"/>
            <w:r w:rsidRPr="000207CA">
              <w:rPr>
                <w:rFonts w:eastAsia="Times New Roman" w:cs="Times New Roman"/>
                <w:color w:val="000000"/>
                <w:sz w:val="18"/>
                <w:szCs w:val="18"/>
              </w:rPr>
              <w:t xml:space="preserve"> were eating anything but </w:t>
            </w:r>
            <w:r w:rsidRPr="000207CA">
              <w:rPr>
                <w:rFonts w:eastAsia="Times New Roman" w:cs="Times New Roman"/>
                <w:b/>
                <w:bCs/>
                <w:color w:val="000000"/>
                <w:sz w:val="18"/>
                <w:szCs w:val="18"/>
                <w:u w:val="single"/>
              </w:rPr>
              <w:t>100% adults.</w:t>
            </w:r>
          </w:p>
        </w:tc>
      </w:tr>
      <w:tr w:rsidR="000207CA" w:rsidRPr="000207CA" w14:paraId="4B237C3C" w14:textId="77777777" w:rsidTr="000207CA">
        <w:trPr>
          <w:trHeight w:val="1080"/>
        </w:trPr>
        <w:tc>
          <w:tcPr>
            <w:tcW w:w="2070" w:type="dxa"/>
            <w:tcBorders>
              <w:top w:val="nil"/>
              <w:left w:val="nil"/>
              <w:bottom w:val="nil"/>
              <w:right w:val="single" w:sz="4" w:space="0" w:color="auto"/>
            </w:tcBorders>
            <w:shd w:val="clear" w:color="000000" w:fill="FFFFFF"/>
            <w:hideMark/>
          </w:tcPr>
          <w:p w14:paraId="09BA1AD7" w14:textId="77777777"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Outer Coast Washington</w:t>
            </w:r>
          </w:p>
        </w:tc>
        <w:tc>
          <w:tcPr>
            <w:tcW w:w="3960" w:type="dxa"/>
            <w:tcBorders>
              <w:top w:val="nil"/>
              <w:left w:val="nil"/>
              <w:bottom w:val="nil"/>
              <w:right w:val="nil"/>
            </w:tcBorders>
            <w:shd w:val="clear" w:color="000000" w:fill="FFFFFF"/>
            <w:hideMark/>
          </w:tcPr>
          <w:p w14:paraId="43A45A96" w14:textId="1019437D" w:rsidR="000207CA" w:rsidRPr="000207CA" w:rsidRDefault="000207CA" w:rsidP="000207CA">
            <w:pPr>
              <w:spacing w:after="0" w:line="240" w:lineRule="auto"/>
              <w:rPr>
                <w:rFonts w:eastAsia="Times New Roman" w:cs="Times New Roman"/>
                <w:color w:val="000000"/>
                <w:sz w:val="18"/>
                <w:szCs w:val="18"/>
              </w:rPr>
            </w:pP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{"citationID":"1488t439ss","properties":{"formattedCitation":"(Scordino et al. 2014)","plainCitation":"(Scordino et al. 2014)"},"citationItems":[{"id":850,"uris":["http://zotero.org/users/3830350/items/673FEJPS"],"uri":["http://zotero.org/users/3830350/items/673FEJPS"],"itemData":{"id":850,"type":"report","title":"California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D."}],"issued":{"date-parts":[["2014"]]}}}],"schema":"https://github.com/citation-style-language/schema/raw/master/csl-citation.json"} </w:instrText>
            </w:r>
            <w:r>
              <w:rPr>
                <w:rFonts w:eastAsia="Times New Roman" w:cs="Times New Roman"/>
                <w:color w:val="000000"/>
                <w:sz w:val="18"/>
                <w:szCs w:val="18"/>
              </w:rPr>
              <w:fldChar w:fldCharType="separate"/>
            </w:r>
            <w:r w:rsidRPr="000207CA">
              <w:rPr>
                <w:rFonts w:cs="Times New Roman"/>
                <w:sz w:val="18"/>
              </w:rPr>
              <w:t>(Scordino et al. 2014)</w:t>
            </w:r>
            <w:r>
              <w:rPr>
                <w:rFonts w:eastAsia="Times New Roman" w:cs="Times New Roman"/>
                <w:color w:val="000000"/>
                <w:sz w:val="18"/>
                <w:szCs w:val="18"/>
              </w:rPr>
              <w:fldChar w:fldCharType="end"/>
            </w:r>
            <w:r w:rsidRPr="000207CA">
              <w:rPr>
                <w:rFonts w:eastAsia="Times New Roman" w:cs="Times New Roman"/>
                <w:color w:val="000000"/>
                <w:sz w:val="18"/>
                <w:szCs w:val="18"/>
              </w:rPr>
              <w:t xml:space="preserve"> found time-varying patterns in </w:t>
            </w:r>
            <w:proofErr w:type="spellStart"/>
            <w:r w:rsidRPr="000207CA">
              <w:rPr>
                <w:rFonts w:eastAsia="Times New Roman" w:cs="Times New Roman"/>
                <w:b/>
                <w:bCs/>
                <w:color w:val="000000"/>
                <w:sz w:val="18"/>
                <w:szCs w:val="18"/>
                <w:u w:val="single"/>
              </w:rPr>
              <w:t>juvenile</w:t>
            </w:r>
            <w:proofErr w:type="gramStart"/>
            <w:r w:rsidRPr="000207CA">
              <w:rPr>
                <w:rFonts w:eastAsia="Times New Roman" w:cs="Times New Roman"/>
                <w:b/>
                <w:bCs/>
                <w:color w:val="000000"/>
                <w:sz w:val="18"/>
                <w:szCs w:val="18"/>
                <w:u w:val="single"/>
              </w:rPr>
              <w:t>:adult</w:t>
            </w:r>
            <w:proofErr w:type="spellEnd"/>
            <w:proofErr w:type="gramEnd"/>
            <w:r w:rsidRPr="000207CA">
              <w:rPr>
                <w:rFonts w:eastAsia="Times New Roman" w:cs="Times New Roman"/>
                <w:color w:val="000000"/>
                <w:sz w:val="18"/>
                <w:szCs w:val="18"/>
              </w:rPr>
              <w:t xml:space="preserve"> ratios for salmon consumption: </w:t>
            </w:r>
            <w:r w:rsidRPr="000207CA">
              <w:rPr>
                <w:rFonts w:eastAsia="Times New Roman" w:cs="Times New Roman"/>
                <w:b/>
                <w:bCs/>
                <w:color w:val="000000"/>
                <w:sz w:val="18"/>
                <w:szCs w:val="18"/>
                <w:u w:val="single"/>
              </w:rPr>
              <w:t>1:1</w:t>
            </w:r>
            <w:r w:rsidRPr="000207CA">
              <w:rPr>
                <w:rFonts w:eastAsia="Times New Roman" w:cs="Times New Roman"/>
                <w:color w:val="000000"/>
                <w:sz w:val="18"/>
                <w:szCs w:val="18"/>
              </w:rPr>
              <w:t xml:space="preserve"> Spring, </w:t>
            </w:r>
            <w:r w:rsidRPr="000207CA">
              <w:rPr>
                <w:rFonts w:eastAsia="Times New Roman" w:cs="Times New Roman"/>
                <w:b/>
                <w:bCs/>
                <w:color w:val="000000"/>
                <w:sz w:val="18"/>
                <w:szCs w:val="18"/>
                <w:u w:val="single"/>
              </w:rPr>
              <w:t>1:4</w:t>
            </w:r>
            <w:r w:rsidRPr="000207CA">
              <w:rPr>
                <w:rFonts w:eastAsia="Times New Roman" w:cs="Times New Roman"/>
                <w:color w:val="000000"/>
                <w:sz w:val="18"/>
                <w:szCs w:val="18"/>
              </w:rPr>
              <w:t xml:space="preserve"> Summer, and </w:t>
            </w:r>
            <w:r w:rsidRPr="000207CA">
              <w:rPr>
                <w:rFonts w:eastAsia="Times New Roman" w:cs="Times New Roman"/>
                <w:b/>
                <w:bCs/>
                <w:color w:val="000000"/>
                <w:sz w:val="18"/>
                <w:szCs w:val="18"/>
                <w:u w:val="single"/>
              </w:rPr>
              <w:t>1:4</w:t>
            </w:r>
            <w:r w:rsidRPr="000207CA">
              <w:rPr>
                <w:rFonts w:eastAsia="Times New Roman" w:cs="Times New Roman"/>
                <w:color w:val="000000"/>
                <w:sz w:val="18"/>
                <w:szCs w:val="18"/>
              </w:rPr>
              <w:t xml:space="preserve"> Fall.  Without additional information on the Winter diet, we used the Spring fractions for January and February, and the Fall fractions for December</w:t>
            </w:r>
          </w:p>
        </w:tc>
        <w:tc>
          <w:tcPr>
            <w:tcW w:w="3330" w:type="dxa"/>
            <w:gridSpan w:val="2"/>
            <w:tcBorders>
              <w:top w:val="nil"/>
              <w:left w:val="nil"/>
              <w:bottom w:val="nil"/>
              <w:right w:val="nil"/>
            </w:tcBorders>
            <w:shd w:val="clear" w:color="000000" w:fill="FFFFFF"/>
            <w:hideMark/>
          </w:tcPr>
          <w:p w14:paraId="1333F3FA" w14:textId="0AB4A82D" w:rsidR="000207CA" w:rsidRPr="000207CA" w:rsidRDefault="000207CA" w:rsidP="000207CA">
            <w:pPr>
              <w:spacing w:after="0" w:line="240" w:lineRule="auto"/>
              <w:rPr>
                <w:rFonts w:eastAsia="Times New Roman" w:cs="Times New Roman"/>
                <w:color w:val="000000"/>
                <w:sz w:val="18"/>
                <w:szCs w:val="18"/>
              </w:rPr>
            </w:pP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{"citationID":"2cd2ka9t5s","properties":{"formattedCitation":"(Scordino et al. 2014)","plainCitation":"(Scordino et al. 2014)"},"citationItems":[{"id":850,"uris":["http://zotero.org/users/3830350/items/673FEJPS"],"uri":["http://zotero.org/users/3830350/items/673FEJPS"],"itemData":{"id":850,"type":"report","title":"California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D."}],"issued":{"date-parts":[["2014"]]}}}],"schema":"https://github.com/citation-style-language/schema/raw/master/csl-citation.json"} </w:instrText>
            </w:r>
            <w:r>
              <w:rPr>
                <w:rFonts w:eastAsia="Times New Roman" w:cs="Times New Roman"/>
                <w:color w:val="000000"/>
                <w:sz w:val="18"/>
                <w:szCs w:val="18"/>
              </w:rPr>
              <w:fldChar w:fldCharType="separate"/>
            </w:r>
            <w:r w:rsidRPr="000207CA">
              <w:rPr>
                <w:rFonts w:cs="Times New Roman"/>
                <w:sz w:val="18"/>
              </w:rPr>
              <w:t>(Scordino et al. 2014)</w:t>
            </w:r>
            <w:r>
              <w:rPr>
                <w:rFonts w:eastAsia="Times New Roman" w:cs="Times New Roman"/>
                <w:color w:val="000000"/>
                <w:sz w:val="18"/>
                <w:szCs w:val="18"/>
              </w:rPr>
              <w:fldChar w:fldCharType="end"/>
            </w:r>
            <w:r w:rsidRPr="000207CA">
              <w:rPr>
                <w:rFonts w:eastAsia="Times New Roman" w:cs="Times New Roman"/>
                <w:color w:val="000000"/>
                <w:sz w:val="18"/>
                <w:szCs w:val="18"/>
              </w:rPr>
              <w:t xml:space="preserve"> found seasonal differences in the size composition of the </w:t>
            </w:r>
            <w:proofErr w:type="spellStart"/>
            <w:r w:rsidRPr="000207CA">
              <w:rPr>
                <w:rFonts w:eastAsia="Times New Roman" w:cs="Times New Roman"/>
                <w:color w:val="000000"/>
                <w:sz w:val="18"/>
                <w:szCs w:val="18"/>
              </w:rPr>
              <w:t>juvneile</w:t>
            </w:r>
            <w:proofErr w:type="gramStart"/>
            <w:r w:rsidRPr="000207CA">
              <w:rPr>
                <w:rFonts w:eastAsia="Times New Roman" w:cs="Times New Roman"/>
                <w:color w:val="000000"/>
                <w:sz w:val="18"/>
                <w:szCs w:val="18"/>
              </w:rPr>
              <w:t>:adult</w:t>
            </w:r>
            <w:proofErr w:type="spellEnd"/>
            <w:proofErr w:type="gramEnd"/>
            <w:r w:rsidRPr="000207CA">
              <w:rPr>
                <w:rFonts w:eastAsia="Times New Roman" w:cs="Times New Roman"/>
                <w:color w:val="000000"/>
                <w:sz w:val="18"/>
                <w:szCs w:val="18"/>
              </w:rPr>
              <w:t xml:space="preserve"> ratio: </w:t>
            </w:r>
            <w:r w:rsidRPr="000207CA">
              <w:rPr>
                <w:rFonts w:eastAsia="Times New Roman" w:cs="Times New Roman"/>
                <w:b/>
                <w:bCs/>
                <w:color w:val="000000"/>
                <w:sz w:val="18"/>
                <w:szCs w:val="18"/>
                <w:u w:val="single"/>
              </w:rPr>
              <w:t>6:1</w:t>
            </w:r>
            <w:r w:rsidRPr="000207CA">
              <w:rPr>
                <w:rFonts w:eastAsia="Times New Roman" w:cs="Times New Roman"/>
                <w:color w:val="000000"/>
                <w:sz w:val="18"/>
                <w:szCs w:val="18"/>
              </w:rPr>
              <w:t xml:space="preserve"> Spring, </w:t>
            </w:r>
            <w:r w:rsidRPr="000207CA">
              <w:rPr>
                <w:rFonts w:eastAsia="Times New Roman" w:cs="Times New Roman"/>
                <w:b/>
                <w:bCs/>
                <w:color w:val="000000"/>
                <w:sz w:val="18"/>
                <w:szCs w:val="18"/>
                <w:u w:val="single"/>
              </w:rPr>
              <w:t>1:1</w:t>
            </w:r>
            <w:r w:rsidRPr="000207CA">
              <w:rPr>
                <w:rFonts w:eastAsia="Times New Roman" w:cs="Times New Roman"/>
                <w:color w:val="000000"/>
                <w:sz w:val="18"/>
                <w:szCs w:val="18"/>
              </w:rPr>
              <w:t xml:space="preserve"> Summer, </w:t>
            </w:r>
            <w:r w:rsidRPr="000207CA">
              <w:rPr>
                <w:rFonts w:eastAsia="Times New Roman" w:cs="Times New Roman"/>
                <w:b/>
                <w:bCs/>
                <w:color w:val="000000"/>
                <w:sz w:val="18"/>
                <w:szCs w:val="18"/>
                <w:u w:val="single"/>
              </w:rPr>
              <w:t>4:3</w:t>
            </w:r>
            <w:r w:rsidRPr="000207CA">
              <w:rPr>
                <w:rFonts w:eastAsia="Times New Roman" w:cs="Times New Roman"/>
                <w:color w:val="000000"/>
                <w:sz w:val="18"/>
                <w:szCs w:val="18"/>
              </w:rPr>
              <w:t xml:space="preserve"> Fall, </w:t>
            </w:r>
            <w:r w:rsidRPr="000207CA">
              <w:rPr>
                <w:rFonts w:eastAsia="Times New Roman" w:cs="Times New Roman"/>
                <w:b/>
                <w:bCs/>
                <w:color w:val="000000"/>
                <w:sz w:val="18"/>
                <w:szCs w:val="18"/>
                <w:u w:val="single"/>
              </w:rPr>
              <w:t>26:1</w:t>
            </w:r>
            <w:r w:rsidRPr="000207CA">
              <w:rPr>
                <w:rFonts w:eastAsia="Times New Roman" w:cs="Times New Roman"/>
                <w:color w:val="000000"/>
                <w:sz w:val="18"/>
                <w:szCs w:val="18"/>
              </w:rPr>
              <w:t xml:space="preserve"> Winter.</w:t>
            </w:r>
          </w:p>
        </w:tc>
      </w:tr>
      <w:tr w:rsidR="000207CA" w:rsidRPr="000207CA" w14:paraId="7214359E" w14:textId="77777777" w:rsidTr="009B5446">
        <w:trPr>
          <w:trHeight w:val="1080"/>
        </w:trPr>
        <w:tc>
          <w:tcPr>
            <w:tcW w:w="2070" w:type="dxa"/>
            <w:tcBorders>
              <w:top w:val="nil"/>
              <w:left w:val="nil"/>
              <w:bottom w:val="nil"/>
              <w:right w:val="single" w:sz="4" w:space="0" w:color="auto"/>
            </w:tcBorders>
            <w:shd w:val="clear" w:color="auto" w:fill="E7E6E6" w:themeFill="background2"/>
            <w:hideMark/>
          </w:tcPr>
          <w:p w14:paraId="2B61EF67" w14:textId="77777777"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Salish Sea</w:t>
            </w:r>
          </w:p>
        </w:tc>
        <w:tc>
          <w:tcPr>
            <w:tcW w:w="3960" w:type="dxa"/>
            <w:tcBorders>
              <w:top w:val="nil"/>
              <w:left w:val="nil"/>
              <w:bottom w:val="nil"/>
              <w:right w:val="nil"/>
            </w:tcBorders>
            <w:shd w:val="clear" w:color="auto" w:fill="E7E6E6" w:themeFill="background2"/>
            <w:hideMark/>
          </w:tcPr>
          <w:p w14:paraId="672A0195" w14:textId="695C070C"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There are no size selectivity studies for the Salish Sea.  There are similaritie</w:t>
            </w:r>
            <w:r w:rsidR="002172FD">
              <w:rPr>
                <w:rFonts w:eastAsia="Times New Roman" w:cs="Times New Roman"/>
                <w:color w:val="000000"/>
                <w:sz w:val="18"/>
                <w:szCs w:val="18"/>
              </w:rPr>
              <w:t>s</w:t>
            </w:r>
            <w:r w:rsidRPr="000207CA">
              <w:rPr>
                <w:rFonts w:eastAsia="Times New Roman" w:cs="Times New Roman"/>
                <w:color w:val="000000"/>
                <w:sz w:val="18"/>
                <w:szCs w:val="18"/>
              </w:rPr>
              <w:t xml:space="preserve"> between CSL estimates by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{"citationID":"sn1j7IIY","properties":{"formattedCitation":"(Scordino et al. 2014)","plainCitation":"(Scordino et al. 2014)"},"citationItems":[{"id":850,"uris":["http://zotero.org/users/3830350/items/673FEJPS"],"uri":["http://zotero.org/users/3830350/items/673FEJPS"],"itemData":{"id":850,"type":"report","title":"California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D."}],"issued":{"date-parts":[["2014"]]}}}],"schema":"https://github.com/citation-style-language/schema/raw/master/csl-citation.json"} </w:instrText>
            </w:r>
            <w:r>
              <w:rPr>
                <w:rFonts w:eastAsia="Times New Roman" w:cs="Times New Roman"/>
                <w:color w:val="000000"/>
                <w:sz w:val="18"/>
                <w:szCs w:val="18"/>
              </w:rPr>
              <w:fldChar w:fldCharType="separate"/>
            </w:r>
            <w:r w:rsidRPr="000207CA">
              <w:rPr>
                <w:rFonts w:cs="Times New Roman"/>
                <w:sz w:val="18"/>
              </w:rPr>
              <w:t>(Scordino et al. 2014)</w:t>
            </w:r>
            <w:r>
              <w:rPr>
                <w:rFonts w:eastAsia="Times New Roman" w:cs="Times New Roman"/>
                <w:color w:val="000000"/>
                <w:sz w:val="18"/>
                <w:szCs w:val="18"/>
              </w:rPr>
              <w:fldChar w:fldCharType="end"/>
            </w:r>
            <w:r w:rsidRPr="000207CA">
              <w:rPr>
                <w:rFonts w:eastAsia="Times New Roman" w:cs="Times New Roman"/>
                <w:color w:val="000000"/>
                <w:sz w:val="18"/>
                <w:szCs w:val="18"/>
              </w:rPr>
              <w:t xml:space="preserve"> and HS estimates by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{"citationID":"j4g9kiru4","properties":{"formattedCitation":"(Thomas et al. 2016)","plainCitation":"(Thomas et al. 2016)"},"citationItems":[{"id":1139,"uris":["http://zotero.org/users/3830350/items/G6EF4Z26"],"uri":["http://zotero.org/users/3830350/items/G6EF4Z26"],"itemData":{"id":1139,"type":"article-journal","title":"Harbour seals target juvenile salmon of conservation concern","container-title":"Canadian Journal of Fisheries and Aquatic Sciences","author":[{"family":"Thomas","given":"Austen C."},{"family":"Nelson","given":"Benjamin"},{"family":"Lance","given":"Monique M"},{"family":"Deagle","given":"Bruce"},{"family":"Trites","given":"Andrew"}],"issued":{"date-parts":[["2016"]]}}}],"schema":"https://github.com/citation-style-language/schema/raw/master/csl-citation.json"} </w:instrText>
            </w:r>
            <w:r>
              <w:rPr>
                <w:rFonts w:eastAsia="Times New Roman" w:cs="Times New Roman"/>
                <w:color w:val="000000"/>
                <w:sz w:val="18"/>
                <w:szCs w:val="18"/>
              </w:rPr>
              <w:fldChar w:fldCharType="separate"/>
            </w:r>
            <w:r w:rsidRPr="000207CA">
              <w:rPr>
                <w:rFonts w:cs="Times New Roman"/>
                <w:sz w:val="18"/>
              </w:rPr>
              <w:t>(Thomas et al. 2016)</w:t>
            </w:r>
            <w:r>
              <w:rPr>
                <w:rFonts w:eastAsia="Times New Roman" w:cs="Times New Roman"/>
                <w:color w:val="000000"/>
                <w:sz w:val="18"/>
                <w:szCs w:val="18"/>
              </w:rPr>
              <w:fldChar w:fldCharType="end"/>
            </w:r>
            <w:r w:rsidRPr="000207CA">
              <w:rPr>
                <w:rFonts w:eastAsia="Times New Roman" w:cs="Times New Roman"/>
                <w:color w:val="000000"/>
                <w:sz w:val="18"/>
                <w:szCs w:val="18"/>
              </w:rPr>
              <w:t xml:space="preserve">.  We chose to use the Outer coast estimates from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{"citationID":"1hZSf0pR","properties":{"formattedCitation":"(Scordino et al. 2014)","plainCitation":"(Scordino et al. 2014)"},"citationItems":[{"id":850,"uris":["http://zotero.org/users/3830350/items/673FEJPS"],"uri":["http://zotero.org/users/3830350/items/673FEJPS"],"itemData":{"id":850,"type":"report","title":"California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D."}],"issued":{"date-parts":[["2014"]]}}}],"schema":"https://github.com/citation-style-language/schema/raw/master/csl-citation.json"} </w:instrText>
            </w:r>
            <w:r>
              <w:rPr>
                <w:rFonts w:eastAsia="Times New Roman" w:cs="Times New Roman"/>
                <w:color w:val="000000"/>
                <w:sz w:val="18"/>
                <w:szCs w:val="18"/>
              </w:rPr>
              <w:fldChar w:fldCharType="separate"/>
            </w:r>
            <w:r w:rsidRPr="000207CA">
              <w:rPr>
                <w:rFonts w:cs="Times New Roman"/>
                <w:sz w:val="18"/>
              </w:rPr>
              <w:t>(Scordino et al. 2014)</w:t>
            </w:r>
            <w:r>
              <w:rPr>
                <w:rFonts w:eastAsia="Times New Roman" w:cs="Times New Roman"/>
                <w:color w:val="000000"/>
                <w:sz w:val="18"/>
                <w:szCs w:val="18"/>
              </w:rPr>
              <w:fldChar w:fldCharType="end"/>
            </w:r>
            <w:r w:rsidRPr="000207CA">
              <w:rPr>
                <w:rFonts w:eastAsia="Times New Roman" w:cs="Times New Roman"/>
                <w:color w:val="000000"/>
                <w:sz w:val="18"/>
                <w:szCs w:val="18"/>
              </w:rPr>
              <w:t xml:space="preserve">: </w:t>
            </w:r>
            <w:r w:rsidRPr="000207CA">
              <w:rPr>
                <w:rFonts w:eastAsia="Times New Roman" w:cs="Times New Roman"/>
                <w:b/>
                <w:bCs/>
                <w:color w:val="000000"/>
                <w:sz w:val="18"/>
                <w:szCs w:val="18"/>
                <w:u w:val="single"/>
              </w:rPr>
              <w:t>1:1</w:t>
            </w:r>
            <w:r w:rsidRPr="000207CA">
              <w:rPr>
                <w:rFonts w:eastAsia="Times New Roman" w:cs="Times New Roman"/>
                <w:color w:val="000000"/>
                <w:sz w:val="18"/>
                <w:szCs w:val="18"/>
              </w:rPr>
              <w:t xml:space="preserve"> Spring, </w:t>
            </w:r>
            <w:r w:rsidRPr="000207CA">
              <w:rPr>
                <w:rFonts w:eastAsia="Times New Roman" w:cs="Times New Roman"/>
                <w:b/>
                <w:bCs/>
                <w:color w:val="000000"/>
                <w:sz w:val="18"/>
                <w:szCs w:val="18"/>
                <w:u w:val="single"/>
              </w:rPr>
              <w:t>1:4</w:t>
            </w:r>
            <w:r w:rsidRPr="000207CA">
              <w:rPr>
                <w:rFonts w:eastAsia="Times New Roman" w:cs="Times New Roman"/>
                <w:color w:val="000000"/>
                <w:sz w:val="18"/>
                <w:szCs w:val="18"/>
              </w:rPr>
              <w:t xml:space="preserve"> Summer, and </w:t>
            </w:r>
            <w:r w:rsidRPr="000207CA">
              <w:rPr>
                <w:rFonts w:eastAsia="Times New Roman" w:cs="Times New Roman"/>
                <w:b/>
                <w:bCs/>
                <w:color w:val="000000"/>
                <w:sz w:val="18"/>
                <w:szCs w:val="18"/>
                <w:u w:val="single"/>
              </w:rPr>
              <w:t>1:4</w:t>
            </w:r>
            <w:r w:rsidRPr="000207CA">
              <w:rPr>
                <w:rFonts w:eastAsia="Times New Roman" w:cs="Times New Roman"/>
                <w:color w:val="000000"/>
                <w:sz w:val="18"/>
                <w:szCs w:val="18"/>
              </w:rPr>
              <w:t xml:space="preserve"> Fall. </w:t>
            </w:r>
          </w:p>
        </w:tc>
        <w:tc>
          <w:tcPr>
            <w:tcW w:w="3330" w:type="dxa"/>
            <w:gridSpan w:val="2"/>
            <w:tcBorders>
              <w:top w:val="nil"/>
              <w:left w:val="nil"/>
              <w:bottom w:val="nil"/>
              <w:right w:val="nil"/>
            </w:tcBorders>
            <w:shd w:val="clear" w:color="auto" w:fill="E7E6E6" w:themeFill="background2"/>
            <w:hideMark/>
          </w:tcPr>
          <w:p w14:paraId="518B8FB0" w14:textId="7DDBA796"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 xml:space="preserve">There are no size selectivity studies for the Salish Sea.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{"citationID":"gY6H7uQM","properties":{"formattedCitation":"(Scordino et al. 2014)","plainCitation":"(Scordino et al. 2014)"},"citationItems":[{"id":850,"uris":["http://zotero.org/users/3830350/items/673FEJPS"],"uri":["http://zotero.org/users/3830350/items/673FEJPS"],"itemData":{"id":850,"type":"report","title":"California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D."}],"issued":{"date-parts":[["2014"]]}}}],"schema":"https://github.com/citation-style-language/schema/raw/master/csl-citation.json"} </w:instrText>
            </w:r>
            <w:r>
              <w:rPr>
                <w:rFonts w:eastAsia="Times New Roman" w:cs="Times New Roman"/>
                <w:color w:val="000000"/>
                <w:sz w:val="18"/>
                <w:szCs w:val="18"/>
              </w:rPr>
              <w:fldChar w:fldCharType="separate"/>
            </w:r>
            <w:r w:rsidRPr="000207CA">
              <w:rPr>
                <w:rFonts w:cs="Times New Roman"/>
                <w:sz w:val="18"/>
              </w:rPr>
              <w:t>(Scordino et al. 2014)</w:t>
            </w:r>
            <w:r>
              <w:rPr>
                <w:rFonts w:eastAsia="Times New Roman" w:cs="Times New Roman"/>
                <w:color w:val="000000"/>
                <w:sz w:val="18"/>
                <w:szCs w:val="18"/>
              </w:rPr>
              <w:fldChar w:fldCharType="end"/>
            </w:r>
            <w:r w:rsidRPr="000207CA">
              <w:rPr>
                <w:rFonts w:eastAsia="Times New Roman" w:cs="Times New Roman"/>
                <w:color w:val="000000"/>
                <w:sz w:val="18"/>
                <w:szCs w:val="18"/>
              </w:rPr>
              <w:t xml:space="preserve"> found seasonal differences in the size composition of the </w:t>
            </w:r>
            <w:proofErr w:type="spellStart"/>
            <w:r w:rsidRPr="000207CA">
              <w:rPr>
                <w:rFonts w:eastAsia="Times New Roman" w:cs="Times New Roman"/>
                <w:color w:val="000000"/>
                <w:sz w:val="18"/>
                <w:szCs w:val="18"/>
              </w:rPr>
              <w:t>juvneile</w:t>
            </w:r>
            <w:proofErr w:type="gramStart"/>
            <w:r w:rsidRPr="000207CA">
              <w:rPr>
                <w:rFonts w:eastAsia="Times New Roman" w:cs="Times New Roman"/>
                <w:color w:val="000000"/>
                <w:sz w:val="18"/>
                <w:szCs w:val="18"/>
              </w:rPr>
              <w:t>:adult</w:t>
            </w:r>
            <w:proofErr w:type="spellEnd"/>
            <w:proofErr w:type="gramEnd"/>
            <w:r w:rsidRPr="000207CA">
              <w:rPr>
                <w:rFonts w:eastAsia="Times New Roman" w:cs="Times New Roman"/>
                <w:color w:val="000000"/>
                <w:sz w:val="18"/>
                <w:szCs w:val="18"/>
              </w:rPr>
              <w:t xml:space="preserve"> ratio: </w:t>
            </w:r>
            <w:r w:rsidRPr="000207CA">
              <w:rPr>
                <w:rFonts w:eastAsia="Times New Roman" w:cs="Times New Roman"/>
                <w:b/>
                <w:bCs/>
                <w:color w:val="000000"/>
                <w:sz w:val="18"/>
                <w:szCs w:val="18"/>
                <w:u w:val="single"/>
              </w:rPr>
              <w:t>6:1</w:t>
            </w:r>
            <w:r w:rsidRPr="000207CA">
              <w:rPr>
                <w:rFonts w:eastAsia="Times New Roman" w:cs="Times New Roman"/>
                <w:color w:val="000000"/>
                <w:sz w:val="18"/>
                <w:szCs w:val="18"/>
              </w:rPr>
              <w:t xml:space="preserve"> Spring, </w:t>
            </w:r>
            <w:r w:rsidRPr="000207CA">
              <w:rPr>
                <w:rFonts w:eastAsia="Times New Roman" w:cs="Times New Roman"/>
                <w:b/>
                <w:bCs/>
                <w:color w:val="000000"/>
                <w:sz w:val="18"/>
                <w:szCs w:val="18"/>
                <w:u w:val="single"/>
              </w:rPr>
              <w:t>1:1</w:t>
            </w:r>
            <w:r w:rsidRPr="000207CA">
              <w:rPr>
                <w:rFonts w:eastAsia="Times New Roman" w:cs="Times New Roman"/>
                <w:color w:val="000000"/>
                <w:sz w:val="18"/>
                <w:szCs w:val="18"/>
              </w:rPr>
              <w:t xml:space="preserve"> Summer, </w:t>
            </w:r>
            <w:r w:rsidRPr="000207CA">
              <w:rPr>
                <w:rFonts w:eastAsia="Times New Roman" w:cs="Times New Roman"/>
                <w:b/>
                <w:bCs/>
                <w:color w:val="000000"/>
                <w:sz w:val="18"/>
                <w:szCs w:val="18"/>
                <w:u w:val="single"/>
              </w:rPr>
              <w:t>4:3</w:t>
            </w:r>
            <w:r w:rsidRPr="000207CA">
              <w:rPr>
                <w:rFonts w:eastAsia="Times New Roman" w:cs="Times New Roman"/>
                <w:color w:val="000000"/>
                <w:sz w:val="18"/>
                <w:szCs w:val="18"/>
              </w:rPr>
              <w:t xml:space="preserve"> Fall, </w:t>
            </w:r>
            <w:r w:rsidRPr="000207CA">
              <w:rPr>
                <w:rFonts w:eastAsia="Times New Roman" w:cs="Times New Roman"/>
                <w:b/>
                <w:bCs/>
                <w:color w:val="000000"/>
                <w:sz w:val="18"/>
                <w:szCs w:val="18"/>
                <w:u w:val="single"/>
              </w:rPr>
              <w:t>26:1</w:t>
            </w:r>
            <w:r w:rsidRPr="000207CA">
              <w:rPr>
                <w:rFonts w:eastAsia="Times New Roman" w:cs="Times New Roman"/>
                <w:color w:val="000000"/>
                <w:sz w:val="18"/>
                <w:szCs w:val="18"/>
              </w:rPr>
              <w:t xml:space="preserve"> Winter.</w:t>
            </w:r>
          </w:p>
        </w:tc>
      </w:tr>
      <w:tr w:rsidR="000207CA" w:rsidRPr="000207CA" w14:paraId="135433DB" w14:textId="77777777" w:rsidTr="000207CA">
        <w:trPr>
          <w:trHeight w:val="1440"/>
        </w:trPr>
        <w:tc>
          <w:tcPr>
            <w:tcW w:w="2070" w:type="dxa"/>
            <w:tcBorders>
              <w:top w:val="nil"/>
              <w:left w:val="nil"/>
              <w:bottom w:val="nil"/>
              <w:right w:val="single" w:sz="4" w:space="0" w:color="auto"/>
            </w:tcBorders>
            <w:shd w:val="clear" w:color="000000" w:fill="FFFFFF"/>
            <w:hideMark/>
          </w:tcPr>
          <w:p w14:paraId="0C59D0B5" w14:textId="77777777"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Outer Vancouver Island / British Columbia</w:t>
            </w:r>
          </w:p>
        </w:tc>
        <w:tc>
          <w:tcPr>
            <w:tcW w:w="3960" w:type="dxa"/>
            <w:tcBorders>
              <w:top w:val="nil"/>
              <w:left w:val="nil"/>
              <w:bottom w:val="nil"/>
              <w:right w:val="nil"/>
            </w:tcBorders>
            <w:shd w:val="clear" w:color="000000" w:fill="FFFFFF"/>
            <w:hideMark/>
          </w:tcPr>
          <w:p w14:paraId="6CA86F37" w14:textId="5E409E49"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We found no size selectivity estimates for the Outer Vancouver Island or British Columbia.  Given the sim</w:t>
            </w:r>
            <w:r w:rsidR="002172FD">
              <w:rPr>
                <w:rFonts w:eastAsia="Times New Roman" w:cs="Times New Roman"/>
                <w:color w:val="000000"/>
                <w:sz w:val="18"/>
                <w:szCs w:val="18"/>
              </w:rPr>
              <w:t>i</w:t>
            </w:r>
            <w:r w:rsidRPr="000207CA">
              <w:rPr>
                <w:rFonts w:eastAsia="Times New Roman" w:cs="Times New Roman"/>
                <w:color w:val="000000"/>
                <w:sz w:val="18"/>
                <w:szCs w:val="18"/>
              </w:rPr>
              <w:t xml:space="preserve">larities between harbor seal and California sea lion diets in the Salish Sea and along the outer coast of Washington, respectively.  We chose to use the size selectivity of the harbor seals in from Southeast Alaska based on the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{"citationID":"1ofa1kds4q","properties":{"formattedCitation":"(Herreman et al. 2009)","plainCitation":"(Herreman et al. 2009)"},"citationItems":[{"id":1201,"uris":["http://zotero.org/users/3830350/items/FGVUB68D"],"uri":["http://zotero.org/users/3830350/items/FGVUB68D"],"itemData":{"id":1201,"type":"article-journal","title":"Evidence of bottom-up control of diet driven by top-down processes in a declining harbor seal Phoca vitulina richardsi population","container-title":"Marine Ecology Progress Series","page":"287–300","volume":"374","source":"Google Scholar","author":[{"family":"Herreman","given":"Jason K."},{"family":"Blundell","given":"Gail M."},{"family":"Ben-David","given":"Merav"}],"issued":{"date-parts":[["2009"]]}}}],"schema":"https://github.com/citation-style-language/schema/raw/master/csl-citation.json"} </w:instrText>
            </w:r>
            <w:r>
              <w:rPr>
                <w:rFonts w:eastAsia="Times New Roman" w:cs="Times New Roman"/>
                <w:color w:val="000000"/>
                <w:sz w:val="18"/>
                <w:szCs w:val="18"/>
              </w:rPr>
              <w:fldChar w:fldCharType="separate"/>
            </w:r>
            <w:r w:rsidRPr="000207CA">
              <w:rPr>
                <w:rFonts w:cs="Times New Roman"/>
                <w:sz w:val="18"/>
              </w:rPr>
              <w:t>(Herreman et al. 2009)</w:t>
            </w:r>
            <w:r>
              <w:rPr>
                <w:rFonts w:eastAsia="Times New Roman" w:cs="Times New Roman"/>
                <w:color w:val="000000"/>
                <w:sz w:val="18"/>
                <w:szCs w:val="18"/>
              </w:rPr>
              <w:fldChar w:fldCharType="end"/>
            </w:r>
            <w:r w:rsidRPr="000207CA">
              <w:rPr>
                <w:rFonts w:eastAsia="Times New Roman" w:cs="Times New Roman"/>
                <w:color w:val="000000"/>
                <w:sz w:val="18"/>
                <w:szCs w:val="18"/>
              </w:rPr>
              <w:t xml:space="preserve"> study:  </w:t>
            </w:r>
            <w:r w:rsidRPr="000207CA">
              <w:rPr>
                <w:rFonts w:eastAsia="Times New Roman" w:cs="Times New Roman"/>
                <w:b/>
                <w:bCs/>
                <w:color w:val="000000"/>
                <w:sz w:val="18"/>
                <w:szCs w:val="18"/>
                <w:u w:val="single"/>
              </w:rPr>
              <w:t>1:2</w:t>
            </w:r>
            <w:r w:rsidRPr="000207CA">
              <w:rPr>
                <w:rFonts w:eastAsia="Times New Roman" w:cs="Times New Roman"/>
                <w:color w:val="000000"/>
                <w:sz w:val="18"/>
                <w:szCs w:val="18"/>
              </w:rPr>
              <w:t xml:space="preserve"> or </w:t>
            </w:r>
            <w:r w:rsidRPr="000207CA">
              <w:rPr>
                <w:rFonts w:eastAsia="Times New Roman" w:cs="Times New Roman"/>
                <w:b/>
                <w:bCs/>
                <w:color w:val="000000"/>
                <w:sz w:val="18"/>
                <w:szCs w:val="18"/>
                <w:u w:val="single"/>
              </w:rPr>
              <w:t>1:3</w:t>
            </w:r>
            <w:r w:rsidRPr="000207CA">
              <w:rPr>
                <w:rFonts w:eastAsia="Times New Roman" w:cs="Times New Roman"/>
                <w:color w:val="000000"/>
                <w:sz w:val="18"/>
                <w:szCs w:val="18"/>
              </w:rPr>
              <w:t>, juvenile to adult.</w:t>
            </w:r>
          </w:p>
        </w:tc>
        <w:tc>
          <w:tcPr>
            <w:tcW w:w="3330" w:type="dxa"/>
            <w:gridSpan w:val="2"/>
            <w:tcBorders>
              <w:top w:val="nil"/>
              <w:left w:val="nil"/>
              <w:bottom w:val="nil"/>
              <w:right w:val="nil"/>
            </w:tcBorders>
            <w:shd w:val="clear" w:color="000000" w:fill="FFFFFF"/>
            <w:hideMark/>
          </w:tcPr>
          <w:p w14:paraId="14BF8B6B" w14:textId="60599EAB" w:rsidR="000207CA" w:rsidRPr="000207CA" w:rsidRDefault="000207CA" w:rsidP="002172FD">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 xml:space="preserve">There are no size selectivity studies for the outer Vancouver Island and coastal BC.  </w:t>
            </w:r>
            <w:r>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{"citationID":"1gl55r0379","properties":{"formattedCitation":"(Tollit et al. 2015)","plainCitation":"(Tollit et al. 2015)"},"citationItems":[{"id":843,"uris":["http://zotero.org/users/3830350/items/WHQF84W5"],"uri":["http://zotero.org/users/3830350/items/WHQF84W5"],"itemData":{"id":843,"type":"article-journal","title":"Diet composition of Steller sea lions (Eumetopias jubatus) in Frederick Sound, southeast Alaska: a comparison of quantification methods using scats to describe temporal and spatial variabilities","container-title":"Canadian Journal of Zoology","page":"361–376","volume":"93","issue":"5","source":"Google Scholar","shortTitle":"Diet composition of Steller sea lions (Eumetopias jubatus) in Frederick Sound, southeast Alaska","author":[{"family":"Tollit","given":"D. J."},{"family":"Wong","given":"M. A."},{"family":"Trites","given":"A. W."}],"issued":{"date-parts":[["2015"]]}}}],"schema":"https://github.com/citation-style-language/schema/raw/master/csl-citation.json"} </w:instrText>
            </w:r>
            <w:r>
              <w:rPr>
                <w:rFonts w:eastAsia="Times New Roman" w:cs="Times New Roman"/>
                <w:color w:val="000000"/>
                <w:sz w:val="18"/>
                <w:szCs w:val="18"/>
              </w:rPr>
              <w:fldChar w:fldCharType="separate"/>
            </w:r>
            <w:r w:rsidRPr="000207CA">
              <w:rPr>
                <w:rFonts w:cs="Times New Roman"/>
                <w:sz w:val="18"/>
              </w:rPr>
              <w:t>(Tollit et al. 2015)</w:t>
            </w:r>
            <w:r>
              <w:rPr>
                <w:rFonts w:eastAsia="Times New Roman" w:cs="Times New Roman"/>
                <w:color w:val="000000"/>
                <w:sz w:val="18"/>
                <w:szCs w:val="18"/>
              </w:rPr>
              <w:fldChar w:fldCharType="end"/>
            </w:r>
            <w:r w:rsidRPr="000207CA">
              <w:rPr>
                <w:rFonts w:eastAsia="Times New Roman" w:cs="Times New Roman"/>
                <w:color w:val="000000"/>
                <w:sz w:val="18"/>
                <w:szCs w:val="18"/>
              </w:rPr>
              <w:t xml:space="preserve"> and </w:t>
            </w:r>
            <w:r w:rsidR="002172FD">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{"citationID":"1sf701ig0m","properties":{"formattedCitation":"(Sigler et al. 2009)","plainCitation":"(Sigler et al. 2009)"},"citationItems":[{"id":1186,"uris":["http://zotero.org/users/3830350/items/FTXRUE4Z"],"uri":["http://zotero.org/users/3830350/items/FTXRUE4Z"],"itemData":{"id":1186,"type":"article-journal","title":"Steller sea lion foraging response to seasonal changes in prey availability","container-title":"Marine Ecology Progress Series","page":"243–261","volume":"388","source":"Google Scholar","author":[{"family":"Sigler","given":"Michael F."},{"family":"Tollit","given":"Dominic J."},{"family":"Vollenweider","given":"Johanna J."},{"family":"Thedinga","given":"John F."},{"family":"Csepp","given":"David J."},{"family":"Womble","given":"Jamie N."},{"family":"Wong","given":"Mandy A."},{"family":"Rehberg","given":"Michael J."},{"family":"Trites","given":"Andrew W."}],"issued":{"date-parts":[["2009"]]}}}],"schema":"https://github.com/citation-style-language/schema/raw/master/csl-citation.json"} </w:instrText>
            </w:r>
            <w:r w:rsidR="002172FD">
              <w:rPr>
                <w:rFonts w:eastAsia="Times New Roman" w:cs="Times New Roman"/>
                <w:color w:val="000000"/>
                <w:sz w:val="18"/>
                <w:szCs w:val="18"/>
              </w:rPr>
              <w:fldChar w:fldCharType="separate"/>
            </w:r>
            <w:r w:rsidR="002172FD" w:rsidRPr="002172FD">
              <w:rPr>
                <w:rFonts w:cs="Times New Roman"/>
                <w:sz w:val="18"/>
              </w:rPr>
              <w:t>(Sigler et al. 2009)</w:t>
            </w:r>
            <w:r w:rsidR="002172FD">
              <w:rPr>
                <w:rFonts w:eastAsia="Times New Roman" w:cs="Times New Roman"/>
                <w:color w:val="000000"/>
                <w:sz w:val="18"/>
                <w:szCs w:val="18"/>
              </w:rPr>
              <w:fldChar w:fldCharType="end"/>
            </w:r>
            <w:r w:rsidRPr="000207CA">
              <w:rPr>
                <w:rFonts w:eastAsia="Times New Roman" w:cs="Times New Roman"/>
                <w:color w:val="000000"/>
                <w:sz w:val="18"/>
                <w:szCs w:val="18"/>
              </w:rPr>
              <w:t xml:space="preserve"> estimated the fork length of the salmon in the diets to be </w:t>
            </w:r>
            <w:r w:rsidRPr="000207CA">
              <w:rPr>
                <w:rFonts w:eastAsia="Times New Roman" w:cs="Times New Roman"/>
                <w:b/>
                <w:bCs/>
                <w:color w:val="000000"/>
                <w:sz w:val="18"/>
                <w:szCs w:val="18"/>
                <w:u w:val="single"/>
              </w:rPr>
              <w:t>32.5</w:t>
            </w:r>
            <w:r>
              <w:rPr>
                <w:rFonts w:eastAsia="Times New Roman" w:cs="Times New Roman"/>
                <w:b/>
                <w:bCs/>
                <w:color w:val="000000"/>
                <w:sz w:val="18"/>
                <w:szCs w:val="18"/>
                <w:u w:val="single"/>
              </w:rPr>
              <w:t xml:space="preserve"> </w:t>
            </w:r>
            <w:r w:rsidRPr="000207CA">
              <w:rPr>
                <w:rFonts w:eastAsia="Times New Roman" w:cs="Times New Roman"/>
                <w:color w:val="000000"/>
                <w:sz w:val="18"/>
                <w:szCs w:val="18"/>
              </w:rPr>
              <w:t xml:space="preserve">cm and </w:t>
            </w:r>
            <w:r w:rsidRPr="000207CA">
              <w:rPr>
                <w:rFonts w:eastAsia="Times New Roman" w:cs="Times New Roman"/>
                <w:b/>
                <w:bCs/>
                <w:color w:val="000000"/>
                <w:sz w:val="18"/>
                <w:szCs w:val="18"/>
                <w:u w:val="single"/>
              </w:rPr>
              <w:t>31+-12</w:t>
            </w:r>
            <w:r w:rsidRPr="000207CA">
              <w:rPr>
                <w:rFonts w:eastAsia="Times New Roman" w:cs="Times New Roman"/>
                <w:color w:val="000000"/>
                <w:sz w:val="18"/>
                <w:szCs w:val="18"/>
              </w:rPr>
              <w:t>cm .  That is app</w:t>
            </w:r>
            <w:r w:rsidR="002172FD">
              <w:rPr>
                <w:rFonts w:eastAsia="Times New Roman" w:cs="Times New Roman"/>
                <w:color w:val="000000"/>
                <w:sz w:val="18"/>
                <w:szCs w:val="18"/>
              </w:rPr>
              <w:t>ro</w:t>
            </w:r>
            <w:r w:rsidRPr="000207CA">
              <w:rPr>
                <w:rFonts w:eastAsia="Times New Roman" w:cs="Times New Roman"/>
                <w:color w:val="000000"/>
                <w:sz w:val="18"/>
                <w:szCs w:val="18"/>
              </w:rPr>
              <w:t>ximately the size of age 1 fish.  Without any other information we assumed that all of the</w:t>
            </w:r>
            <w:r w:rsidR="002172FD">
              <w:rPr>
                <w:rFonts w:eastAsia="Times New Roman" w:cs="Times New Roman"/>
                <w:color w:val="000000"/>
                <w:sz w:val="18"/>
                <w:szCs w:val="18"/>
              </w:rPr>
              <w:t>se</w:t>
            </w:r>
            <w:r w:rsidRPr="000207CA">
              <w:rPr>
                <w:rFonts w:eastAsia="Times New Roman" w:cs="Times New Roman"/>
                <w:color w:val="000000"/>
                <w:sz w:val="18"/>
                <w:szCs w:val="18"/>
              </w:rPr>
              <w:t xml:space="preserve"> were </w:t>
            </w:r>
            <w:r w:rsidR="002172FD">
              <w:rPr>
                <w:rFonts w:eastAsia="Times New Roman" w:cs="Times New Roman"/>
                <w:color w:val="000000"/>
                <w:sz w:val="18"/>
                <w:szCs w:val="18"/>
              </w:rPr>
              <w:t xml:space="preserve">ocean </w:t>
            </w:r>
            <w:r w:rsidRPr="000207CA">
              <w:rPr>
                <w:rFonts w:eastAsia="Times New Roman" w:cs="Times New Roman"/>
                <w:b/>
                <w:bCs/>
                <w:color w:val="000000"/>
                <w:sz w:val="18"/>
                <w:szCs w:val="18"/>
                <w:u w:val="single"/>
              </w:rPr>
              <w:t>age 1</w:t>
            </w:r>
            <w:r w:rsidRPr="000207CA">
              <w:rPr>
                <w:rFonts w:eastAsia="Times New Roman" w:cs="Times New Roman"/>
                <w:color w:val="000000"/>
                <w:sz w:val="18"/>
                <w:szCs w:val="18"/>
              </w:rPr>
              <w:t>.</w:t>
            </w:r>
          </w:p>
        </w:tc>
      </w:tr>
      <w:tr w:rsidR="000207CA" w:rsidRPr="000207CA" w14:paraId="24C57076" w14:textId="77777777" w:rsidTr="009B5446">
        <w:trPr>
          <w:trHeight w:val="1260"/>
        </w:trPr>
        <w:tc>
          <w:tcPr>
            <w:tcW w:w="2070" w:type="dxa"/>
            <w:tcBorders>
              <w:top w:val="nil"/>
              <w:left w:val="nil"/>
              <w:right w:val="single" w:sz="4" w:space="0" w:color="auto"/>
            </w:tcBorders>
            <w:shd w:val="clear" w:color="auto" w:fill="E7E6E6" w:themeFill="background2"/>
            <w:hideMark/>
          </w:tcPr>
          <w:p w14:paraId="205623F0" w14:textId="77777777"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Southeast Alaska</w:t>
            </w:r>
          </w:p>
        </w:tc>
        <w:tc>
          <w:tcPr>
            <w:tcW w:w="3960" w:type="dxa"/>
            <w:tcBorders>
              <w:top w:val="nil"/>
              <w:left w:val="nil"/>
              <w:right w:val="nil"/>
            </w:tcBorders>
            <w:shd w:val="clear" w:color="auto" w:fill="E7E6E6" w:themeFill="background2"/>
            <w:hideMark/>
          </w:tcPr>
          <w:p w14:paraId="23AD7DB0" w14:textId="77777777"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 </w:t>
            </w:r>
          </w:p>
        </w:tc>
        <w:tc>
          <w:tcPr>
            <w:tcW w:w="3330" w:type="dxa"/>
            <w:gridSpan w:val="2"/>
            <w:tcBorders>
              <w:top w:val="nil"/>
              <w:left w:val="nil"/>
              <w:right w:val="nil"/>
            </w:tcBorders>
            <w:shd w:val="clear" w:color="auto" w:fill="E7E6E6" w:themeFill="background2"/>
            <w:hideMark/>
          </w:tcPr>
          <w:p w14:paraId="51BB9810" w14:textId="11A3AC52" w:rsidR="000207CA" w:rsidRPr="000207CA" w:rsidRDefault="000207CA" w:rsidP="002172FD">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 xml:space="preserve">There are no size selectivity studies for the outer Vancouver Island and coastal BC.  </w:t>
            </w:r>
            <w:r w:rsidR="002172FD">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{"citationID":"16oujo0t7d","properties":{"formattedCitation":"(Tollit et al. 2015)","plainCitation":"(Tollit et al. 2015)"},"citationItems":[{"id":843,"uris":["http://zotero.org/users/3830350/items/WHQF84W5"],"uri":["http://zotero.org/users/3830350/items/WHQF84W5"],"itemData":{"id":843,"type":"article-journal","title":"Diet composition of Steller sea lions (Eumetopias jubatus) in Frederick Sound, southeast Alaska: a comparison of quantification methods using scats to describe temporal and spatial variabilities","container-title":"Canadian Journal of Zoology","page":"361–376","volume":"93","issue":"5","source":"Google Scholar","shortTitle":"Diet composition of Steller sea lions (Eumetopias jubatus) in Frederick Sound, southeast Alaska","author":[{"family":"Tollit","given":"D. J."},{"family":"Wong","given":"M. A."},{"family":"Trites","given":"A. W."}],"issued":{"date-parts":[["2015"]]}}}],"schema":"https://github.com/citation-style-language/schema/raw/master/csl-citation.json"} </w:instrText>
            </w:r>
            <w:r w:rsidR="002172FD">
              <w:rPr>
                <w:rFonts w:eastAsia="Times New Roman" w:cs="Times New Roman"/>
                <w:color w:val="000000"/>
                <w:sz w:val="18"/>
                <w:szCs w:val="18"/>
              </w:rPr>
              <w:fldChar w:fldCharType="separate"/>
            </w:r>
            <w:r w:rsidR="002172FD" w:rsidRPr="002172FD">
              <w:rPr>
                <w:rFonts w:cs="Times New Roman"/>
                <w:sz w:val="18"/>
              </w:rPr>
              <w:t>(Tollit et al. 2015)</w:t>
            </w:r>
            <w:r w:rsidR="002172FD">
              <w:rPr>
                <w:rFonts w:eastAsia="Times New Roman" w:cs="Times New Roman"/>
                <w:color w:val="000000"/>
                <w:sz w:val="18"/>
                <w:szCs w:val="18"/>
              </w:rPr>
              <w:fldChar w:fldCharType="end"/>
            </w:r>
            <w:r w:rsidRPr="000207CA">
              <w:rPr>
                <w:rFonts w:eastAsia="Times New Roman" w:cs="Times New Roman"/>
                <w:color w:val="000000"/>
                <w:sz w:val="18"/>
                <w:szCs w:val="18"/>
              </w:rPr>
              <w:t xml:space="preserve"> and </w:t>
            </w:r>
            <w:r w:rsidR="002172FD">
              <w:rPr>
                <w:rFonts w:eastAsia="Times New Roman" w:cs="Times New Roman"/>
                <w:color w:val="000000"/>
                <w:sz w:val="18"/>
                <w:szCs w:val="18"/>
              </w:rPr>
              <w:fldChar w:fldCharType="begin"/>
            </w:r>
            <w:r w:rsidR="009154CD">
              <w:rPr>
                <w:rFonts w:eastAsia="Times New Roman" w:cs="Times New Roman"/>
                <w:color w:val="000000"/>
                <w:sz w:val="18"/>
                <w:szCs w:val="18"/>
              </w:rPr>
              <w:instrText xml:space="preserve"> ADDIN ZOTERO_ITEM CSL_CITATION {"citationID":"ruml99okv","properties":{"formattedCitation":"(Sigler et al. 2009)","plainCitation":"(Sigler et al. 2009)"},"citationItems":[{"id":1186,"uris":["http://zotero.org/users/3830350/items/FTXRUE4Z"],"uri":["http://zotero.org/users/3830350/items/FTXRUE4Z"],"itemData":{"id":1186,"type":"article-journal","title":"Steller sea lion foraging response to seasonal changes in prey availability","container-title":"Marine Ecology Progress Series","page":"243–261","volume":"388","source":"Google Scholar","author":[{"family":"Sigler","given":"Michael F."},{"family":"Tollit","given":"Dominic J."},{"family":"Vollenweider","given":"Johanna J."},{"family":"Thedinga","given":"John F."},{"family":"Csepp","given":"David J."},{"family":"Womble","given":"Jamie N."},{"family":"Wong","given":"Mandy A."},{"family":"Rehberg","given":"Michael J."},{"family":"Trites","given":"Andrew W."}],"issued":{"date-parts":[["2009"]]}}}],"schema":"https://github.com/citation-style-language/schema/raw/master/csl-citation.json"} </w:instrText>
            </w:r>
            <w:r w:rsidR="002172FD">
              <w:rPr>
                <w:rFonts w:eastAsia="Times New Roman" w:cs="Times New Roman"/>
                <w:color w:val="000000"/>
                <w:sz w:val="18"/>
                <w:szCs w:val="18"/>
              </w:rPr>
              <w:fldChar w:fldCharType="separate"/>
            </w:r>
            <w:r w:rsidR="002172FD" w:rsidRPr="002172FD">
              <w:rPr>
                <w:rFonts w:cs="Times New Roman"/>
                <w:sz w:val="18"/>
              </w:rPr>
              <w:t>(Sigler et al. 2009)</w:t>
            </w:r>
            <w:r w:rsidR="002172FD">
              <w:rPr>
                <w:rFonts w:eastAsia="Times New Roman" w:cs="Times New Roman"/>
                <w:color w:val="000000"/>
                <w:sz w:val="18"/>
                <w:szCs w:val="18"/>
              </w:rPr>
              <w:fldChar w:fldCharType="end"/>
            </w:r>
            <w:r w:rsidRPr="000207CA">
              <w:rPr>
                <w:rFonts w:eastAsia="Times New Roman" w:cs="Times New Roman"/>
                <w:color w:val="000000"/>
                <w:sz w:val="18"/>
                <w:szCs w:val="18"/>
              </w:rPr>
              <w:t xml:space="preserve"> estimated the fork length of the salmon in the diets to be </w:t>
            </w:r>
            <w:r w:rsidRPr="000207CA">
              <w:rPr>
                <w:rFonts w:eastAsia="Times New Roman" w:cs="Times New Roman"/>
                <w:b/>
                <w:bCs/>
                <w:color w:val="000000"/>
                <w:sz w:val="18"/>
                <w:szCs w:val="18"/>
                <w:u w:val="single"/>
              </w:rPr>
              <w:t>32.5</w:t>
            </w:r>
            <w:r w:rsidRPr="000207CA">
              <w:rPr>
                <w:rFonts w:eastAsia="Times New Roman" w:cs="Times New Roman"/>
                <w:color w:val="000000"/>
                <w:sz w:val="18"/>
                <w:szCs w:val="18"/>
              </w:rPr>
              <w:t xml:space="preserve">cm and </w:t>
            </w:r>
            <w:r w:rsidRPr="000207CA">
              <w:rPr>
                <w:rFonts w:eastAsia="Times New Roman" w:cs="Times New Roman"/>
                <w:b/>
                <w:bCs/>
                <w:color w:val="000000"/>
                <w:sz w:val="18"/>
                <w:szCs w:val="18"/>
                <w:u w:val="single"/>
              </w:rPr>
              <w:t>31+-12</w:t>
            </w:r>
            <w:r w:rsidRPr="000207CA">
              <w:rPr>
                <w:rFonts w:eastAsia="Times New Roman" w:cs="Times New Roman"/>
                <w:color w:val="000000"/>
                <w:sz w:val="18"/>
                <w:szCs w:val="18"/>
              </w:rPr>
              <w:t>cm .  That is app</w:t>
            </w:r>
            <w:r w:rsidR="003F55DC">
              <w:rPr>
                <w:rFonts w:eastAsia="Times New Roman" w:cs="Times New Roman"/>
                <w:color w:val="000000"/>
                <w:sz w:val="18"/>
                <w:szCs w:val="18"/>
              </w:rPr>
              <w:t>ro</w:t>
            </w:r>
            <w:r w:rsidRPr="000207CA">
              <w:rPr>
                <w:rFonts w:eastAsia="Times New Roman" w:cs="Times New Roman"/>
                <w:color w:val="000000"/>
                <w:sz w:val="18"/>
                <w:szCs w:val="18"/>
              </w:rPr>
              <w:t>ximately the size of age 1 fish.  Without any other information we assumed that all of the</w:t>
            </w:r>
            <w:r w:rsidR="002172FD">
              <w:rPr>
                <w:rFonts w:eastAsia="Times New Roman" w:cs="Times New Roman"/>
                <w:color w:val="000000"/>
                <w:sz w:val="18"/>
                <w:szCs w:val="18"/>
              </w:rPr>
              <w:t>se</w:t>
            </w:r>
            <w:r w:rsidRPr="000207CA">
              <w:rPr>
                <w:rFonts w:eastAsia="Times New Roman" w:cs="Times New Roman"/>
                <w:color w:val="000000"/>
                <w:sz w:val="18"/>
                <w:szCs w:val="18"/>
              </w:rPr>
              <w:t xml:space="preserve"> were </w:t>
            </w:r>
            <w:r w:rsidRPr="000207CA">
              <w:rPr>
                <w:rFonts w:eastAsia="Times New Roman" w:cs="Times New Roman"/>
                <w:b/>
                <w:bCs/>
                <w:color w:val="000000"/>
                <w:sz w:val="18"/>
                <w:szCs w:val="18"/>
                <w:u w:val="single"/>
              </w:rPr>
              <w:t>age 1</w:t>
            </w:r>
            <w:r w:rsidRPr="000207CA">
              <w:rPr>
                <w:rFonts w:eastAsia="Times New Roman" w:cs="Times New Roman"/>
                <w:color w:val="000000"/>
                <w:sz w:val="18"/>
                <w:szCs w:val="18"/>
              </w:rPr>
              <w:t>.</w:t>
            </w:r>
          </w:p>
        </w:tc>
      </w:tr>
      <w:tr w:rsidR="000207CA" w:rsidRPr="000207CA" w14:paraId="0CBE6B9E" w14:textId="77777777" w:rsidTr="000207CA">
        <w:trPr>
          <w:trHeight w:val="900"/>
        </w:trPr>
        <w:tc>
          <w:tcPr>
            <w:tcW w:w="2070" w:type="dxa"/>
            <w:tcBorders>
              <w:top w:val="nil"/>
              <w:left w:val="nil"/>
              <w:bottom w:val="single" w:sz="4" w:space="0" w:color="auto"/>
              <w:right w:val="single" w:sz="4" w:space="0" w:color="auto"/>
            </w:tcBorders>
            <w:shd w:val="clear" w:color="000000" w:fill="FFFFFF"/>
            <w:hideMark/>
          </w:tcPr>
          <w:p w14:paraId="45781FC1" w14:textId="77777777"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Western Alaska</w:t>
            </w:r>
          </w:p>
        </w:tc>
        <w:tc>
          <w:tcPr>
            <w:tcW w:w="3960" w:type="dxa"/>
            <w:tcBorders>
              <w:top w:val="nil"/>
              <w:left w:val="nil"/>
              <w:bottom w:val="single" w:sz="4" w:space="0" w:color="auto"/>
              <w:right w:val="nil"/>
            </w:tcBorders>
            <w:shd w:val="clear" w:color="000000" w:fill="FFFFFF"/>
            <w:hideMark/>
          </w:tcPr>
          <w:p w14:paraId="2C67147E" w14:textId="77777777" w:rsidR="000207CA" w:rsidRPr="000207CA" w:rsidRDefault="000207CA" w:rsidP="000207CA">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 </w:t>
            </w:r>
          </w:p>
        </w:tc>
        <w:tc>
          <w:tcPr>
            <w:tcW w:w="3330" w:type="dxa"/>
            <w:gridSpan w:val="2"/>
            <w:tcBorders>
              <w:top w:val="nil"/>
              <w:left w:val="nil"/>
              <w:bottom w:val="single" w:sz="4" w:space="0" w:color="auto"/>
              <w:right w:val="nil"/>
            </w:tcBorders>
            <w:shd w:val="clear" w:color="000000" w:fill="FFFFFF"/>
            <w:hideMark/>
          </w:tcPr>
          <w:p w14:paraId="0989F666" w14:textId="00306366" w:rsidR="000207CA" w:rsidRPr="000207CA" w:rsidRDefault="000207CA" w:rsidP="000B1D54">
            <w:pPr>
              <w:spacing w:after="0" w:line="240" w:lineRule="auto"/>
              <w:rPr>
                <w:rFonts w:eastAsia="Times New Roman" w:cs="Times New Roman"/>
                <w:color w:val="000000"/>
                <w:sz w:val="18"/>
                <w:szCs w:val="18"/>
              </w:rPr>
            </w:pPr>
            <w:r w:rsidRPr="000207CA">
              <w:rPr>
                <w:rFonts w:eastAsia="Times New Roman" w:cs="Times New Roman"/>
                <w:color w:val="000000"/>
                <w:sz w:val="18"/>
                <w:szCs w:val="18"/>
              </w:rPr>
              <w:t xml:space="preserve">Sinclair and Zeppelin (2002) found </w:t>
            </w:r>
            <w:r w:rsidR="000B1D54">
              <w:rPr>
                <w:rFonts w:eastAsia="Times New Roman" w:cs="Times New Roman"/>
                <w:color w:val="000000"/>
                <w:sz w:val="18"/>
                <w:szCs w:val="18"/>
              </w:rPr>
              <w:t>mostly adult size fishes, although salmonids comprised less than 5% FO</w:t>
            </w:r>
            <w:r w:rsidRPr="000207CA">
              <w:rPr>
                <w:rFonts w:eastAsia="Times New Roman" w:cs="Times New Roman"/>
                <w:color w:val="000000"/>
                <w:sz w:val="18"/>
                <w:szCs w:val="18"/>
              </w:rPr>
              <w:t xml:space="preserve">.  We assumed that this meant there were no </w:t>
            </w:r>
            <w:proofErr w:type="spellStart"/>
            <w:r w:rsidRPr="000207CA">
              <w:rPr>
                <w:rFonts w:eastAsia="Times New Roman" w:cs="Times New Roman"/>
                <w:color w:val="000000"/>
                <w:sz w:val="18"/>
                <w:szCs w:val="18"/>
              </w:rPr>
              <w:t>smolts</w:t>
            </w:r>
            <w:proofErr w:type="spellEnd"/>
            <w:r w:rsidRPr="000207CA">
              <w:rPr>
                <w:rFonts w:eastAsia="Times New Roman" w:cs="Times New Roman"/>
                <w:color w:val="000000"/>
                <w:sz w:val="18"/>
                <w:szCs w:val="18"/>
              </w:rPr>
              <w:t xml:space="preserve"> in the diets and only </w:t>
            </w:r>
            <w:r w:rsidRPr="000207CA">
              <w:rPr>
                <w:rFonts w:eastAsia="Times New Roman" w:cs="Times New Roman"/>
                <w:b/>
                <w:bCs/>
                <w:color w:val="000000"/>
                <w:sz w:val="18"/>
                <w:szCs w:val="18"/>
                <w:u w:val="single"/>
              </w:rPr>
              <w:t>100% adult</w:t>
            </w:r>
            <w:r w:rsidRPr="000207CA">
              <w:rPr>
                <w:rFonts w:eastAsia="Times New Roman" w:cs="Times New Roman"/>
                <w:color w:val="000000"/>
                <w:sz w:val="18"/>
                <w:szCs w:val="18"/>
              </w:rPr>
              <w:t>.</w:t>
            </w:r>
          </w:p>
        </w:tc>
      </w:tr>
    </w:tbl>
    <w:p w14:paraId="340FC028" w14:textId="1137EACE" w:rsidR="00226CD2" w:rsidRDefault="00226CD2" w:rsidP="00FA0B05">
      <w:pPr>
        <w:pStyle w:val="Caption"/>
      </w:pPr>
    </w:p>
    <w:p w14:paraId="293793F0" w14:textId="77777777" w:rsidR="00226CD2" w:rsidRDefault="00226CD2">
      <w:pPr>
        <w:spacing w:line="259" w:lineRule="auto"/>
        <w:rPr>
          <w:iCs/>
          <w:sz w:val="24"/>
          <w:szCs w:val="18"/>
        </w:rPr>
      </w:pPr>
      <w:r>
        <w:br w:type="page"/>
      </w:r>
    </w:p>
    <w:p w14:paraId="381B7A84" w14:textId="77777777" w:rsidR="00EB19DB" w:rsidRDefault="00EB19DB" w:rsidP="00FA0B05">
      <w:pPr>
        <w:pStyle w:val="Caption"/>
      </w:pPr>
    </w:p>
    <w:p w14:paraId="128F3A33" w14:textId="77777777" w:rsidR="000014EF" w:rsidRDefault="00A533D6" w:rsidP="00191DA2">
      <w:pPr>
        <w:pStyle w:val="Heading1"/>
      </w:pPr>
      <w:r>
        <w:t>Predator temporal and spatial distributions</w:t>
      </w:r>
    </w:p>
    <w:p w14:paraId="7EE245E2" w14:textId="66421A8C" w:rsidR="00A533D6" w:rsidRDefault="000014EF" w:rsidP="00D472B7">
      <w:pPr>
        <w:ind w:firstLine="720"/>
      </w:pPr>
      <w:r>
        <w:t xml:space="preserve">The variable in the model that describes the predator distribution </w:t>
      </w:r>
      <w:proofErr w:type="gramStart"/>
      <w:r>
        <w:t xml:space="preserve">is </w:t>
      </w:r>
      <w:proofErr w:type="gramEnd"/>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p,h,j,t,s</m:t>
            </m:r>
          </m:sub>
        </m:sSub>
      </m:oMath>
      <w:r>
        <w:rPr>
          <w:rFonts w:eastAsiaTheme="minorEastAsia"/>
        </w:rPr>
        <w:t xml:space="preserve">.  Data for the model is </w:t>
      </w:r>
      <w:r w:rsidR="00032A69">
        <w:rPr>
          <w:rFonts w:eastAsiaTheme="minorEastAsia"/>
        </w:rPr>
        <w:t xml:space="preserve">determined by results found in the literature, or by expert opinion when data are lacking.  </w:t>
      </w:r>
      <w:r w:rsidR="00032A69">
        <w:t xml:space="preserve">Each of the predators in our model is assumed to originate from a home area.  Throughout the course of the year the different predator population may disperse based on their sex – male California and Steller sea lions are more mobile.  That raw data that are input into the model are found in the file </w:t>
      </w:r>
      <w:r w:rsidR="00032A69" w:rsidRPr="00032A69">
        <w:t>predatorTemporalSpatialDistribution</w:t>
      </w:r>
      <w:r w:rsidR="00032A69">
        <w:t xml:space="preserve">.csv, and the wrapper that reads in and processes the data is </w:t>
      </w:r>
      <w:proofErr w:type="spellStart"/>
      <w:r w:rsidR="00A533D6">
        <w:t>create_PHIphjts.r</w:t>
      </w:r>
      <w:proofErr w:type="spellEnd"/>
      <w:r w:rsidR="00032A69">
        <w:t>.  For a summary of the data see the worksheet “</w:t>
      </w:r>
      <w:proofErr w:type="spellStart"/>
      <w:r w:rsidR="00032A69">
        <w:t>Table_temporalSpatialPredator</w:t>
      </w:r>
      <w:proofErr w:type="spellEnd"/>
      <w:r w:rsidR="00032A69">
        <w:t>” in the appendixTables.xlsx spreadsheet.</w:t>
      </w:r>
    </w:p>
    <w:p w14:paraId="45B90500" w14:textId="6601AFDB" w:rsidR="00A533D6" w:rsidRDefault="00A533D6" w:rsidP="00191DA2">
      <w:pPr>
        <w:pStyle w:val="Heading2"/>
      </w:pPr>
      <w:r>
        <w:t>Killer whales</w:t>
      </w:r>
    </w:p>
    <w:p w14:paraId="5A0265A7" w14:textId="1D9769D3" w:rsidR="000E47A2" w:rsidDel="007E67BF" w:rsidRDefault="00010D96" w:rsidP="00D472B7">
      <w:pPr>
        <w:ind w:firstLine="720"/>
        <w:rPr>
          <w:del w:id="123" w:author="Client Services" w:date="2017-03-28T04:41:00Z"/>
        </w:rPr>
      </w:pPr>
      <w:r>
        <w:t>Southern resident killer whales occupy Salish Sea waters from May to early November.  During that period they are not in Salish Sea waters 100</w:t>
      </w:r>
      <w:r w:rsidR="00F05D2E">
        <w:t>%</w:t>
      </w:r>
      <w:r>
        <w:t xml:space="preserve"> of the time – even during their peak occupancy in summer months they only occupy inland waters 80% of the time </w:t>
      </w:r>
      <w:r>
        <w:fldChar w:fldCharType="begin"/>
      </w:r>
      <w:r w:rsidR="009154CD">
        <w:instrText xml:space="preserve"> ADDIN ZOTERO_ITEM CSL_CITATION {"citationID":"1atb5dfb7n","properties":{"formattedCitation":"(Hauser et al. 2007, National Marine Fisheries Service 2008)","plainCitation":"(Hauser et al. 2007, National Marine Fisheries Service 2008)"},"citationItems":[{"id":841,"uris":["http://zotero.org/users/3830350/items/P23JJ89T"],"uri":["http://zotero.org/users/3830350/items/P23JJ89T"],"itemData":{"id":841,"type":"article-journal","title":"Summer distribution patterns of southern resident killer whales Orcinus orca: core areas and spatial segregation of social groups","container-title":"MARINE ECOLOGY-PROGRESS SERIES-","page":"301","volume":"351","source":"Google Scholar","shortTitle":"Summer distribution patterns of southern resident killer whales Orcinus orca","author":[{"family":"Hauser","given":"Donna DW"},{"family":"Logsdon","given":"Miles G."},{"family":"Holmes","given":"Elizabeth E."},{"family":"VanBlaricom","given":"Glenn R."},{"family":"Osborne","given":"Richard W."}],"issued":{"date-parts":[["2007"]]}}},{"id":1137,"uris":["http://zotero.org/users/3830350/items/6KH9F58J"],"uri":["http://zotero.org/users/3830350/items/6KH9F58J"],"itemData":{"id":1137,"type":"report","title":"Recovery Plan for Southern Resident Killer Whales (Orcinus orca)","publisher-place":"National Marine Fisheries Service, Northwest Region, Seattle, Washington","source":"Google Scholar","event-place":"National Marine Fisheries Service, Northwest Region, Seattle, Washington","URL":"http://www.beamreach.org/data/101/Science/processing/Nora/Papers/SRKW-Recov-Plan-Final.pdf","author":[{"family":"National Marine Fisheries Service","given":""}],"issued":{"date-parts":[["2008"]]},"accessed":{"date-parts":[["2016",9,3]]}}}],"schema":"https://github.com/citation-style-language/schema/raw/master/csl-citation.json"} </w:instrText>
      </w:r>
      <w:r>
        <w:fldChar w:fldCharType="separate"/>
      </w:r>
      <w:r w:rsidRPr="00010D96">
        <w:rPr>
          <w:rFonts w:ascii="Calibri" w:hAnsi="Calibri"/>
        </w:rPr>
        <w:t>(Hauser et al. 2007, National Marine Fisheries Service 2008)</w:t>
      </w:r>
      <w:r>
        <w:fldChar w:fldCharType="end"/>
      </w:r>
      <w:r>
        <w:t xml:space="preserve">.  </w:t>
      </w:r>
      <w:r w:rsidR="000E47A2">
        <w:t>During the summer months we assume th</w:t>
      </w:r>
      <w:ins w:id="124" w:author="Client Services" w:date="2017-03-22T15:48:00Z">
        <w:r w:rsidR="00740E90">
          <w:t>at</w:t>
        </w:r>
      </w:ins>
      <w:del w:id="125" w:author="Client Services" w:date="2017-03-22T15:48:00Z">
        <w:r w:rsidR="000E47A2" w:rsidDel="00740E90">
          <w:delText>e</w:delText>
        </w:r>
      </w:del>
      <w:r w:rsidR="000E47A2">
        <w:t xml:space="preserve"> 20% of SRKW </w:t>
      </w:r>
      <w:ins w:id="126" w:author="Client Services" w:date="2017-03-22T15:48:00Z">
        <w:r w:rsidR="00740E90">
          <w:t xml:space="preserve">are </w:t>
        </w:r>
      </w:ins>
      <w:r w:rsidR="000E47A2">
        <w:t>not present in Salish Sea waters</w:t>
      </w:r>
      <w:del w:id="127" w:author="Client Services" w:date="2017-03-28T04:41:00Z">
        <w:r w:rsidR="000E47A2" w:rsidDel="007E67BF">
          <w:delText xml:space="preserve">, and the should months of May and September </w:delText>
        </w:r>
      </w:del>
      <w:del w:id="128" w:author="Client Services" w:date="2017-03-22T15:48:00Z">
        <w:r w:rsidR="000E47A2" w:rsidDel="00740E90">
          <w:delText xml:space="preserve">when </w:delText>
        </w:r>
      </w:del>
      <w:del w:id="129" w:author="Client Services" w:date="2017-03-28T04:41:00Z">
        <w:r w:rsidR="000E47A2" w:rsidDel="007E67BF">
          <w:delText xml:space="preserve">50% of the population is </w:delText>
        </w:r>
      </w:del>
      <w:del w:id="130" w:author="Client Services" w:date="2017-03-22T15:48:00Z">
        <w:r w:rsidR="000E47A2" w:rsidDel="00740E90">
          <w:delText xml:space="preserve">assume to be outside of </w:delText>
        </w:r>
      </w:del>
      <w:del w:id="131" w:author="Client Services" w:date="2017-03-28T04:41:00Z">
        <w:r w:rsidR="000E47A2" w:rsidDel="007E67BF">
          <w:delText>the Salish Sea</w:delText>
        </w:r>
      </w:del>
      <w:ins w:id="132" w:author="Client Services" w:date="2017-03-28T04:41:00Z">
        <w:r w:rsidR="007E67BF">
          <w:t xml:space="preserve">, </w:t>
        </w:r>
      </w:ins>
      <w:del w:id="133" w:author="Client Services" w:date="2017-03-22T15:48:00Z">
        <w:r w:rsidR="000E47A2" w:rsidDel="00740E90">
          <w:delText xml:space="preserve">, </w:delText>
        </w:r>
      </w:del>
      <w:r w:rsidR="000E47A2">
        <w:t xml:space="preserve">we assume that the whales </w:t>
      </w:r>
      <w:del w:id="134" w:author="Client Services" w:date="2017-03-22T15:48:00Z">
        <w:r w:rsidR="000E47A2" w:rsidDel="00740E90">
          <w:delText xml:space="preserve">that are not present </w:delText>
        </w:r>
      </w:del>
      <w:r w:rsidR="000E47A2">
        <w:t xml:space="preserve">are evenly distributed among the areas from central California to the west coast of Vancouver Island.  </w:t>
      </w:r>
    </w:p>
    <w:p w14:paraId="6CFD9FC4" w14:textId="185BEEB7" w:rsidR="000E47A2" w:rsidRDefault="000E47A2" w:rsidP="007E67BF">
      <w:pPr>
        <w:ind w:firstLine="720"/>
      </w:pPr>
      <w:r>
        <w:t xml:space="preserve">There are three pods of killer whales in the Salish Sea: J, K, and L. </w:t>
      </w:r>
      <w:proofErr w:type="gramStart"/>
      <w:r w:rsidR="00010D96">
        <w:t>During</w:t>
      </w:r>
      <w:proofErr w:type="gramEnd"/>
      <w:r w:rsidR="00010D96">
        <w:t xml:space="preserve"> the winter months </w:t>
      </w:r>
      <w:r w:rsidR="008579A0">
        <w:t>J-pod, which represents about 30% of the population, spend</w:t>
      </w:r>
      <w:r>
        <w:t>s</w:t>
      </w:r>
      <w:r w:rsidR="008579A0">
        <w:t xml:space="preserve"> about 25% of its time in Salish Sea waters.  The remainder of its time is spent evenly between Central California, Northern California and Oregon, and the outer coast of Washington</w:t>
      </w:r>
      <w:r>
        <w:t xml:space="preserve">.  </w:t>
      </w:r>
      <w:r w:rsidR="008579A0">
        <w:t xml:space="preserve">The K and L pods are assumed to spend their time evenly between </w:t>
      </w:r>
      <w:del w:id="135" w:author="Client Services" w:date="2017-03-28T04:41:00Z">
        <w:r w:rsidR="008579A0" w:rsidDel="007E67BF">
          <w:delText xml:space="preserve">between </w:delText>
        </w:r>
      </w:del>
      <w:r w:rsidR="008579A0">
        <w:t>Central California, Northern California and Oregon, and the outer coast of Washington, and no time in Salish Sea waters</w:t>
      </w:r>
      <w:r w:rsidR="00010D96">
        <w:t xml:space="preserve">.  </w:t>
      </w:r>
      <w:r>
        <w:t xml:space="preserve">This means that about 7.5% of the population occupies the waters of the Salish during the fall and winter months.  </w:t>
      </w:r>
    </w:p>
    <w:p w14:paraId="6159DD8D" w14:textId="006F0E83" w:rsidR="00010D96" w:rsidRDefault="00010D96" w:rsidP="00D472B7">
      <w:pPr>
        <w:ind w:firstLine="720"/>
      </w:pPr>
      <w:r>
        <w:lastRenderedPageBreak/>
        <w:t xml:space="preserve">Northern </w:t>
      </w:r>
      <w:commentRangeStart w:id="136"/>
      <w:r>
        <w:t>residents</w:t>
      </w:r>
      <w:commentRangeEnd w:id="136"/>
      <w:r w:rsidR="00643A94">
        <w:rPr>
          <w:rStyle w:val="CommentReference"/>
        </w:rPr>
        <w:commentReference w:id="136"/>
      </w:r>
      <w:r>
        <w:t xml:space="preserve"> killer whales occupy the waters of west coast Vancouver Island and the British Columbia outer coast 100% of the time </w:t>
      </w:r>
      <w:r>
        <w:fldChar w:fldCharType="begin"/>
      </w:r>
      <w:r w:rsidR="009154CD">
        <w:instrText xml:space="preserve"> ADDIN ZOTERO_ITEM CSL_CITATION {"citationID":"VzlFThXf","properties":{"formattedCitation":"(Barrett-Lennard et al. 1995, Nichol and Shackleton 1996)","plainCitation":"(Barrett-Lennard et al. 1995, Nichol and Shackleton 1996)"},"citationItems":[{"id":178,"uris":["http://zotero.org/users/3830350/items/FEGWHG3P"],"uri":["http://zotero.org/users/3830350/items/FEGWHG3P"],"itemData":{"id":178,"type":"article-journal","title":"The impact of killer whale predation on Steller sea lion populations in British Columbia and Alaska","container-title":"Report to North Pacific Universities Marine Mammal Research Consortium, University of British Columbia, Vancouver, BC, Canada","author":[{"family":"Barrett-Lennard","given":"Lance G"},{"family":"Heise","given":"Kathy"},{"family":"Saulitis","given":"Eva"},{"family":"Ellis","given":"Graeme"},{"family":"Matkin","given":"Craig"}],"issued":{"date-parts":[["1995"]]}}},{"id":984,"uris":["http://zotero.org/users/3830350/items/XPWMQH5D"],"uri":["http://zotero.org/users/3830350/items/XPWMQH5D"],"itemData":{"id":984,"type":"article-journal","title":"Seasonal movements and foraging behaviour of northern resident killer whales (Orcinus orca) in relation to the inshore distribution of salmon (Oncorhynchus spp.) in British Columbia","container-title":"Canadian Journal of Zoology","page":"983–991","volume":"74","issue":"6","source":"Google Scholar","author":[{"family":"Nichol","given":"Linda M."},{"family":"Shackleton","given":"David M."}],"issued":{"date-parts":[["1996"]]}}}],"schema":"https://github.com/citation-style-language/schema/raw/master/csl-citation.json"} </w:instrText>
      </w:r>
      <w:r>
        <w:fldChar w:fldCharType="separate"/>
      </w:r>
      <w:r w:rsidRPr="00010D96">
        <w:rPr>
          <w:rFonts w:ascii="Calibri" w:hAnsi="Calibri"/>
        </w:rPr>
        <w:t>(Barrett-Lennard et al. 1995, Nichol and Shackleton 1996)</w:t>
      </w:r>
      <w:r>
        <w:fldChar w:fldCharType="end"/>
      </w:r>
      <w:r>
        <w:t xml:space="preserve">.  </w:t>
      </w:r>
      <w:commentRangeStart w:id="137"/>
      <w:r>
        <w:t>During</w:t>
      </w:r>
      <w:commentRangeEnd w:id="137"/>
      <w:r w:rsidR="00931AEF">
        <w:rPr>
          <w:rStyle w:val="CommentReference"/>
        </w:rPr>
        <w:commentReference w:id="137"/>
      </w:r>
      <w:r>
        <w:t xml:space="preserve"> the summer months the northern resident are known to feed in Johnstone </w:t>
      </w:r>
      <w:commentRangeStart w:id="138"/>
      <w:r>
        <w:t>Strait</w:t>
      </w:r>
      <w:commentRangeEnd w:id="138"/>
      <w:r w:rsidR="00643A94">
        <w:rPr>
          <w:rStyle w:val="CommentReference"/>
        </w:rPr>
        <w:commentReference w:id="138"/>
      </w:r>
      <w:r>
        <w:t xml:space="preserve"> at the n</w:t>
      </w:r>
      <w:r w:rsidR="004A05BA">
        <w:t>orthern end of Vancouver Island</w:t>
      </w:r>
      <w:r>
        <w:t xml:space="preserve"> but we do not consider this area to be part of the Salish Sea.  </w:t>
      </w:r>
    </w:p>
    <w:p w14:paraId="3EBC4AE8" w14:textId="55E766B6" w:rsidR="001C2D63" w:rsidRDefault="001C2D63" w:rsidP="00D472B7">
      <w:pPr>
        <w:ind w:firstLine="720"/>
      </w:pPr>
      <w:r>
        <w:t xml:space="preserve">The killer whales in </w:t>
      </w:r>
      <w:del w:id="139" w:author="Client Services" w:date="2017-03-28T04:42:00Z">
        <w:r w:rsidDel="007E67BF">
          <w:delText xml:space="preserve">western </w:delText>
        </w:r>
      </w:del>
      <w:ins w:id="140" w:author="Client Services" w:date="2017-03-28T04:42:00Z">
        <w:r w:rsidR="007E67BF">
          <w:t xml:space="preserve">the Gulf Of </w:t>
        </w:r>
      </w:ins>
      <w:r>
        <w:t xml:space="preserve">Alaska (Prince William Sound, Cook Inlet, Kenai, and Kodiak Island) appear more mobile than the other resident populations </w:t>
      </w:r>
      <w:r>
        <w:fldChar w:fldCharType="begin"/>
      </w:r>
      <w:r w:rsidR="009154CD">
        <w:instrText xml:space="preserve"> ADDIN ZOTERO_ITEM CSL_CITATION {"citationID":"13rmlg7p1v","properties":{"formattedCitation":"(Matkin et al. 1999)","plainCitation":"(Matkin et al. 1999)"},"citationItems":[{"id":1325,"uris":["http://zotero.org/users/3830350/items/9T7ZSGSV"],"uri":["http://zotero.org/users/3830350/items/9T7ZSGSV"],"itemData":{"id":1325,"type":"article-journal","title":"Association patterns and inferred genealogies of resident killer whales, Orcinus orca, in Prince William Sound, Alaska","container-title":"Fishery Bulletin","page":"900–919","volume":"97","issue":"4","source":"Google Scholar","author":[{"family":"Matkin","given":"C. O."},{"family":"Ellis","given":"G."},{"family":"Olesiuk","given":"P."},{"family":"Saulitis","given":"E."}],"issued":{"date-parts":[["1999"]]}}}],"schema":"https://github.com/citation-style-language/schema/raw/master/csl-citation.json"} </w:instrText>
      </w:r>
      <w:r>
        <w:fldChar w:fldCharType="separate"/>
      </w:r>
      <w:r w:rsidRPr="001C2D63">
        <w:rPr>
          <w:rFonts w:ascii="Calibri" w:hAnsi="Calibri"/>
        </w:rPr>
        <w:t>(Matkin et al. 1999)</w:t>
      </w:r>
      <w:r>
        <w:fldChar w:fldCharType="end"/>
      </w:r>
      <w:r>
        <w:t xml:space="preserve">.  Whales from Prince William Sound </w:t>
      </w:r>
      <w:r w:rsidR="001306AA">
        <w:t xml:space="preserve">can be </w:t>
      </w:r>
      <w:r>
        <w:t xml:space="preserve">observed in southeast Alaska and off of Kodiak Island </w:t>
      </w:r>
      <w:r>
        <w:fldChar w:fldCharType="begin"/>
      </w:r>
      <w:r w:rsidR="009154CD">
        <w:instrText xml:space="preserve"> ADDIN ZOTERO_ITEM CSL_CITATION {"citationID":"2m8kon3odl","properties":{"formattedCitation":"(Matkin et al. 1999)","plainCitation":"(Matkin et al. 1999)"},"citationItems":[{"id":1325,"uris":["http://zotero.org/users/3830350/items/9T7ZSGSV"],"uri":["http://zotero.org/users/3830350/items/9T7ZSGSV"],"itemData":{"id":1325,"type":"article-journal","title":"Association patterns and inferred genealogies of resident killer whales, Orcinus orca, in Prince William Sound, Alaska","container-title":"Fishery Bulletin","page":"900–919","volume":"97","issue":"4","source":"Google Scholar","author":[{"family":"Matkin","given":"C. O."},{"family":"Ellis","given":"G."},{"family":"Olesiuk","given":"P."},{"family":"Saulitis","given":"E."}],"issued":{"date-parts":[["1999"]]}}}],"schema":"https://github.com/citation-style-language/schema/raw/master/csl-citation.json"} </w:instrText>
      </w:r>
      <w:r>
        <w:fldChar w:fldCharType="separate"/>
      </w:r>
      <w:r w:rsidRPr="001C2D63">
        <w:rPr>
          <w:rFonts w:ascii="Calibri" w:hAnsi="Calibri"/>
        </w:rPr>
        <w:t>(Matkin et al. 1999)</w:t>
      </w:r>
      <w:r>
        <w:fldChar w:fldCharType="end"/>
      </w:r>
      <w:r w:rsidR="00C84A0B">
        <w:t>, and whales from southeast Alaska are known to occupy waters of western Alaska.  To reflect their mobility</w:t>
      </w:r>
      <w:r w:rsidR="005864E0">
        <w:t xml:space="preserve"> of the </w:t>
      </w:r>
      <w:r w:rsidR="00473FDB">
        <w:t xml:space="preserve">southeast resident </w:t>
      </w:r>
      <w:r w:rsidR="005864E0">
        <w:t xml:space="preserve">killer whales </w:t>
      </w:r>
      <w:r w:rsidR="00473FDB">
        <w:t xml:space="preserve">we assume they </w:t>
      </w:r>
      <w:r w:rsidR="00C84A0B">
        <w:t xml:space="preserve">spent </w:t>
      </w:r>
      <w:r w:rsidR="008579A0">
        <w:t>50</w:t>
      </w:r>
      <w:r w:rsidR="00C84A0B">
        <w:t xml:space="preserve">% of their time in western waters and </w:t>
      </w:r>
      <w:r w:rsidR="008579A0">
        <w:t>50</w:t>
      </w:r>
      <w:r w:rsidR="00C84A0B">
        <w:t>% in southeastern waters</w:t>
      </w:r>
      <w:r w:rsidR="00473FDB">
        <w:t xml:space="preserve">.  For western residents we simply assume they spend 100% of their time in </w:t>
      </w:r>
      <w:del w:id="141" w:author="Client Services" w:date="2017-03-28T04:42:00Z">
        <w:r w:rsidR="00473FDB" w:rsidDel="007E67BF">
          <w:delText xml:space="preserve">western </w:delText>
        </w:r>
      </w:del>
      <w:ins w:id="142" w:author="Client Services" w:date="2017-03-28T04:42:00Z">
        <w:r w:rsidR="007E67BF">
          <w:t xml:space="preserve">Gulf of </w:t>
        </w:r>
      </w:ins>
      <w:r w:rsidR="00473FDB">
        <w:t>Alaska waters</w:t>
      </w:r>
      <w:r w:rsidR="00C84A0B">
        <w:t>.</w:t>
      </w:r>
    </w:p>
    <w:p w14:paraId="78BFD00B" w14:textId="1766CB11" w:rsidR="00A533D6" w:rsidRDefault="002212F5" w:rsidP="00191DA2">
      <w:pPr>
        <w:pStyle w:val="Heading2"/>
      </w:pPr>
      <w:r>
        <w:t>Harbor seal</w:t>
      </w:r>
    </w:p>
    <w:p w14:paraId="7709978D" w14:textId="4C8A2DE7" w:rsidR="002212F5" w:rsidRDefault="002212F5" w:rsidP="00D472B7">
      <w:pPr>
        <w:ind w:firstLine="720"/>
      </w:pPr>
      <w:r>
        <w:t xml:space="preserve">Harbor seals are </w:t>
      </w:r>
      <w:r w:rsidR="00447324">
        <w:t xml:space="preserve">assumed to be </w:t>
      </w:r>
      <w:r>
        <w:t>year-round re</w:t>
      </w:r>
      <w:r w:rsidR="00447324">
        <w:t>sidents in their area of origin, with no exchange between adjacent areas</w:t>
      </w:r>
      <w:del w:id="143" w:author="Client Services" w:date="2017-03-28T04:43:00Z">
        <w:r w:rsidR="00B80486" w:rsidDel="007E67BF">
          <w:delText xml:space="preserve"> </w:delText>
        </w:r>
      </w:del>
      <w:ins w:id="144" w:author="Client Services" w:date="2017-03-28T04:43:00Z">
        <w:r w:rsidR="007E67BF">
          <w:t xml:space="preserve"> </w:t>
        </w:r>
        <w:r w:rsidR="007E67BF">
          <w:fldChar w:fldCharType="begin"/>
        </w:r>
        <w:r w:rsidR="007E67BF">
          <w:instrText xml:space="preserve"> ADDIN ZOTERO_ITEM CSL_CITATION {"citationID":"2bb4pbl68e","properties":{"formattedCitation":"(Suryan and Harvey 1998)","plainCitation":"(Suryan and Harvey 1998)"},"citationItems":[{"id":1161,"uris":["http://zotero.org/users/3830350/items/WDGKTUPA"],"uri":["http://zotero.org/users/3830350/items/WDGKTUPA"],"itemData":{"id":1161,"type":"article-journal","title":"TRACKING HARBOR SEALS (PHOCA VITULINA RICHARDSI) TO DETERMINE DIVE BEHAVIOR, FORAGING ACTIVITY, AND HAUL-OUT SITE USE","container-title":"Marine Mammal Science","page":"361–372","volume":"14","issue":"2","source":"Google Scholar","author":[{"family":"Suryan","given":"Robert M."},{"family":"Harvey","given":"James T."}],"issued":{"date-parts":[["1998"]]}}}],"schema":"https://github.com/citation-style-language/schema/raw/master/csl-citation.json"} </w:instrText>
        </w:r>
      </w:ins>
      <w:r w:rsidR="007E67BF">
        <w:fldChar w:fldCharType="separate"/>
      </w:r>
      <w:ins w:id="145" w:author="Client Services" w:date="2017-03-28T04:43:00Z">
        <w:r w:rsidR="007E67BF" w:rsidRPr="007E67BF">
          <w:rPr>
            <w:rFonts w:cs="Times New Roman"/>
          </w:rPr>
          <w:t>(</w:t>
        </w:r>
        <w:proofErr w:type="spellStart"/>
        <w:r w:rsidR="007E67BF" w:rsidRPr="007E67BF">
          <w:rPr>
            <w:rFonts w:cs="Times New Roman"/>
          </w:rPr>
          <w:t>Suryan</w:t>
        </w:r>
        <w:proofErr w:type="spellEnd"/>
        <w:r w:rsidR="007E67BF" w:rsidRPr="007E67BF">
          <w:rPr>
            <w:rFonts w:cs="Times New Roman"/>
          </w:rPr>
          <w:t xml:space="preserve"> and Harvey 1998)</w:t>
        </w:r>
        <w:r w:rsidR="007E67BF">
          <w:fldChar w:fldCharType="end"/>
        </w:r>
      </w:ins>
      <w:del w:id="146" w:author="Client Services" w:date="2017-03-28T04:43:00Z">
        <w:r w:rsidR="00B80486" w:rsidDel="007E67BF">
          <w:delText>(</w:delText>
        </w:r>
        <w:r w:rsidR="00B80486" w:rsidDel="007E67BF">
          <w:fldChar w:fldCharType="begin"/>
        </w:r>
        <w:r w:rsidR="00B80486" w:rsidDel="007E67BF">
          <w:delInstrText xml:space="preserve"> REF _Ref470182496 \h </w:delInstrText>
        </w:r>
        <w:r w:rsidR="00B80486" w:rsidDel="007E67BF">
          <w:fldChar w:fldCharType="separate"/>
        </w:r>
        <w:r w:rsidR="009C492F" w:rsidDel="007E67BF">
          <w:rPr>
            <w:b/>
            <w:bCs/>
          </w:rPr>
          <w:delText>Error! Reference source not found.</w:delText>
        </w:r>
        <w:r w:rsidR="00B80486" w:rsidDel="007E67BF">
          <w:fldChar w:fldCharType="end"/>
        </w:r>
        <w:r w:rsidR="00B80486" w:rsidDel="007E67BF">
          <w:delText>)</w:delText>
        </w:r>
      </w:del>
      <w:r w:rsidR="00447324">
        <w:t>.</w:t>
      </w:r>
      <w:r w:rsidR="00410E97">
        <w:t xml:space="preserve">  </w:t>
      </w:r>
      <w:commentRangeStart w:id="147"/>
      <w:r w:rsidR="00410E97">
        <w:t>The</w:t>
      </w:r>
      <w:commentRangeEnd w:id="147"/>
      <w:r w:rsidR="00FE07FE">
        <w:rPr>
          <w:rStyle w:val="CommentReference"/>
        </w:rPr>
        <w:commentReference w:id="147"/>
      </w:r>
      <w:r w:rsidR="00410E97">
        <w:t xml:space="preserve"> one exception is for harbor seals in the Columbia River.  We assume these seals migrate to the outer coast during the breeding season – half go to the Washington coast and the other half go to the Oregon coast.</w:t>
      </w:r>
      <w:r w:rsidR="00334293">
        <w:t xml:space="preserve">  </w:t>
      </w:r>
      <w:r w:rsidR="00473FDB">
        <w:t xml:space="preserve">Some </w:t>
      </w:r>
      <w:r w:rsidR="00334293">
        <w:t>evidence suggest</w:t>
      </w:r>
      <w:r w:rsidR="00473FDB">
        <w:t>s</w:t>
      </w:r>
      <w:r w:rsidR="00334293">
        <w:t xml:space="preserve"> that harbor seals </w:t>
      </w:r>
      <w:r w:rsidR="00473FDB">
        <w:t xml:space="preserve">may </w:t>
      </w:r>
      <w:r w:rsidR="00334293">
        <w:t>migrat</w:t>
      </w:r>
      <w:r w:rsidR="00501791">
        <w:t xml:space="preserve">e more than previously expected.  A recent study </w:t>
      </w:r>
      <w:r w:rsidR="00334293">
        <w:fldChar w:fldCharType="begin"/>
      </w:r>
      <w:r w:rsidR="009154CD">
        <w:instrText xml:space="preserve"> ADDIN ZOTERO_ITEM CSL_CITATION {"citationID":"2m9hj6h9md","properties":{"formattedCitation":"(Peterson et al. 2012)","plainCitation":"(Peterson et al. 2012)"},"citationItems":[{"id":1412,"uris":["http://zotero.org/users/3830350/items/RB4V967N"],"uri":["http://zotero.org/users/3830350/items/RB4V967N"],"itemData":{"id":1412,"type":"article-journal","title":"Long distance movements and disjunct spatial use of harbor seals (Phoca vitulina) in the inland waters of the Pacific Northwest","container-title":"PloS one","page":"e39046","volume":"7","issue":"6","source":"Google Scholar","author":[{"family":"Peterson","given":"Sarah H."},{"family":"Lance","given":"Monique M."},{"family":"Jeffries","given":"Steven J."},{"family":"Acevedo-Gutiérrez","given":"Alejandro"}],"issued":{"date-parts":[["2012"]]}}}],"schema":"https://github.com/citation-style-language/schema/raw/master/csl-citation.json"} </w:instrText>
      </w:r>
      <w:r w:rsidR="00334293">
        <w:fldChar w:fldCharType="separate"/>
      </w:r>
      <w:r w:rsidR="00334293" w:rsidRPr="00334293">
        <w:rPr>
          <w:rFonts w:cs="Times New Roman"/>
        </w:rPr>
        <w:t>(Peterson et al. 2012)</w:t>
      </w:r>
      <w:r w:rsidR="00334293">
        <w:fldChar w:fldCharType="end"/>
      </w:r>
      <w:r w:rsidR="00501791">
        <w:t xml:space="preserve"> demonstrated two of the 20 seals </w:t>
      </w:r>
      <w:r w:rsidR="009411D2">
        <w:t xml:space="preserve">fitted with satellite tags </w:t>
      </w:r>
      <w:r w:rsidR="00501791">
        <w:t xml:space="preserve">in Salish Sea waters migrated briefly to the outer </w:t>
      </w:r>
      <w:r w:rsidR="009411D2">
        <w:t>coast of Washington during the s</w:t>
      </w:r>
      <w:r w:rsidR="00501791">
        <w:t>pring months.</w:t>
      </w:r>
      <w:r w:rsidR="00473FDB">
        <w:t xml:space="preserve">  However, for the purposes of this study we assume they remain year round residents of their home area.</w:t>
      </w:r>
    </w:p>
    <w:p w14:paraId="5C3110D5" w14:textId="5D88FECD" w:rsidR="002212F5" w:rsidRDefault="002212F5" w:rsidP="00191DA2">
      <w:pPr>
        <w:pStyle w:val="Heading2"/>
      </w:pPr>
      <w:r>
        <w:t>California sea lion</w:t>
      </w:r>
    </w:p>
    <w:p w14:paraId="003A8A15" w14:textId="41073AFA" w:rsidR="00E72206" w:rsidRDefault="00F05D2E" w:rsidP="00D472B7">
      <w:pPr>
        <w:ind w:firstLine="720"/>
      </w:pPr>
      <w:r>
        <w:t xml:space="preserve">We assume </w:t>
      </w:r>
      <w:r w:rsidR="00CF24AD">
        <w:t>the population</w:t>
      </w:r>
      <w:r>
        <w:t xml:space="preserve"> </w:t>
      </w:r>
      <w:r w:rsidR="00CF24AD">
        <w:t xml:space="preserve">of </w:t>
      </w:r>
      <w:r w:rsidR="00473FDB">
        <w:t xml:space="preserve">female </w:t>
      </w:r>
      <w:r w:rsidR="00CF24AD">
        <w:t>California sea lions in central California a</w:t>
      </w:r>
      <w:r>
        <w:t>re</w:t>
      </w:r>
      <w:r w:rsidR="00CF24AD">
        <w:t xml:space="preserve"> year-round populations.  </w:t>
      </w:r>
      <w:r w:rsidR="002212F5">
        <w:t xml:space="preserve">From an accounting perspective it is easier to assume the populations of male California sea lions in the Salish Sea </w:t>
      </w:r>
      <w:r w:rsidR="00447324">
        <w:fldChar w:fldCharType="begin"/>
      </w:r>
      <w:r w:rsidR="009154CD">
        <w:instrText xml:space="preserve"> ADDIN ZOTERO_ITEM CSL_CITATION {"citationID":"7lpflnkvr","properties":{"formattedCitation":"(Bigg 1985, Jeffries et al. 2014)","plainCitation":"(Bigg 1985, Jeffries et al. 2014)"},"citationItems":[{"id":1199,"uris":["http://zotero.org/users/3830350/items/C7AVS5BH"],"uri":["http://zotero.org/users/3830350/items/C7AVS5BH"],"itemData":{"id":1199,"type":"book","title":"Status of the Steller sea lion (Eumetopias jubatus) and California sea lion (Zalophus californianus) in British Columbia","publisher":"Department of Fisheries and Oceans Ottawa","source":"Google Scholar","URL":"http://www.racerocks.ca/wp-content/uploads/2014/03/sealionbigg17899.pdf","author":[{"family":"Bigg","given":"Michael A."}],"issued":{"date-parts":[["1985"]]},"accessed":{"date-parts":[["2016",11,29]]}}},{"id":834,"uris":["http://zotero.org/users/3830350/items/UUHNV82X"],"uri":["http://zotero.org/users/3830350/items/UUHNV82X"],"itemData":{"id":834,"type":"report","title":"Aerial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rsidR="00447324">
        <w:fldChar w:fldCharType="separate"/>
      </w:r>
      <w:r w:rsidR="00447324" w:rsidRPr="00447324">
        <w:rPr>
          <w:rFonts w:ascii="Calibri" w:hAnsi="Calibri"/>
        </w:rPr>
        <w:t>(Bigg 1985, Jeffries et al. 2014)</w:t>
      </w:r>
      <w:r w:rsidR="00447324">
        <w:fldChar w:fldCharType="end"/>
      </w:r>
      <w:r w:rsidR="00447324">
        <w:t xml:space="preserve">, </w:t>
      </w:r>
      <w:r w:rsidR="002212F5">
        <w:t>Columbia River</w:t>
      </w:r>
      <w:r w:rsidR="008F45BA">
        <w:t xml:space="preserve"> (Robin Brown </w:t>
      </w:r>
      <w:proofErr w:type="spellStart"/>
      <w:r w:rsidR="008F45BA">
        <w:t>pers</w:t>
      </w:r>
      <w:proofErr w:type="spellEnd"/>
      <w:r w:rsidR="008F45BA">
        <w:t xml:space="preserve"> comm.)</w:t>
      </w:r>
      <w:r w:rsidR="00DF2BDF">
        <w:t xml:space="preserve">, and </w:t>
      </w:r>
      <w:r w:rsidR="00DF2BDF">
        <w:lastRenderedPageBreak/>
        <w:t>coastal populations of Oregon and Washington</w:t>
      </w:r>
      <w:r w:rsidR="00447324">
        <w:t xml:space="preserve"> are </w:t>
      </w:r>
      <w:r w:rsidR="002212F5">
        <w:t xml:space="preserve">residents of those </w:t>
      </w:r>
      <w:r w:rsidR="00CF24AD">
        <w:t>area</w:t>
      </w:r>
      <w:r w:rsidR="002212F5">
        <w:t xml:space="preserve">, </w:t>
      </w:r>
      <w:r w:rsidR="00512FBD">
        <w:t xml:space="preserve">and </w:t>
      </w:r>
      <w:r w:rsidR="002212F5">
        <w:t xml:space="preserve">they migrate to the central California area during their </w:t>
      </w:r>
      <w:del w:id="148" w:author="Client Services" w:date="2017-03-28T04:45:00Z">
        <w:r w:rsidR="002212F5" w:rsidDel="0037449B">
          <w:delText>periods of absence</w:delText>
        </w:r>
        <w:r w:rsidR="00473FDB" w:rsidDel="0037449B">
          <w:delText xml:space="preserve"> during the </w:delText>
        </w:r>
      </w:del>
      <w:r w:rsidR="00473FDB">
        <w:t xml:space="preserve">breeding </w:t>
      </w:r>
      <w:ins w:id="149" w:author="Client Services" w:date="2017-03-28T04:45:00Z">
        <w:r w:rsidR="0037449B">
          <w:t xml:space="preserve">periods </w:t>
        </w:r>
      </w:ins>
      <w:r w:rsidR="00473FDB">
        <w:t>in May and June</w:t>
      </w:r>
      <w:r w:rsidR="002212F5">
        <w:t xml:space="preserve">.  </w:t>
      </w:r>
      <w:r w:rsidR="00DF2BDF">
        <w:t>In addition to the seasonal movements to the breeding colonies in California, there is a dip in the abundance of sea lion</w:t>
      </w:r>
      <w:ins w:id="150" w:author="Client Services" w:date="2017-03-28T04:45:00Z">
        <w:r w:rsidR="0037449B">
          <w:t>s</w:t>
        </w:r>
      </w:ins>
      <w:r w:rsidR="00DF2BDF">
        <w:t xml:space="preserve"> during the winter in the Salish </w:t>
      </w:r>
      <w:r w:rsidR="0039654E">
        <w:t>S</w:t>
      </w:r>
      <w:r w:rsidR="00DF2BDF">
        <w:t xml:space="preserve">ea and Columbia Rivers.  During this time we assume that the sea lion move to the bays and estuaries </w:t>
      </w:r>
      <w:r w:rsidR="00473FDB">
        <w:t xml:space="preserve">along the </w:t>
      </w:r>
      <w:r w:rsidR="00DF2BDF">
        <w:t>outer coast</w:t>
      </w:r>
      <w:r w:rsidR="00473FDB">
        <w:t xml:space="preserve"> of Washington and Oregon</w:t>
      </w:r>
      <w:ins w:id="151" w:author="Client Services" w:date="2017-03-28T04:45:00Z">
        <w:r w:rsidR="0037449B">
          <w:t xml:space="preserve"> (Pers. Comm.  Jon </w:t>
        </w:r>
        <w:proofErr w:type="spellStart"/>
        <w:r w:rsidR="0037449B">
          <w:t>Scordino</w:t>
        </w:r>
        <w:proofErr w:type="spellEnd"/>
        <w:r w:rsidR="0037449B">
          <w:t>)</w:t>
        </w:r>
      </w:ins>
      <w:r w:rsidR="00DF2BDF">
        <w:t xml:space="preserve">.  </w:t>
      </w:r>
    </w:p>
    <w:p w14:paraId="06679320" w14:textId="4B6A3F22" w:rsidR="00E72206" w:rsidRPr="00447324" w:rsidRDefault="00E72206" w:rsidP="00191DA2">
      <w:pPr>
        <w:pStyle w:val="Heading2"/>
      </w:pPr>
      <w:r>
        <w:t>Steller sea lions</w:t>
      </w:r>
    </w:p>
    <w:p w14:paraId="0BADD0B5" w14:textId="4567B0AB" w:rsidR="0094328D" w:rsidRPr="0094328D" w:rsidRDefault="00447324" w:rsidP="00D472B7">
      <w:pPr>
        <w:ind w:firstLine="720"/>
      </w:pPr>
      <w:commentRangeStart w:id="152"/>
      <w:r>
        <w:t xml:space="preserve">Similar to the California sea lion populations, it is easier to assume the populations of Steller sea lions </w:t>
      </w:r>
      <w:r w:rsidR="00794910">
        <w:t xml:space="preserve">in the </w:t>
      </w:r>
      <w:r>
        <w:t xml:space="preserve">Salish Sea </w:t>
      </w:r>
      <w:r>
        <w:fldChar w:fldCharType="begin"/>
      </w:r>
      <w:r w:rsidR="009154CD">
        <w:instrText xml:space="preserve"> ADDIN ZOTERO_ITEM CSL_CITATION {"citationID":"Ih9p6tkd","properties":{"formattedCitation":"(Bigg 1985, Jeffries et al. 2014)","plainCitation":"(Bigg 1985, Jeffries et al. 2014)"},"citationItems":[{"id":1199,"uris":["http://zotero.org/users/3830350/items/C7AVS5BH"],"uri":["http://zotero.org/users/3830350/items/C7AVS5BH"],"itemData":{"id":1199,"type":"book","title":"Status of the Steller sea lion (Eumetopias jubatus) and California sea lion (Zalophus californianus) in British Columbia","publisher":"Department of Fisheries and Oceans Ottawa","source":"Google Scholar","URL":"http://www.racerocks.ca/wp-content/uploads/2014/03/sealionbigg17899.pdf","author":[{"family":"Bigg","given":"Michael A."}],"issued":{"date-parts":[["1985"]]},"accessed":{"date-parts":[["2016",11,29]]}}},{"id":834,"uris":["http://zotero.org/users/3830350/items/UUHNV82X"],"uri":["http://zotero.org/users/3830350/items/UUHNV82X"],"itemData":{"id":834,"type":"report","title":"Aerial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fldChar w:fldCharType="separate"/>
      </w:r>
      <w:r w:rsidR="008F45BA" w:rsidRPr="008F45BA">
        <w:rPr>
          <w:rFonts w:cs="Times New Roman"/>
        </w:rPr>
        <w:t>(Bigg 1985, Jeffries et al. 2014)</w:t>
      </w:r>
      <w:r>
        <w:fldChar w:fldCharType="end"/>
      </w:r>
      <w:r>
        <w:t xml:space="preserve"> and Columbia River </w:t>
      </w:r>
      <w:r w:rsidR="008F45BA">
        <w:fldChar w:fldCharType="begin"/>
      </w:r>
      <w:r w:rsidR="009154CD">
        <w:instrText xml:space="preserve"> ADDIN ZOTERO_ITEM CSL_CITATION {"citationID":"c7cgm5fv1","properties":{"formattedCitation":"(Stansell et al. 2010)","plainCitation":"(Stansell et al. 2010)"},"citationItems":[{"id":1015,"uris":["http://zotero.org/users/3830350/items/PAE8XXRQ"],"uri":["http://zotero.org/users/3830350/items/PAE8XXRQ"],"itemData":{"id":1015,"type":"book","title":"Evaluation of pinniped predation on adult salmonids and other fish in the Bonneville Dam tailrace, 2008-2010","publisher":"US Army Corps of Engineers, Bonneville Lock and Dam","source":"Google Scholar","URL":"http://www.salmonrecovery.gov/Files/2011%20APR%20files/New%20folder%20(2)/Stansell_et_al._2011_S1-2008-2010_Pinniped_Report.pdf","author":[{"family":"Stansell","given":"Robert J."},{"family":"Gibbons","given":"Karrie M."},{"family":"Nagy","given":"William T."}],"issued":{"date-parts":[["2010"]]},"accessed":{"date-parts":[["2016",7,5]]}}}],"schema":"https://github.com/citation-style-language/schema/raw/master/csl-citation.json"} </w:instrText>
      </w:r>
      <w:r w:rsidR="008F45BA">
        <w:fldChar w:fldCharType="separate"/>
      </w:r>
      <w:r w:rsidR="008F45BA" w:rsidRPr="008F45BA">
        <w:rPr>
          <w:rFonts w:ascii="Calibri" w:hAnsi="Calibri"/>
        </w:rPr>
        <w:t>(Stansell et al. 2010</w:t>
      </w:r>
      <w:r w:rsidR="008F45BA">
        <w:rPr>
          <w:rFonts w:ascii="Calibri" w:hAnsi="Calibri"/>
        </w:rPr>
        <w:t>, Robin Brown pers comm.</w:t>
      </w:r>
      <w:r w:rsidR="008F45BA" w:rsidRPr="008F45BA">
        <w:rPr>
          <w:rFonts w:ascii="Calibri" w:hAnsi="Calibri"/>
        </w:rPr>
        <w:t>)</w:t>
      </w:r>
      <w:r w:rsidR="008F45BA">
        <w:fldChar w:fldCharType="end"/>
      </w:r>
      <w:ins w:id="153" w:author="Client Services" w:date="2017-03-28T04:46:00Z">
        <w:r w:rsidR="0037449B">
          <w:t xml:space="preserve"> </w:t>
        </w:r>
        <w:proofErr w:type="gramStart"/>
        <w:r w:rsidR="0037449B">
          <w:t>are</w:t>
        </w:r>
        <w:proofErr w:type="gramEnd"/>
        <w:r w:rsidR="0037449B">
          <w:t xml:space="preserve"> residents that migrate to adjacent areas during periods of absence</w:t>
        </w:r>
      </w:ins>
      <w:r w:rsidR="00794910">
        <w:t xml:space="preserve">.  However, since we do not know exactly where they migrate to when they are absent </w:t>
      </w:r>
      <w:r w:rsidR="00794910">
        <w:fldChar w:fldCharType="begin"/>
      </w:r>
      <w:r w:rsidR="009154CD">
        <w:instrText xml:space="preserve"> ADDIN ZOTERO_ITEM CSL_CITATION {"citationID":"en3c32usr","properties":{"formattedCitation":"(Bigg 1985)","plainCitation":"(Bigg 1985)"},"citationItems":[{"id":1199,"uris":["http://zotero.org/users/3830350/items/C7AVS5BH"],"uri":["http://zotero.org/users/3830350/items/C7AVS5BH"],"itemData":{"id":1199,"type":"book","title":"Status of the Steller sea lion (Eumetopias jubatus) and California sea lion (Zalophus californianus) in British Columbia","publisher":"Department of Fisheries and Oceans Ottawa","source":"Google Scholar","URL":"http://www.racerocks.ca/wp-content/uploads/2014/03/sealionbigg17899.pdf","author":[{"family":"Bigg","given":"Michael A."}],"issued":{"date-parts":[["1985"]]},"accessed":{"date-parts":[["2016",11,29]]}}}],"schema":"https://github.com/citation-style-language/schema/raw/master/csl-citation.json"} </w:instrText>
      </w:r>
      <w:r w:rsidR="00794910">
        <w:fldChar w:fldCharType="separate"/>
      </w:r>
      <w:r w:rsidR="00794910" w:rsidRPr="00794910">
        <w:rPr>
          <w:rFonts w:cs="Times New Roman"/>
        </w:rPr>
        <w:t>(Bigg 1985)</w:t>
      </w:r>
      <w:r w:rsidR="00794910">
        <w:fldChar w:fldCharType="end"/>
      </w:r>
      <w:r>
        <w:t xml:space="preserve"> </w:t>
      </w:r>
      <w:r w:rsidR="00DF2BDF">
        <w:t>we have chosen to assume that they move to the bays and estuaries on the outer coasts of Washington</w:t>
      </w:r>
      <w:r w:rsidR="00473FDB">
        <w:t xml:space="preserve">, </w:t>
      </w:r>
      <w:r w:rsidR="00DF2BDF">
        <w:t>Oregon</w:t>
      </w:r>
      <w:r w:rsidR="00473FDB">
        <w:t>, and Vancouver Island</w:t>
      </w:r>
      <w:r>
        <w:t xml:space="preserve">.   </w:t>
      </w:r>
      <w:commentRangeEnd w:id="152"/>
      <w:r w:rsidR="00FE13B2">
        <w:rPr>
          <w:rStyle w:val="CommentReference"/>
        </w:rPr>
        <w:commentReference w:id="152"/>
      </w:r>
    </w:p>
    <w:p w14:paraId="6552BF46" w14:textId="77777777" w:rsidR="00797BEE" w:rsidRDefault="0094328D" w:rsidP="00191DA2">
      <w:pPr>
        <w:pStyle w:val="Heading1"/>
      </w:pPr>
      <w:r>
        <w:t>Chinook salmon production</w:t>
      </w:r>
    </w:p>
    <w:p w14:paraId="53D975C8" w14:textId="5F75C794" w:rsidR="0094328D" w:rsidRDefault="00D472B7" w:rsidP="00847D40">
      <w:pPr>
        <w:ind w:firstLine="720"/>
        <w:rPr>
          <w:i/>
        </w:rPr>
      </w:pPr>
      <w:r>
        <w:t xml:space="preserve">The variable that describes the recruitment of Chinook salmon to the areas where predation occurs </w:t>
      </w:r>
      <w:proofErr w:type="gramStart"/>
      <w:r>
        <w:t xml:space="preserve">is </w:t>
      </w:r>
      <w:proofErr w:type="gramEnd"/>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h,r,o,y</m:t>
            </m:r>
          </m:sub>
        </m:sSub>
      </m:oMath>
      <w:r>
        <w:t>.  There are two files containing the raw data related to smolt production: Smolt_AllData.csv which is the hatchery prod</w:t>
      </w:r>
      <w:proofErr w:type="spellStart"/>
      <w:r>
        <w:t>uction</w:t>
      </w:r>
      <w:proofErr w:type="spellEnd"/>
      <w:r>
        <w:t xml:space="preserve">, and WildProduction.csv which </w:t>
      </w:r>
      <w:ins w:id="154" w:author="Client Services" w:date="2017-03-28T04:47:00Z">
        <w:r w:rsidR="0037449B">
          <w:t>are</w:t>
        </w:r>
      </w:ins>
      <w:del w:id="155" w:author="Client Services" w:date="2017-03-28T04:47:00Z">
        <w:r w:rsidDel="0037449B">
          <w:delText>is</w:delText>
        </w:r>
      </w:del>
      <w:r>
        <w:t xml:space="preserve"> the estimates wild production based on the escapement </w:t>
      </w:r>
      <w:del w:id="156" w:author="Client Services" w:date="2017-03-28T04:47:00Z">
        <w:r w:rsidDel="0037449B">
          <w:delText>estimates</w:delText>
        </w:r>
      </w:del>
      <w:ins w:id="157" w:author="Client Services" w:date="2017-03-28T04:47:00Z">
        <w:r w:rsidR="0037449B">
          <w:t>data</w:t>
        </w:r>
      </w:ins>
      <w:r>
        <w:t xml:space="preserve">.  The data are read in with the wrapper </w:t>
      </w:r>
      <w:proofErr w:type="spellStart"/>
      <w:r w:rsidR="0094328D" w:rsidRPr="002C2FC7">
        <w:t>create_Rhroy.r</w:t>
      </w:r>
      <w:proofErr w:type="spellEnd"/>
      <w:r>
        <w:t>.  A summary of the wild and hatchery production is in the worksheet “</w:t>
      </w:r>
      <w:proofErr w:type="spellStart"/>
      <w:r>
        <w:t>Table_SmoltProduction</w:t>
      </w:r>
      <w:proofErr w:type="spellEnd"/>
      <w:r>
        <w:t>” in the appendixTables.csv file.</w:t>
      </w:r>
    </w:p>
    <w:p w14:paraId="1486A2A0" w14:textId="60A7668E" w:rsidR="002C2FC7" w:rsidRDefault="0094328D" w:rsidP="00D472B7">
      <w:pPr>
        <w:ind w:firstLine="720"/>
      </w:pPr>
      <w:r>
        <w:t>There are two sources of Chinook salmon production – hatchery and natural origin fish.</w:t>
      </w:r>
      <w:r w:rsidR="002C2FC7">
        <w:t xml:space="preserve">  Estimates of hatchery production were determined using the RMIS database </w:t>
      </w:r>
      <w:r w:rsidR="002C2FC7">
        <w:fldChar w:fldCharType="begin"/>
      </w:r>
      <w:r w:rsidR="009154CD">
        <w:instrText xml:space="preserve"> ADDIN ZOTERO_ITEM CSL_CITATION {"citationID":"2846oeua76","properties":{"formattedCitation":"(RMIS 2012)","plainCitation":"(RMIS 2012)"},"citationItems":[{"id":1191,"uris":["http://zotero.org/users/3830350/items/9WUN9CC4"],"uri":["http://zotero.org/users/3830350/items/9WUN9CC4"],"itemData":{"id":1191,"type":"report","title":"Regional Mark Information System User Guide","publisher":"Pacific Fishery Management Council","publisher-place":"Portland, Oregon","page":"79","event-place":"Portland, Oregon","URL":"http://www.rmpc.org/files/RMIS_UserGuide_V3.pdf","number":"v3.1","author":[{"family":"RMIS","given":""}],"issued":{"date-parts":[["2012",3]]}}}],"schema":"https://github.com/citation-style-language/schema/raw/master/csl-citation.json"} </w:instrText>
      </w:r>
      <w:r w:rsidR="002C2FC7">
        <w:fldChar w:fldCharType="separate"/>
      </w:r>
      <w:r w:rsidR="002C2FC7" w:rsidRPr="002C2FC7">
        <w:rPr>
          <w:rFonts w:ascii="Calibri" w:hAnsi="Calibri"/>
        </w:rPr>
        <w:t>(RMIS 2012)</w:t>
      </w:r>
      <w:r w:rsidR="002C2FC7">
        <w:fldChar w:fldCharType="end"/>
      </w:r>
      <w:r w:rsidR="002C2FC7">
        <w:t xml:space="preserve">.  There are a number of ways to generate the abundance of out migrating </w:t>
      </w:r>
      <w:proofErr w:type="spellStart"/>
      <w:r w:rsidR="002C2FC7">
        <w:t>smolts</w:t>
      </w:r>
      <w:proofErr w:type="spellEnd"/>
      <w:r w:rsidR="002C2FC7">
        <w:t>.  We used the “</w:t>
      </w:r>
      <w:proofErr w:type="spellStart"/>
      <w:r w:rsidR="002C2FC7">
        <w:t>Adclipped</w:t>
      </w:r>
      <w:proofErr w:type="spellEnd"/>
      <w:r w:rsidR="002C2FC7">
        <w:t xml:space="preserve"> Releases” database (see </w:t>
      </w:r>
      <w:r w:rsidR="002C2FC7">
        <w:fldChar w:fldCharType="begin"/>
      </w:r>
      <w:r w:rsidR="002C2FC7">
        <w:instrText xml:space="preserve"> REF _Ref470183872 \h </w:instrText>
      </w:r>
      <w:r w:rsidR="002C2FC7">
        <w:fldChar w:fldCharType="separate"/>
      </w:r>
      <w:r w:rsidR="009C492F">
        <w:t xml:space="preserve">Figure </w:t>
      </w:r>
      <w:r w:rsidR="009C492F">
        <w:rPr>
          <w:noProof/>
        </w:rPr>
        <w:t>1</w:t>
      </w:r>
      <w:r w:rsidR="002C2FC7">
        <w:fldChar w:fldCharType="end"/>
      </w:r>
      <w:r w:rsidR="002C2FC7">
        <w:t>, a screen of the options we selected) and selected only Chinook salmon releases.</w:t>
      </w:r>
      <w:r w:rsidR="009C492F">
        <w:t xml:space="preserve">  </w:t>
      </w:r>
      <w:r w:rsidR="009C492F">
        <w:lastRenderedPageBreak/>
        <w:t xml:space="preserve">Although the database is labeled </w:t>
      </w:r>
      <w:proofErr w:type="spellStart"/>
      <w:r w:rsidR="009C492F">
        <w:t>Adclipped</w:t>
      </w:r>
      <w:proofErr w:type="spellEnd"/>
      <w:r w:rsidR="009C492F">
        <w:t xml:space="preserve"> releases, it includes an estimate of both </w:t>
      </w:r>
      <w:proofErr w:type="spellStart"/>
      <w:r w:rsidR="009C492F">
        <w:t>adclipped</w:t>
      </w:r>
      <w:proofErr w:type="spellEnd"/>
      <w:r w:rsidR="009C492F">
        <w:t xml:space="preserve"> and unmarked releases.</w:t>
      </w:r>
      <w:r w:rsidR="00C27A84">
        <w:t xml:space="preserve"> </w:t>
      </w:r>
      <w:r w:rsidR="00E91520">
        <w:t>Using the “</w:t>
      </w:r>
      <w:proofErr w:type="spellStart"/>
      <w:r w:rsidR="00E91520" w:rsidRPr="00E91520">
        <w:t>release_location_rmis_region</w:t>
      </w:r>
      <w:proofErr w:type="spellEnd"/>
      <w:r w:rsidR="00E91520">
        <w:t xml:space="preserve">” field in the RMIS database we were able to map </w:t>
      </w:r>
      <w:r w:rsidR="004D645D">
        <w:t xml:space="preserve">the </w:t>
      </w:r>
      <w:r w:rsidR="00E91520">
        <w:t xml:space="preserve">release </w:t>
      </w:r>
      <w:r w:rsidR="004D645D">
        <w:t xml:space="preserve">data </w:t>
      </w:r>
      <w:r w:rsidR="00E91520">
        <w:t xml:space="preserve">to </w:t>
      </w:r>
      <w:r w:rsidR="004D645D">
        <w:t xml:space="preserve">the </w:t>
      </w:r>
      <w:r w:rsidR="00E91520">
        <w:t>area</w:t>
      </w:r>
      <w:r w:rsidR="004D645D">
        <w:t>s</w:t>
      </w:r>
      <w:r w:rsidR="00E91520">
        <w:t xml:space="preserve"> in </w:t>
      </w:r>
      <w:r w:rsidR="004D645D">
        <w:t xml:space="preserve">our </w:t>
      </w:r>
      <w:r w:rsidR="00E91520">
        <w:t>model</w:t>
      </w:r>
      <w:r w:rsidR="004D645D">
        <w:t xml:space="preserve"> (</w:t>
      </w:r>
      <w:r w:rsidR="004D645D">
        <w:fldChar w:fldCharType="begin"/>
      </w:r>
      <w:r w:rsidR="004D645D">
        <w:instrText xml:space="preserve"> REF _Ref470207382 \h </w:instrText>
      </w:r>
      <w:r w:rsidR="004D645D">
        <w:fldChar w:fldCharType="separate"/>
      </w:r>
      <w:r w:rsidR="009C492F">
        <w:t xml:space="preserve">Table </w:t>
      </w:r>
      <w:r w:rsidR="009C492F">
        <w:rPr>
          <w:noProof/>
        </w:rPr>
        <w:t>3</w:t>
      </w:r>
      <w:r w:rsidR="004D645D">
        <w:fldChar w:fldCharType="end"/>
      </w:r>
      <w:r w:rsidR="00F86142">
        <w:fldChar w:fldCharType="begin"/>
      </w:r>
      <w:r w:rsidR="00F86142">
        <w:instrText xml:space="preserve"> REF _Ref470207988 \h </w:instrText>
      </w:r>
      <w:r w:rsidR="00F86142">
        <w:fldChar w:fldCharType="end"/>
      </w:r>
      <w:r w:rsidR="004D645D">
        <w:t>)</w:t>
      </w:r>
      <w:r w:rsidR="00E91520">
        <w:t>.</w:t>
      </w:r>
    </w:p>
    <w:p w14:paraId="79F7718B" w14:textId="01C90A28" w:rsidR="0028577B" w:rsidRDefault="00F86142" w:rsidP="00D472B7">
      <w:pPr>
        <w:ind w:firstLine="720"/>
      </w:pPr>
      <w:r>
        <w:t xml:space="preserve">There is no database for wild </w:t>
      </w:r>
      <w:proofErr w:type="spellStart"/>
      <w:r>
        <w:t>smolt</w:t>
      </w:r>
      <w:proofErr w:type="spellEnd"/>
      <w:r>
        <w:t xml:space="preserve"> production.  To estimate the annual </w:t>
      </w:r>
      <w:proofErr w:type="spellStart"/>
      <w:r>
        <w:t>smolt</w:t>
      </w:r>
      <w:proofErr w:type="spellEnd"/>
      <w:r>
        <w:t xml:space="preserve"> production we compiled escapement data for natural </w:t>
      </w:r>
      <w:proofErr w:type="spellStart"/>
      <w:r>
        <w:t>spawners</w:t>
      </w:r>
      <w:proofErr w:type="spellEnd"/>
      <w:r>
        <w:t xml:space="preserve"> in the tributaries along the west coast</w:t>
      </w:r>
      <w:r w:rsidR="0028577B">
        <w:t xml:space="preserve"> based on reports from </w:t>
      </w:r>
      <w:r w:rsidR="0028577B">
        <w:fldChar w:fldCharType="begin"/>
      </w:r>
      <w:r w:rsidR="009154CD">
        <w:instrText xml:space="preserve"> ADDIN ZOTERO_ITEM CSL_CITATION {"citationID":"TbQOyVnT","properties":{"formattedCitation":"(Department of Fisheries and Oceans 2014, Pacific Fishery Management Council 2016, PACIFIC SALMON COMMISSION JOINT SALMON 2016)","plainCitation":"(Department of Fisheries and Oceans 2014, Pacific Fishery Management Council 2016, PACIFIC SALMON COMMISSION JOINT SALMON 2016)","dontUpdate":true},"citationItems":[{"id":1327,"uris":["http://zotero.org/users/3830350/items/2ADEBV5F"],"uri":["http://zotero.org/users/3830350/items/2ADEBV5F"],"itemData":{"id":1327,"type":"speech","title":"2014 Fraser River Stock Assessment and Fishery Summary Chinook, Coho, and Chum","URL":"http://frafs.ca/sites/default/files/2014%20Post-season%20Fraser%20CN%20CO%20and%20CH.pdf","author":[{"family":"Department of Fisheries and Oceans","given":""}],"issued":{"date-parts":[["2014"]]}}},{"id":1181,"uris":["http://zotero.org/users/3830350/items/3S54RCNT"],"uri":["http://zotero.org/users/3830350/items/3S54RCNT"],"itemData":{"id":1181,"type":"report","title":"Review of 2015 Ocean Salmon Fisheries: Stock Assessment and Fishery Evaluation Document for the Pacific Coast Salmon Fishery Management Plan","publisher":"Pacific Fishery Management Council","publisher-place":"Portland, Oregon","page":"351","event-place":"Portland, Oregon","author":[{"family":"PSC","given":""}],"issued":{"date-parts":[["2016"]]}}},{"id":1268,"uris":["http://zotero.org/users/3830350/items/4CKGUW8X"],"uri":["http://zotero.org/users/3830350/items/4CKGUW8X"],"itemData":{"id":1268,"type":"report","title":"ANNUAL REPORT OF CATCH AND ESCAPEMENT FOR 2015","publisher":"Pacific Salmon Comission","publisher-place":"Portland, Oregon","page":"225","event-place":"Portland, Oregon","URL":"http://www.psc.org/publications/technical-reports/technical-committee-reports/chinook/","number":"REPORT TCCHINOOK (16)-3","author":[{"literal":"PACIFIC SALMON COMMISSION JOINT SALMON"}],"issued":{"date-parts":[["2016"]]}}}],"schema":"https://github.com/citation-style-language/schema/raw/master/csl-citation.json"} </w:instrText>
      </w:r>
      <w:r w:rsidR="0028577B">
        <w:fldChar w:fldCharType="separate"/>
      </w:r>
      <w:r w:rsidR="007B238C" w:rsidRPr="007B238C">
        <w:rPr>
          <w:rFonts w:ascii="Calibri" w:hAnsi="Calibri"/>
        </w:rPr>
        <w:t xml:space="preserve">Department of Fisheries and Oceans </w:t>
      </w:r>
      <w:r w:rsidR="00590E7D">
        <w:rPr>
          <w:rFonts w:ascii="Calibri" w:hAnsi="Calibri"/>
        </w:rPr>
        <w:t>(</w:t>
      </w:r>
      <w:r w:rsidR="007B238C" w:rsidRPr="007B238C">
        <w:rPr>
          <w:rFonts w:ascii="Calibri" w:hAnsi="Calibri"/>
        </w:rPr>
        <w:t>2014</w:t>
      </w:r>
      <w:r w:rsidR="00590E7D">
        <w:rPr>
          <w:rFonts w:ascii="Calibri" w:hAnsi="Calibri"/>
        </w:rPr>
        <w:t>)</w:t>
      </w:r>
      <w:r w:rsidR="007B238C" w:rsidRPr="007B238C">
        <w:rPr>
          <w:rFonts w:ascii="Calibri" w:hAnsi="Calibri"/>
        </w:rPr>
        <w:t xml:space="preserve">, Pacific Fishery Management Council </w:t>
      </w:r>
      <w:r w:rsidR="00590E7D">
        <w:rPr>
          <w:rFonts w:ascii="Calibri" w:hAnsi="Calibri"/>
        </w:rPr>
        <w:t>(</w:t>
      </w:r>
      <w:r w:rsidR="007B238C" w:rsidRPr="007B238C">
        <w:rPr>
          <w:rFonts w:ascii="Calibri" w:hAnsi="Calibri"/>
        </w:rPr>
        <w:t>2016</w:t>
      </w:r>
      <w:r w:rsidR="00590E7D">
        <w:rPr>
          <w:rFonts w:ascii="Calibri" w:hAnsi="Calibri"/>
        </w:rPr>
        <w:t>)</w:t>
      </w:r>
      <w:r w:rsidR="007B238C" w:rsidRPr="007B238C">
        <w:rPr>
          <w:rFonts w:ascii="Calibri" w:hAnsi="Calibri"/>
        </w:rPr>
        <w:t xml:space="preserve">, PACIFIC SALMON COMMISSION JOINT SALMON </w:t>
      </w:r>
      <w:r w:rsidR="00590E7D">
        <w:rPr>
          <w:rFonts w:ascii="Calibri" w:hAnsi="Calibri"/>
        </w:rPr>
        <w:t>(</w:t>
      </w:r>
      <w:r w:rsidR="007B238C" w:rsidRPr="007B238C">
        <w:rPr>
          <w:rFonts w:ascii="Calibri" w:hAnsi="Calibri"/>
        </w:rPr>
        <w:t>2016)</w:t>
      </w:r>
      <w:r w:rsidR="0028577B">
        <w:fldChar w:fldCharType="end"/>
      </w:r>
      <w:r w:rsidR="00590E7D">
        <w:t xml:space="preserve"> (</w:t>
      </w:r>
      <w:r w:rsidR="00590E7D">
        <w:fldChar w:fldCharType="begin"/>
      </w:r>
      <w:r w:rsidR="00590E7D">
        <w:instrText xml:space="preserve"> REF _Ref470239474 \h </w:instrText>
      </w:r>
      <w:r w:rsidR="00590E7D">
        <w:fldChar w:fldCharType="separate"/>
      </w:r>
      <w:r w:rsidR="00590E7D">
        <w:t xml:space="preserve">Table </w:t>
      </w:r>
      <w:r w:rsidR="00590E7D">
        <w:rPr>
          <w:noProof/>
        </w:rPr>
        <w:t>4</w:t>
      </w:r>
      <w:r w:rsidR="00590E7D">
        <w:fldChar w:fldCharType="end"/>
      </w:r>
      <w:r w:rsidR="00590E7D">
        <w:t>)</w:t>
      </w:r>
      <w:r w:rsidR="0028577B">
        <w:t xml:space="preserve">.  With the exception of the Canadian stocks, most of the escapement estimates are available as downloadable Excel files from </w:t>
      </w:r>
      <w:del w:id="158" w:author="Client Services" w:date="2017-03-28T04:49:00Z">
        <w:r w:rsidR="0028577B" w:rsidDel="0037449B">
          <w:delText xml:space="preserve">the </w:delText>
        </w:r>
      </w:del>
      <w:ins w:id="159" w:author="Client Services" w:date="2017-03-28T04:49:00Z">
        <w:r w:rsidR="0037449B">
          <w:t xml:space="preserve">management </w:t>
        </w:r>
      </w:ins>
      <w:r w:rsidR="0028577B">
        <w:t>websites</w:t>
      </w:r>
      <w:r w:rsidR="007B238C">
        <w:t xml:space="preserve">.  In the case of the Canadian stocks we had to digitize the escapement figures </w:t>
      </w:r>
      <w:r w:rsidR="003F6340">
        <w:t>based on</w:t>
      </w:r>
      <w:r w:rsidR="007B238C">
        <w:t xml:space="preserve"> their presentation</w:t>
      </w:r>
      <w:r w:rsidR="003F6340">
        <w:t xml:space="preserve"> of post season results</w:t>
      </w:r>
      <w:r w:rsidR="0028577B">
        <w:t xml:space="preserve">.  </w:t>
      </w:r>
    </w:p>
    <w:p w14:paraId="782F71D8" w14:textId="67AC066D" w:rsidR="00F86142" w:rsidRDefault="0070201A" w:rsidP="00D472B7">
      <w:pPr>
        <w:ind w:firstLine="720"/>
      </w:pPr>
      <w:r>
        <w:t xml:space="preserve">There are very few experiments </w:t>
      </w:r>
      <w:r w:rsidR="00532F85">
        <w:t xml:space="preserve">to estimate </w:t>
      </w:r>
      <w:r>
        <w:t xml:space="preserve">the number of natural origin </w:t>
      </w:r>
      <w:r w:rsidR="00532F85">
        <w:t xml:space="preserve">juvenile </w:t>
      </w:r>
      <w:r>
        <w:t xml:space="preserve">produced.  To estimate natural origin </w:t>
      </w:r>
      <w:proofErr w:type="spellStart"/>
      <w:r>
        <w:t>smolts</w:t>
      </w:r>
      <w:proofErr w:type="spellEnd"/>
      <w:r>
        <w:t xml:space="preserve"> we multiply the estimated escapement by 0.5 to </w:t>
      </w:r>
      <w:r w:rsidR="001304AF">
        <w:t>estimate the</w:t>
      </w:r>
      <w:r>
        <w:t xml:space="preserve"> number of female </w:t>
      </w:r>
      <w:proofErr w:type="spellStart"/>
      <w:r>
        <w:t>spawners</w:t>
      </w:r>
      <w:proofErr w:type="spellEnd"/>
      <w:r>
        <w:t xml:space="preserve">, and multiply the number of female </w:t>
      </w:r>
      <w:proofErr w:type="spellStart"/>
      <w:r>
        <w:t>spawners</w:t>
      </w:r>
      <w:proofErr w:type="spellEnd"/>
      <w:r>
        <w:t xml:space="preserve"> by the average number of </w:t>
      </w:r>
      <w:r w:rsidR="00532F85">
        <w:t>juv</w:t>
      </w:r>
      <w:r w:rsidR="004E296B">
        <w:t>e</w:t>
      </w:r>
      <w:r w:rsidR="00532F85">
        <w:t>niles</w:t>
      </w:r>
      <w:r>
        <w:t xml:space="preserve">-per-female.  </w:t>
      </w:r>
      <w:r w:rsidR="00D472B7">
        <w:t>T</w:t>
      </w:r>
      <w:r w:rsidR="00077CBC">
        <w:t xml:space="preserve">he estimated average number of </w:t>
      </w:r>
      <w:r w:rsidR="004E296B">
        <w:t>juveniles</w:t>
      </w:r>
      <w:r w:rsidR="00077CBC">
        <w:t>-per-females was 200</w:t>
      </w:r>
      <w:r w:rsidR="009C492F">
        <w:t xml:space="preserve"> (</w:t>
      </w:r>
      <w:r w:rsidR="00590E7D">
        <w:fldChar w:fldCharType="begin"/>
      </w:r>
      <w:r w:rsidR="00590E7D">
        <w:instrText xml:space="preserve"> REF _Ref470256226 \h </w:instrText>
      </w:r>
      <w:r w:rsidR="00590E7D">
        <w:fldChar w:fldCharType="separate"/>
      </w:r>
      <w:r w:rsidR="00590E7D">
        <w:t xml:space="preserve">Table </w:t>
      </w:r>
      <w:r w:rsidR="00590E7D">
        <w:rPr>
          <w:noProof/>
        </w:rPr>
        <w:t>5</w:t>
      </w:r>
      <w:r w:rsidR="00590E7D">
        <w:fldChar w:fldCharType="end"/>
      </w:r>
      <w:r w:rsidR="00590E7D">
        <w:t>)</w:t>
      </w:r>
      <w:r w:rsidR="00077CBC">
        <w:t>.</w:t>
      </w:r>
      <w:r w:rsidR="00532F85">
        <w:t xml:space="preserve">  </w:t>
      </w:r>
    </w:p>
    <w:p w14:paraId="18DC8677" w14:textId="5F1F5041" w:rsidR="00F8443D" w:rsidRDefault="00F8443D">
      <w:r>
        <w:br w:type="page"/>
      </w:r>
    </w:p>
    <w:p w14:paraId="4F56C353" w14:textId="77777777" w:rsidR="00F8443D" w:rsidRDefault="00F8443D" w:rsidP="0094328D"/>
    <w:p w14:paraId="1847E858" w14:textId="4D7F71BE" w:rsidR="002C2FC7" w:rsidRDefault="002C2FC7" w:rsidP="002C2FC7">
      <w:pPr>
        <w:pStyle w:val="Caption"/>
      </w:pPr>
      <w:bookmarkStart w:id="160" w:name="_Ref470183872"/>
      <w:r>
        <w:t xml:space="preserve">Figure </w:t>
      </w:r>
      <w:fldSimple w:instr=" SEQ Figure \* ARABIC ">
        <w:r w:rsidR="009C492F">
          <w:rPr>
            <w:noProof/>
          </w:rPr>
          <w:t>1</w:t>
        </w:r>
      </w:fldSimple>
      <w:bookmarkEnd w:id="160"/>
      <w:r>
        <w:t xml:space="preserve">.  Screen shot of the RMIS database page.  Select the </w:t>
      </w:r>
      <w:proofErr w:type="spellStart"/>
      <w:r>
        <w:t>adclipped</w:t>
      </w:r>
      <w:proofErr w:type="spellEnd"/>
      <w:r>
        <w:t xml:space="preserve"> releases on the left-hand side, and then enter 1 for species type.  </w:t>
      </w:r>
    </w:p>
    <w:p w14:paraId="590FF148" w14:textId="77777777" w:rsidR="00F84766" w:rsidRDefault="002C2FC7" w:rsidP="0094328D">
      <w:bookmarkStart w:id="161" w:name="_GoBack"/>
      <w:r w:rsidRPr="002C2FC7">
        <w:rPr>
          <w:noProof/>
        </w:rPr>
        <w:drawing>
          <wp:inline distT="0" distB="0" distL="0" distR="0" wp14:anchorId="7CBC57C1" wp14:editId="3773201D">
            <wp:extent cx="5943593" cy="4719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985"/>
                    <a:stretch/>
                  </pic:blipFill>
                  <pic:spPr bwMode="auto">
                    <a:xfrm>
                      <a:off x="0" y="0"/>
                      <a:ext cx="5943600" cy="4719326"/>
                    </a:xfrm>
                    <a:prstGeom prst="rect">
                      <a:avLst/>
                    </a:prstGeom>
                    <a:noFill/>
                    <a:ln>
                      <a:noFill/>
                    </a:ln>
                    <a:extLst>
                      <a:ext uri="{53640926-AAD7-44D8-BBD7-CCE9431645EC}">
                        <a14:shadowObscured xmlns:a14="http://schemas.microsoft.com/office/drawing/2010/main"/>
                      </a:ext>
                    </a:extLst>
                  </pic:spPr>
                </pic:pic>
              </a:graphicData>
            </a:graphic>
          </wp:inline>
        </w:drawing>
      </w:r>
      <w:bookmarkEnd w:id="161"/>
    </w:p>
    <w:p w14:paraId="248AAFA4" w14:textId="77777777" w:rsidR="00F84766" w:rsidRDefault="00F84766">
      <w:r>
        <w:br w:type="page"/>
      </w:r>
    </w:p>
    <w:p w14:paraId="1A15A372" w14:textId="771610AD" w:rsidR="0094328D" w:rsidRDefault="002C2FC7" w:rsidP="0094328D">
      <w:r>
        <w:lastRenderedPageBreak/>
        <w:t xml:space="preserve"> </w:t>
      </w:r>
      <w:r w:rsidR="0094328D">
        <w:t xml:space="preserve">  </w:t>
      </w:r>
    </w:p>
    <w:p w14:paraId="567477F9" w14:textId="4F55920A" w:rsidR="00F84766" w:rsidRDefault="00F84766" w:rsidP="00F84766">
      <w:pPr>
        <w:pStyle w:val="Caption"/>
      </w:pPr>
      <w:bookmarkStart w:id="162" w:name="_Ref470207382"/>
      <w:r>
        <w:t xml:space="preserve">Table </w:t>
      </w:r>
      <w:fldSimple w:instr=" SEQ Table \* ARABIC ">
        <w:r w:rsidR="009C492F">
          <w:rPr>
            <w:noProof/>
          </w:rPr>
          <w:t>3</w:t>
        </w:r>
      </w:fldSimple>
      <w:bookmarkEnd w:id="162"/>
      <w:r>
        <w:t>.  Lookup table for the relationship between the area names in our model and the regional tag code identifiers for hatchery released Chinook salmon in the RMIS database.</w:t>
      </w:r>
    </w:p>
    <w:tbl>
      <w:tblPr>
        <w:tblW w:w="7720" w:type="dxa"/>
        <w:tblLook w:val="04A0" w:firstRow="1" w:lastRow="0" w:firstColumn="1" w:lastColumn="0" w:noHBand="0" w:noVBand="1"/>
      </w:tblPr>
      <w:tblGrid>
        <w:gridCol w:w="960"/>
        <w:gridCol w:w="3380"/>
        <w:gridCol w:w="3380"/>
      </w:tblGrid>
      <w:tr w:rsidR="00F84766" w:rsidRPr="00F84766" w14:paraId="7F5A3EAE" w14:textId="77777777" w:rsidTr="00F84766">
        <w:trPr>
          <w:trHeight w:hRule="exact" w:val="432"/>
        </w:trPr>
        <w:tc>
          <w:tcPr>
            <w:tcW w:w="960" w:type="dxa"/>
            <w:tcBorders>
              <w:top w:val="nil"/>
              <w:left w:val="nil"/>
              <w:bottom w:val="nil"/>
              <w:right w:val="nil"/>
            </w:tcBorders>
            <w:shd w:val="clear" w:color="auto" w:fill="auto"/>
            <w:vAlign w:val="bottom"/>
            <w:hideMark/>
          </w:tcPr>
          <w:p w14:paraId="14218029"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Area ID</w:t>
            </w:r>
          </w:p>
        </w:tc>
        <w:tc>
          <w:tcPr>
            <w:tcW w:w="3380" w:type="dxa"/>
            <w:tcBorders>
              <w:top w:val="nil"/>
              <w:left w:val="nil"/>
              <w:bottom w:val="nil"/>
              <w:right w:val="nil"/>
            </w:tcBorders>
            <w:shd w:val="clear" w:color="auto" w:fill="auto"/>
            <w:vAlign w:val="bottom"/>
            <w:hideMark/>
          </w:tcPr>
          <w:p w14:paraId="643E5838"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Area name</w:t>
            </w:r>
          </w:p>
        </w:tc>
        <w:tc>
          <w:tcPr>
            <w:tcW w:w="3380" w:type="dxa"/>
            <w:tcBorders>
              <w:top w:val="nil"/>
              <w:left w:val="nil"/>
              <w:bottom w:val="nil"/>
              <w:right w:val="nil"/>
            </w:tcBorders>
            <w:shd w:val="clear" w:color="auto" w:fill="auto"/>
            <w:vAlign w:val="bottom"/>
            <w:hideMark/>
          </w:tcPr>
          <w:p w14:paraId="46CB4671" w14:textId="77777777" w:rsidR="00F84766" w:rsidRPr="00F84766" w:rsidRDefault="00F84766" w:rsidP="00F84766">
            <w:pPr>
              <w:spacing w:after="0" w:line="240" w:lineRule="auto"/>
              <w:rPr>
                <w:rFonts w:eastAsia="Times New Roman" w:cs="Times New Roman"/>
                <w:color w:val="000000"/>
                <w:sz w:val="18"/>
                <w:szCs w:val="18"/>
              </w:rPr>
            </w:pPr>
            <w:proofErr w:type="spellStart"/>
            <w:r w:rsidRPr="00F84766">
              <w:rPr>
                <w:rFonts w:eastAsia="Times New Roman" w:cs="Times New Roman"/>
                <w:color w:val="000000"/>
                <w:sz w:val="18"/>
                <w:szCs w:val="18"/>
              </w:rPr>
              <w:t>release_location_rmis_region</w:t>
            </w:r>
            <w:proofErr w:type="spellEnd"/>
          </w:p>
        </w:tc>
      </w:tr>
      <w:tr w:rsidR="00F84766" w:rsidRPr="00F84766" w14:paraId="21752CFF" w14:textId="77777777" w:rsidTr="008D519D">
        <w:trPr>
          <w:trHeight w:hRule="exact" w:val="432"/>
        </w:trPr>
        <w:tc>
          <w:tcPr>
            <w:tcW w:w="960" w:type="dxa"/>
            <w:tcBorders>
              <w:top w:val="nil"/>
              <w:left w:val="nil"/>
              <w:bottom w:val="nil"/>
              <w:right w:val="nil"/>
            </w:tcBorders>
            <w:shd w:val="clear" w:color="auto" w:fill="E7E6E6" w:themeFill="background2"/>
            <w:vAlign w:val="bottom"/>
            <w:hideMark/>
          </w:tcPr>
          <w:p w14:paraId="44238D0D" w14:textId="77777777" w:rsidR="00F84766" w:rsidRPr="00F84766" w:rsidRDefault="00F84766" w:rsidP="00F84766">
            <w:pPr>
              <w:spacing w:after="0" w:line="240" w:lineRule="auto"/>
              <w:jc w:val="right"/>
              <w:rPr>
                <w:rFonts w:eastAsia="Times New Roman" w:cs="Times New Roman"/>
                <w:color w:val="000000"/>
                <w:sz w:val="18"/>
                <w:szCs w:val="18"/>
              </w:rPr>
            </w:pPr>
            <w:r w:rsidRPr="00F84766">
              <w:rPr>
                <w:rFonts w:eastAsia="Times New Roman" w:cs="Times New Roman"/>
                <w:color w:val="000000"/>
                <w:sz w:val="18"/>
                <w:szCs w:val="18"/>
              </w:rPr>
              <w:t>1</w:t>
            </w:r>
          </w:p>
        </w:tc>
        <w:tc>
          <w:tcPr>
            <w:tcW w:w="3380" w:type="dxa"/>
            <w:tcBorders>
              <w:top w:val="nil"/>
              <w:left w:val="nil"/>
              <w:bottom w:val="nil"/>
              <w:right w:val="nil"/>
            </w:tcBorders>
            <w:shd w:val="clear" w:color="auto" w:fill="E7E6E6" w:themeFill="background2"/>
            <w:vAlign w:val="bottom"/>
            <w:hideMark/>
          </w:tcPr>
          <w:p w14:paraId="22E6FEAC"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Central California</w:t>
            </w:r>
          </w:p>
        </w:tc>
        <w:tc>
          <w:tcPr>
            <w:tcW w:w="3380" w:type="dxa"/>
            <w:tcBorders>
              <w:top w:val="nil"/>
              <w:left w:val="nil"/>
              <w:bottom w:val="nil"/>
              <w:right w:val="nil"/>
            </w:tcBorders>
            <w:shd w:val="clear" w:color="auto" w:fill="E7E6E6" w:themeFill="background2"/>
            <w:vAlign w:val="bottom"/>
            <w:hideMark/>
          </w:tcPr>
          <w:p w14:paraId="12C4C2E3"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CAGN, CECA, SAFA, SJOA</w:t>
            </w:r>
          </w:p>
        </w:tc>
      </w:tr>
      <w:tr w:rsidR="00F84766" w:rsidRPr="00F84766" w14:paraId="31428519" w14:textId="77777777" w:rsidTr="00F84766">
        <w:trPr>
          <w:trHeight w:hRule="exact" w:val="432"/>
        </w:trPr>
        <w:tc>
          <w:tcPr>
            <w:tcW w:w="960" w:type="dxa"/>
            <w:tcBorders>
              <w:top w:val="nil"/>
              <w:left w:val="nil"/>
              <w:bottom w:val="nil"/>
              <w:right w:val="nil"/>
            </w:tcBorders>
            <w:shd w:val="clear" w:color="auto" w:fill="auto"/>
            <w:vAlign w:val="bottom"/>
            <w:hideMark/>
          </w:tcPr>
          <w:p w14:paraId="274C04C3" w14:textId="77777777" w:rsidR="00F84766" w:rsidRPr="00F84766" w:rsidRDefault="00F84766" w:rsidP="00F84766">
            <w:pPr>
              <w:spacing w:after="0" w:line="240" w:lineRule="auto"/>
              <w:jc w:val="right"/>
              <w:rPr>
                <w:rFonts w:eastAsia="Times New Roman" w:cs="Times New Roman"/>
                <w:color w:val="000000"/>
                <w:sz w:val="18"/>
                <w:szCs w:val="18"/>
              </w:rPr>
            </w:pPr>
            <w:r w:rsidRPr="00F84766">
              <w:rPr>
                <w:rFonts w:eastAsia="Times New Roman" w:cs="Times New Roman"/>
                <w:color w:val="000000"/>
                <w:sz w:val="18"/>
                <w:szCs w:val="18"/>
              </w:rPr>
              <w:t>2</w:t>
            </w:r>
          </w:p>
        </w:tc>
        <w:tc>
          <w:tcPr>
            <w:tcW w:w="3380" w:type="dxa"/>
            <w:tcBorders>
              <w:top w:val="nil"/>
              <w:left w:val="nil"/>
              <w:bottom w:val="nil"/>
              <w:right w:val="nil"/>
            </w:tcBorders>
            <w:shd w:val="clear" w:color="auto" w:fill="auto"/>
            <w:vAlign w:val="bottom"/>
            <w:hideMark/>
          </w:tcPr>
          <w:p w14:paraId="2A5F6350"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Northern California/Oregon</w:t>
            </w:r>
          </w:p>
        </w:tc>
        <w:tc>
          <w:tcPr>
            <w:tcW w:w="3380" w:type="dxa"/>
            <w:tcBorders>
              <w:top w:val="nil"/>
              <w:left w:val="nil"/>
              <w:bottom w:val="nil"/>
              <w:right w:val="nil"/>
            </w:tcBorders>
            <w:shd w:val="clear" w:color="auto" w:fill="auto"/>
            <w:vAlign w:val="bottom"/>
            <w:hideMark/>
          </w:tcPr>
          <w:p w14:paraId="2871CFED"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KLTR, NOCA, NOOR, ORGN, SOOR</w:t>
            </w:r>
          </w:p>
        </w:tc>
      </w:tr>
      <w:tr w:rsidR="00F84766" w:rsidRPr="00F84766" w14:paraId="1EB8467C" w14:textId="77777777" w:rsidTr="008D519D">
        <w:trPr>
          <w:trHeight w:hRule="exact" w:val="432"/>
        </w:trPr>
        <w:tc>
          <w:tcPr>
            <w:tcW w:w="960" w:type="dxa"/>
            <w:tcBorders>
              <w:top w:val="nil"/>
              <w:left w:val="nil"/>
              <w:bottom w:val="nil"/>
              <w:right w:val="nil"/>
            </w:tcBorders>
            <w:shd w:val="clear" w:color="auto" w:fill="E7E6E6" w:themeFill="background2"/>
            <w:vAlign w:val="bottom"/>
            <w:hideMark/>
          </w:tcPr>
          <w:p w14:paraId="5FF8ED4B" w14:textId="77777777" w:rsidR="00F84766" w:rsidRPr="00F84766" w:rsidRDefault="00F84766" w:rsidP="00F84766">
            <w:pPr>
              <w:spacing w:after="0" w:line="240" w:lineRule="auto"/>
              <w:jc w:val="right"/>
              <w:rPr>
                <w:rFonts w:eastAsia="Times New Roman" w:cs="Times New Roman"/>
                <w:color w:val="000000"/>
                <w:sz w:val="18"/>
                <w:szCs w:val="18"/>
              </w:rPr>
            </w:pPr>
            <w:r w:rsidRPr="00F84766">
              <w:rPr>
                <w:rFonts w:eastAsia="Times New Roman" w:cs="Times New Roman"/>
                <w:color w:val="000000"/>
                <w:sz w:val="18"/>
                <w:szCs w:val="18"/>
              </w:rPr>
              <w:t>3</w:t>
            </w:r>
          </w:p>
        </w:tc>
        <w:tc>
          <w:tcPr>
            <w:tcW w:w="3380" w:type="dxa"/>
            <w:tcBorders>
              <w:top w:val="nil"/>
              <w:left w:val="nil"/>
              <w:bottom w:val="nil"/>
              <w:right w:val="nil"/>
            </w:tcBorders>
            <w:shd w:val="clear" w:color="auto" w:fill="E7E6E6" w:themeFill="background2"/>
            <w:vAlign w:val="bottom"/>
            <w:hideMark/>
          </w:tcPr>
          <w:p w14:paraId="6BB42E96"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Columbia River</w:t>
            </w:r>
          </w:p>
        </w:tc>
        <w:tc>
          <w:tcPr>
            <w:tcW w:w="3380" w:type="dxa"/>
            <w:tcBorders>
              <w:top w:val="nil"/>
              <w:left w:val="nil"/>
              <w:bottom w:val="nil"/>
              <w:right w:val="nil"/>
            </w:tcBorders>
            <w:shd w:val="clear" w:color="auto" w:fill="E7E6E6" w:themeFill="background2"/>
            <w:vAlign w:val="bottom"/>
            <w:hideMark/>
          </w:tcPr>
          <w:p w14:paraId="7A6C103F"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CECR, CRGN, LOCR, SNAK, UPCR</w:t>
            </w:r>
          </w:p>
        </w:tc>
      </w:tr>
      <w:tr w:rsidR="00F84766" w:rsidRPr="00F84766" w14:paraId="0DDA9640" w14:textId="77777777" w:rsidTr="00F84766">
        <w:trPr>
          <w:trHeight w:hRule="exact" w:val="432"/>
        </w:trPr>
        <w:tc>
          <w:tcPr>
            <w:tcW w:w="960" w:type="dxa"/>
            <w:tcBorders>
              <w:top w:val="nil"/>
              <w:left w:val="nil"/>
              <w:bottom w:val="nil"/>
              <w:right w:val="nil"/>
            </w:tcBorders>
            <w:shd w:val="clear" w:color="auto" w:fill="auto"/>
            <w:vAlign w:val="bottom"/>
            <w:hideMark/>
          </w:tcPr>
          <w:p w14:paraId="1E74D7CB" w14:textId="77777777" w:rsidR="00F84766" w:rsidRPr="00F84766" w:rsidRDefault="00F84766" w:rsidP="00F84766">
            <w:pPr>
              <w:spacing w:after="0" w:line="240" w:lineRule="auto"/>
              <w:jc w:val="right"/>
              <w:rPr>
                <w:rFonts w:eastAsia="Times New Roman" w:cs="Times New Roman"/>
                <w:color w:val="000000"/>
                <w:sz w:val="18"/>
                <w:szCs w:val="18"/>
              </w:rPr>
            </w:pPr>
            <w:r w:rsidRPr="00F84766">
              <w:rPr>
                <w:rFonts w:eastAsia="Times New Roman" w:cs="Times New Roman"/>
                <w:color w:val="000000"/>
                <w:sz w:val="18"/>
                <w:szCs w:val="18"/>
              </w:rPr>
              <w:t>4</w:t>
            </w:r>
          </w:p>
        </w:tc>
        <w:tc>
          <w:tcPr>
            <w:tcW w:w="3380" w:type="dxa"/>
            <w:tcBorders>
              <w:top w:val="nil"/>
              <w:left w:val="nil"/>
              <w:bottom w:val="nil"/>
              <w:right w:val="nil"/>
            </w:tcBorders>
            <w:shd w:val="clear" w:color="auto" w:fill="auto"/>
            <w:vAlign w:val="bottom"/>
            <w:hideMark/>
          </w:tcPr>
          <w:p w14:paraId="03874AEF"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Outer Washington Coast</w:t>
            </w:r>
          </w:p>
        </w:tc>
        <w:tc>
          <w:tcPr>
            <w:tcW w:w="3380" w:type="dxa"/>
            <w:tcBorders>
              <w:top w:val="nil"/>
              <w:left w:val="nil"/>
              <w:bottom w:val="nil"/>
              <w:right w:val="nil"/>
            </w:tcBorders>
            <w:shd w:val="clear" w:color="auto" w:fill="auto"/>
            <w:vAlign w:val="bottom"/>
            <w:hideMark/>
          </w:tcPr>
          <w:p w14:paraId="78527189"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GRAY, NWC, WAGN, WILP</w:t>
            </w:r>
          </w:p>
        </w:tc>
      </w:tr>
      <w:tr w:rsidR="00F84766" w:rsidRPr="00F84766" w14:paraId="46066A55" w14:textId="77777777" w:rsidTr="008D519D">
        <w:trPr>
          <w:trHeight w:hRule="exact" w:val="432"/>
        </w:trPr>
        <w:tc>
          <w:tcPr>
            <w:tcW w:w="960" w:type="dxa"/>
            <w:tcBorders>
              <w:top w:val="nil"/>
              <w:left w:val="nil"/>
              <w:bottom w:val="nil"/>
              <w:right w:val="nil"/>
            </w:tcBorders>
            <w:shd w:val="clear" w:color="auto" w:fill="E7E6E6" w:themeFill="background2"/>
            <w:vAlign w:val="bottom"/>
            <w:hideMark/>
          </w:tcPr>
          <w:p w14:paraId="15C2C3EF" w14:textId="77777777" w:rsidR="00F84766" w:rsidRPr="00F84766" w:rsidRDefault="00F84766" w:rsidP="00F84766">
            <w:pPr>
              <w:spacing w:after="0" w:line="240" w:lineRule="auto"/>
              <w:jc w:val="right"/>
              <w:rPr>
                <w:rFonts w:eastAsia="Times New Roman" w:cs="Times New Roman"/>
                <w:color w:val="000000"/>
                <w:sz w:val="18"/>
                <w:szCs w:val="18"/>
              </w:rPr>
            </w:pPr>
            <w:r w:rsidRPr="00F84766">
              <w:rPr>
                <w:rFonts w:eastAsia="Times New Roman" w:cs="Times New Roman"/>
                <w:color w:val="000000"/>
                <w:sz w:val="18"/>
                <w:szCs w:val="18"/>
              </w:rPr>
              <w:t>5</w:t>
            </w:r>
          </w:p>
        </w:tc>
        <w:tc>
          <w:tcPr>
            <w:tcW w:w="3380" w:type="dxa"/>
            <w:tcBorders>
              <w:top w:val="nil"/>
              <w:left w:val="nil"/>
              <w:bottom w:val="nil"/>
              <w:right w:val="nil"/>
            </w:tcBorders>
            <w:shd w:val="clear" w:color="auto" w:fill="E7E6E6" w:themeFill="background2"/>
            <w:vAlign w:val="bottom"/>
            <w:hideMark/>
          </w:tcPr>
          <w:p w14:paraId="6BE36184"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Salish Sea</w:t>
            </w:r>
          </w:p>
        </w:tc>
        <w:tc>
          <w:tcPr>
            <w:tcW w:w="3380" w:type="dxa"/>
            <w:tcBorders>
              <w:top w:val="nil"/>
              <w:left w:val="nil"/>
              <w:bottom w:val="nil"/>
              <w:right w:val="nil"/>
            </w:tcBorders>
            <w:shd w:val="clear" w:color="auto" w:fill="E7E6E6" w:themeFill="background2"/>
            <w:vAlign w:val="bottom"/>
            <w:hideMark/>
          </w:tcPr>
          <w:p w14:paraId="0D20FFEA"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FRTH, GST, HOOD, JNST, JUAN, MPS, NOWA, NPS, QCI, SKAG, SPS</w:t>
            </w:r>
          </w:p>
        </w:tc>
      </w:tr>
      <w:tr w:rsidR="00F84766" w:rsidRPr="00F84766" w14:paraId="289486D4" w14:textId="77777777" w:rsidTr="00F84766">
        <w:trPr>
          <w:trHeight w:hRule="exact" w:val="432"/>
        </w:trPr>
        <w:tc>
          <w:tcPr>
            <w:tcW w:w="960" w:type="dxa"/>
            <w:tcBorders>
              <w:top w:val="nil"/>
              <w:left w:val="nil"/>
              <w:bottom w:val="nil"/>
              <w:right w:val="nil"/>
            </w:tcBorders>
            <w:shd w:val="clear" w:color="auto" w:fill="auto"/>
            <w:vAlign w:val="bottom"/>
            <w:hideMark/>
          </w:tcPr>
          <w:p w14:paraId="7F2A0CCD" w14:textId="77777777" w:rsidR="00F84766" w:rsidRPr="00F84766" w:rsidRDefault="00F84766" w:rsidP="00F84766">
            <w:pPr>
              <w:spacing w:after="0" w:line="240" w:lineRule="auto"/>
              <w:jc w:val="right"/>
              <w:rPr>
                <w:rFonts w:eastAsia="Times New Roman" w:cs="Times New Roman"/>
                <w:color w:val="000000"/>
                <w:sz w:val="18"/>
                <w:szCs w:val="18"/>
              </w:rPr>
            </w:pPr>
            <w:r w:rsidRPr="00F84766">
              <w:rPr>
                <w:rFonts w:eastAsia="Times New Roman" w:cs="Times New Roman"/>
                <w:color w:val="000000"/>
                <w:sz w:val="18"/>
                <w:szCs w:val="18"/>
              </w:rPr>
              <w:t>6</w:t>
            </w:r>
          </w:p>
        </w:tc>
        <w:tc>
          <w:tcPr>
            <w:tcW w:w="3380" w:type="dxa"/>
            <w:tcBorders>
              <w:top w:val="nil"/>
              <w:left w:val="nil"/>
              <w:bottom w:val="nil"/>
              <w:right w:val="nil"/>
            </w:tcBorders>
            <w:shd w:val="clear" w:color="auto" w:fill="auto"/>
            <w:vAlign w:val="bottom"/>
            <w:hideMark/>
          </w:tcPr>
          <w:p w14:paraId="0B3A1115"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West Coast Vancouver Island/Coastal British Columbia</w:t>
            </w:r>
          </w:p>
        </w:tc>
        <w:tc>
          <w:tcPr>
            <w:tcW w:w="3380" w:type="dxa"/>
            <w:tcBorders>
              <w:top w:val="nil"/>
              <w:left w:val="nil"/>
              <w:bottom w:val="nil"/>
              <w:right w:val="nil"/>
            </w:tcBorders>
            <w:shd w:val="clear" w:color="auto" w:fill="auto"/>
            <w:vAlign w:val="bottom"/>
            <w:hideMark/>
          </w:tcPr>
          <w:p w14:paraId="4DAE08CD"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COBC, NASK, WCVI</w:t>
            </w:r>
          </w:p>
        </w:tc>
      </w:tr>
      <w:tr w:rsidR="00F84766" w:rsidRPr="00F84766" w14:paraId="43AED8A2" w14:textId="77777777" w:rsidTr="008D519D">
        <w:trPr>
          <w:trHeight w:hRule="exact" w:val="432"/>
        </w:trPr>
        <w:tc>
          <w:tcPr>
            <w:tcW w:w="960" w:type="dxa"/>
            <w:tcBorders>
              <w:top w:val="nil"/>
              <w:left w:val="nil"/>
              <w:bottom w:val="nil"/>
              <w:right w:val="nil"/>
            </w:tcBorders>
            <w:shd w:val="clear" w:color="auto" w:fill="E7E6E6" w:themeFill="background2"/>
            <w:vAlign w:val="bottom"/>
            <w:hideMark/>
          </w:tcPr>
          <w:p w14:paraId="65052B23" w14:textId="77777777" w:rsidR="00F84766" w:rsidRPr="00F84766" w:rsidRDefault="00F84766" w:rsidP="00F84766">
            <w:pPr>
              <w:spacing w:after="0" w:line="240" w:lineRule="auto"/>
              <w:jc w:val="right"/>
              <w:rPr>
                <w:rFonts w:eastAsia="Times New Roman" w:cs="Times New Roman"/>
                <w:color w:val="000000"/>
                <w:sz w:val="18"/>
                <w:szCs w:val="18"/>
              </w:rPr>
            </w:pPr>
            <w:r w:rsidRPr="00F84766">
              <w:rPr>
                <w:rFonts w:eastAsia="Times New Roman" w:cs="Times New Roman"/>
                <w:color w:val="000000"/>
                <w:sz w:val="18"/>
                <w:szCs w:val="18"/>
              </w:rPr>
              <w:t>7</w:t>
            </w:r>
          </w:p>
        </w:tc>
        <w:tc>
          <w:tcPr>
            <w:tcW w:w="3380" w:type="dxa"/>
            <w:tcBorders>
              <w:top w:val="nil"/>
              <w:left w:val="nil"/>
              <w:bottom w:val="nil"/>
              <w:right w:val="nil"/>
            </w:tcBorders>
            <w:shd w:val="clear" w:color="auto" w:fill="E7E6E6" w:themeFill="background2"/>
            <w:vAlign w:val="bottom"/>
            <w:hideMark/>
          </w:tcPr>
          <w:p w14:paraId="1254B96E"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Southeast Alaska</w:t>
            </w:r>
          </w:p>
        </w:tc>
        <w:tc>
          <w:tcPr>
            <w:tcW w:w="3380" w:type="dxa"/>
            <w:tcBorders>
              <w:top w:val="nil"/>
              <w:left w:val="nil"/>
              <w:bottom w:val="nil"/>
              <w:right w:val="nil"/>
            </w:tcBorders>
            <w:shd w:val="clear" w:color="auto" w:fill="E7E6E6" w:themeFill="background2"/>
            <w:vAlign w:val="bottom"/>
            <w:hideMark/>
          </w:tcPr>
          <w:p w14:paraId="575A7106"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ALSR, CHIL, SEAK, STUN, TAWH, TRAN</w:t>
            </w:r>
          </w:p>
        </w:tc>
      </w:tr>
      <w:tr w:rsidR="00F84766" w:rsidRPr="00F84766" w14:paraId="550918F9" w14:textId="77777777" w:rsidTr="00F84766">
        <w:trPr>
          <w:trHeight w:hRule="exact" w:val="432"/>
        </w:trPr>
        <w:tc>
          <w:tcPr>
            <w:tcW w:w="960" w:type="dxa"/>
            <w:tcBorders>
              <w:top w:val="nil"/>
              <w:left w:val="nil"/>
              <w:bottom w:val="nil"/>
              <w:right w:val="nil"/>
            </w:tcBorders>
            <w:shd w:val="clear" w:color="auto" w:fill="auto"/>
            <w:vAlign w:val="bottom"/>
            <w:hideMark/>
          </w:tcPr>
          <w:p w14:paraId="25B99672" w14:textId="77777777" w:rsidR="00F84766" w:rsidRPr="00F84766" w:rsidRDefault="00F84766" w:rsidP="00F84766">
            <w:pPr>
              <w:spacing w:after="0" w:line="240" w:lineRule="auto"/>
              <w:jc w:val="right"/>
              <w:rPr>
                <w:rFonts w:eastAsia="Times New Roman" w:cs="Times New Roman"/>
                <w:color w:val="000000"/>
                <w:sz w:val="18"/>
                <w:szCs w:val="18"/>
              </w:rPr>
            </w:pPr>
            <w:r w:rsidRPr="00F84766">
              <w:rPr>
                <w:rFonts w:eastAsia="Times New Roman" w:cs="Times New Roman"/>
                <w:color w:val="000000"/>
                <w:sz w:val="18"/>
                <w:szCs w:val="18"/>
              </w:rPr>
              <w:t>8</w:t>
            </w:r>
          </w:p>
        </w:tc>
        <w:tc>
          <w:tcPr>
            <w:tcW w:w="3380" w:type="dxa"/>
            <w:tcBorders>
              <w:top w:val="nil"/>
              <w:left w:val="nil"/>
              <w:bottom w:val="nil"/>
              <w:right w:val="nil"/>
            </w:tcBorders>
            <w:shd w:val="clear" w:color="auto" w:fill="auto"/>
            <w:vAlign w:val="bottom"/>
            <w:hideMark/>
          </w:tcPr>
          <w:p w14:paraId="5BCD53DA"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 xml:space="preserve">Western Alaska </w:t>
            </w:r>
          </w:p>
        </w:tc>
        <w:tc>
          <w:tcPr>
            <w:tcW w:w="3380" w:type="dxa"/>
            <w:tcBorders>
              <w:top w:val="nil"/>
              <w:left w:val="nil"/>
              <w:bottom w:val="nil"/>
              <w:right w:val="nil"/>
            </w:tcBorders>
            <w:shd w:val="clear" w:color="auto" w:fill="auto"/>
            <w:vAlign w:val="bottom"/>
            <w:hideMark/>
          </w:tcPr>
          <w:p w14:paraId="6F16B420" w14:textId="77777777" w:rsidR="00F84766" w:rsidRPr="00F84766" w:rsidRDefault="00F84766" w:rsidP="00F84766">
            <w:pPr>
              <w:spacing w:after="0" w:line="240" w:lineRule="auto"/>
              <w:rPr>
                <w:rFonts w:eastAsia="Times New Roman" w:cs="Times New Roman"/>
                <w:color w:val="000000"/>
                <w:sz w:val="18"/>
                <w:szCs w:val="18"/>
              </w:rPr>
            </w:pPr>
            <w:r w:rsidRPr="00F84766">
              <w:rPr>
                <w:rFonts w:eastAsia="Times New Roman" w:cs="Times New Roman"/>
                <w:color w:val="000000"/>
                <w:sz w:val="18"/>
                <w:szCs w:val="18"/>
              </w:rPr>
              <w:t>WEAK</w:t>
            </w:r>
          </w:p>
        </w:tc>
      </w:tr>
    </w:tbl>
    <w:p w14:paraId="16098226" w14:textId="05D2A6DA" w:rsidR="0088600D" w:rsidRDefault="0088600D">
      <w:r>
        <w:br w:type="page"/>
      </w:r>
    </w:p>
    <w:p w14:paraId="2667A3A6" w14:textId="5F35A0A6" w:rsidR="00A24585" w:rsidRDefault="00A24585" w:rsidP="00A24585">
      <w:pPr>
        <w:pStyle w:val="Caption"/>
      </w:pPr>
      <w:bookmarkStart w:id="163" w:name="_Ref470239474"/>
      <w:r>
        <w:lastRenderedPageBreak/>
        <w:t xml:space="preserve">Table </w:t>
      </w:r>
      <w:fldSimple w:instr=" SEQ Table \* ARABIC ">
        <w:r w:rsidR="009C492F">
          <w:rPr>
            <w:noProof/>
          </w:rPr>
          <w:t>4</w:t>
        </w:r>
      </w:fldSimple>
      <w:bookmarkEnd w:id="163"/>
      <w:r w:rsidR="0028577B">
        <w:t>.  Tributaries in each area and</w:t>
      </w:r>
      <w:r>
        <w:t xml:space="preserve"> estimate </w:t>
      </w:r>
      <w:r w:rsidR="0028577B">
        <w:t xml:space="preserve">average </w:t>
      </w:r>
      <w:r>
        <w:t>escapement based on Chinook Technical Committee reports, Pacific Salmon Commission Appendix A report, and presentation</w:t>
      </w:r>
      <w:r w:rsidR="00DB7BD1">
        <w:t>s</w:t>
      </w:r>
      <w:r>
        <w:t xml:space="preserve"> by Department </w:t>
      </w:r>
      <w:r w:rsidR="001304AF">
        <w:t>o</w:t>
      </w:r>
      <w:r>
        <w:t>f Fisheries and Oceans in Canada.  In some instances reports group escapement estimates (e.g., above Bonneville, west coast Vancouver Island index streams, etc.)</w:t>
      </w:r>
      <w:r w:rsidR="0028577B">
        <w:t>.</w:t>
      </w:r>
      <w:r>
        <w:t xml:space="preserve"> </w:t>
      </w:r>
    </w:p>
    <w:tbl>
      <w:tblPr>
        <w:tblW w:w="8460" w:type="dxa"/>
        <w:tblLook w:val="04A0" w:firstRow="1" w:lastRow="0" w:firstColumn="1" w:lastColumn="0" w:noHBand="0" w:noVBand="1"/>
      </w:tblPr>
      <w:tblGrid>
        <w:gridCol w:w="1260"/>
        <w:gridCol w:w="2610"/>
        <w:gridCol w:w="3330"/>
        <w:gridCol w:w="1260"/>
      </w:tblGrid>
      <w:tr w:rsidR="0028577B" w:rsidRPr="0028577B" w14:paraId="0F1E5410" w14:textId="77777777" w:rsidTr="0028577B">
        <w:trPr>
          <w:trHeight w:val="432"/>
        </w:trPr>
        <w:tc>
          <w:tcPr>
            <w:tcW w:w="1260" w:type="dxa"/>
            <w:tcBorders>
              <w:top w:val="nil"/>
              <w:left w:val="nil"/>
              <w:bottom w:val="nil"/>
              <w:right w:val="nil"/>
            </w:tcBorders>
            <w:shd w:val="clear" w:color="auto" w:fill="auto"/>
            <w:vAlign w:val="center"/>
            <w:hideMark/>
          </w:tcPr>
          <w:p w14:paraId="027CE424"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Area ID</w:t>
            </w:r>
          </w:p>
        </w:tc>
        <w:tc>
          <w:tcPr>
            <w:tcW w:w="2610" w:type="dxa"/>
            <w:tcBorders>
              <w:top w:val="nil"/>
              <w:left w:val="nil"/>
              <w:bottom w:val="nil"/>
              <w:right w:val="nil"/>
            </w:tcBorders>
            <w:shd w:val="clear" w:color="auto" w:fill="auto"/>
            <w:vAlign w:val="center"/>
            <w:hideMark/>
          </w:tcPr>
          <w:p w14:paraId="0C48F76C"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Area name</w:t>
            </w:r>
          </w:p>
        </w:tc>
        <w:tc>
          <w:tcPr>
            <w:tcW w:w="3330" w:type="dxa"/>
            <w:tcBorders>
              <w:top w:val="nil"/>
              <w:left w:val="nil"/>
              <w:bottom w:val="nil"/>
              <w:right w:val="nil"/>
            </w:tcBorders>
            <w:shd w:val="clear" w:color="auto" w:fill="auto"/>
            <w:vAlign w:val="center"/>
            <w:hideMark/>
          </w:tcPr>
          <w:p w14:paraId="6648A281" w14:textId="6B0A8A08" w:rsidR="0028577B" w:rsidRPr="0028577B" w:rsidRDefault="001304AF"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W</w:t>
            </w:r>
            <w:r w:rsidR="0028577B" w:rsidRPr="0028577B">
              <w:rPr>
                <w:rFonts w:eastAsia="Times New Roman" w:cs="Times New Roman"/>
                <w:color w:val="000000"/>
                <w:sz w:val="18"/>
                <w:szCs w:val="18"/>
              </w:rPr>
              <w:t>atersheds</w:t>
            </w:r>
          </w:p>
        </w:tc>
        <w:tc>
          <w:tcPr>
            <w:tcW w:w="1260" w:type="dxa"/>
            <w:tcBorders>
              <w:top w:val="nil"/>
              <w:left w:val="nil"/>
              <w:bottom w:val="nil"/>
              <w:right w:val="nil"/>
            </w:tcBorders>
            <w:shd w:val="clear" w:color="auto" w:fill="auto"/>
            <w:vAlign w:val="center"/>
            <w:hideMark/>
          </w:tcPr>
          <w:p w14:paraId="0B8F2F82" w14:textId="54E90686" w:rsidR="0028577B" w:rsidRPr="0028577B" w:rsidRDefault="0028577B" w:rsidP="0028577B">
            <w:pPr>
              <w:spacing w:after="0" w:line="240" w:lineRule="auto"/>
              <w:rPr>
                <w:rFonts w:eastAsia="Times New Roman" w:cs="Times New Roman"/>
                <w:color w:val="000000"/>
                <w:sz w:val="18"/>
                <w:szCs w:val="18"/>
              </w:rPr>
            </w:pPr>
            <w:r>
              <w:rPr>
                <w:rFonts w:eastAsia="Times New Roman" w:cs="Times New Roman"/>
                <w:color w:val="000000"/>
                <w:sz w:val="18"/>
                <w:szCs w:val="18"/>
              </w:rPr>
              <w:t>A</w:t>
            </w:r>
            <w:r w:rsidRPr="0028577B">
              <w:rPr>
                <w:rFonts w:eastAsia="Times New Roman" w:cs="Times New Roman"/>
                <w:color w:val="000000"/>
                <w:sz w:val="18"/>
                <w:szCs w:val="18"/>
              </w:rPr>
              <w:t xml:space="preserve">verage </w:t>
            </w:r>
            <w:r>
              <w:rPr>
                <w:rFonts w:eastAsia="Times New Roman" w:cs="Times New Roman"/>
                <w:color w:val="000000"/>
                <w:sz w:val="18"/>
                <w:szCs w:val="18"/>
              </w:rPr>
              <w:t>escapement</w:t>
            </w:r>
          </w:p>
        </w:tc>
      </w:tr>
      <w:tr w:rsidR="0028577B" w:rsidRPr="0028577B" w14:paraId="3AD500B9" w14:textId="77777777" w:rsidTr="0028577B">
        <w:trPr>
          <w:trHeight w:val="432"/>
        </w:trPr>
        <w:tc>
          <w:tcPr>
            <w:tcW w:w="1260" w:type="dxa"/>
            <w:tcBorders>
              <w:top w:val="nil"/>
              <w:left w:val="nil"/>
              <w:bottom w:val="nil"/>
              <w:right w:val="nil"/>
            </w:tcBorders>
            <w:shd w:val="clear" w:color="auto" w:fill="E7E6E6" w:themeFill="background2"/>
            <w:vAlign w:val="bottom"/>
            <w:hideMark/>
          </w:tcPr>
          <w:p w14:paraId="198BA861"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1</w:t>
            </w:r>
          </w:p>
        </w:tc>
        <w:tc>
          <w:tcPr>
            <w:tcW w:w="2610" w:type="dxa"/>
            <w:tcBorders>
              <w:top w:val="nil"/>
              <w:left w:val="nil"/>
              <w:bottom w:val="nil"/>
              <w:right w:val="nil"/>
            </w:tcBorders>
            <w:shd w:val="clear" w:color="auto" w:fill="E7E6E6" w:themeFill="background2"/>
            <w:vAlign w:val="bottom"/>
            <w:hideMark/>
          </w:tcPr>
          <w:p w14:paraId="1DC75E6B"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Central California</w:t>
            </w:r>
          </w:p>
        </w:tc>
        <w:tc>
          <w:tcPr>
            <w:tcW w:w="3330" w:type="dxa"/>
            <w:tcBorders>
              <w:top w:val="nil"/>
              <w:left w:val="nil"/>
              <w:bottom w:val="nil"/>
              <w:right w:val="nil"/>
            </w:tcBorders>
            <w:shd w:val="clear" w:color="auto" w:fill="E7E6E6" w:themeFill="background2"/>
            <w:vAlign w:val="bottom"/>
            <w:hideMark/>
          </w:tcPr>
          <w:p w14:paraId="047DE5CC"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San Joaquin, Sacramento</w:t>
            </w:r>
          </w:p>
        </w:tc>
        <w:tc>
          <w:tcPr>
            <w:tcW w:w="1260" w:type="dxa"/>
            <w:tcBorders>
              <w:top w:val="nil"/>
              <w:left w:val="nil"/>
              <w:bottom w:val="nil"/>
              <w:right w:val="nil"/>
            </w:tcBorders>
            <w:shd w:val="clear" w:color="auto" w:fill="E7E6E6" w:themeFill="background2"/>
            <w:noWrap/>
            <w:vAlign w:val="bottom"/>
            <w:hideMark/>
          </w:tcPr>
          <w:p w14:paraId="6CE57C0D"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151,431</w:t>
            </w:r>
          </w:p>
        </w:tc>
      </w:tr>
      <w:tr w:rsidR="0028577B" w:rsidRPr="0028577B" w14:paraId="0211FF6A" w14:textId="77777777" w:rsidTr="0028577B">
        <w:trPr>
          <w:trHeight w:val="432"/>
        </w:trPr>
        <w:tc>
          <w:tcPr>
            <w:tcW w:w="1260" w:type="dxa"/>
            <w:tcBorders>
              <w:top w:val="nil"/>
              <w:left w:val="nil"/>
              <w:bottom w:val="nil"/>
              <w:right w:val="nil"/>
            </w:tcBorders>
            <w:shd w:val="clear" w:color="auto" w:fill="auto"/>
            <w:vAlign w:val="bottom"/>
            <w:hideMark/>
          </w:tcPr>
          <w:p w14:paraId="188998BE"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2</w:t>
            </w:r>
          </w:p>
        </w:tc>
        <w:tc>
          <w:tcPr>
            <w:tcW w:w="2610" w:type="dxa"/>
            <w:tcBorders>
              <w:top w:val="nil"/>
              <w:left w:val="nil"/>
              <w:bottom w:val="nil"/>
              <w:right w:val="nil"/>
            </w:tcBorders>
            <w:shd w:val="clear" w:color="auto" w:fill="auto"/>
            <w:vAlign w:val="bottom"/>
            <w:hideMark/>
          </w:tcPr>
          <w:p w14:paraId="71B57B33"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Northern California/Oregon</w:t>
            </w:r>
          </w:p>
        </w:tc>
        <w:tc>
          <w:tcPr>
            <w:tcW w:w="3330" w:type="dxa"/>
            <w:tcBorders>
              <w:top w:val="nil"/>
              <w:left w:val="nil"/>
              <w:bottom w:val="nil"/>
              <w:right w:val="nil"/>
            </w:tcBorders>
            <w:shd w:val="clear" w:color="auto" w:fill="auto"/>
            <w:vAlign w:val="bottom"/>
            <w:hideMark/>
          </w:tcPr>
          <w:p w14:paraId="5A444CFC"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Klamath/Trinity, Oregon North Coast, Oregon South Coast, Shasta Area, Rogue, Rogue/Umpqua</w:t>
            </w:r>
          </w:p>
        </w:tc>
        <w:tc>
          <w:tcPr>
            <w:tcW w:w="1260" w:type="dxa"/>
            <w:tcBorders>
              <w:top w:val="nil"/>
              <w:left w:val="nil"/>
              <w:bottom w:val="nil"/>
              <w:right w:val="nil"/>
            </w:tcBorders>
            <w:shd w:val="clear" w:color="auto" w:fill="auto"/>
            <w:noWrap/>
            <w:vAlign w:val="bottom"/>
            <w:hideMark/>
          </w:tcPr>
          <w:p w14:paraId="094A4A53"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173,642</w:t>
            </w:r>
          </w:p>
        </w:tc>
      </w:tr>
      <w:tr w:rsidR="0028577B" w:rsidRPr="0028577B" w14:paraId="701AD110" w14:textId="77777777" w:rsidTr="0028577B">
        <w:trPr>
          <w:trHeight w:val="432"/>
        </w:trPr>
        <w:tc>
          <w:tcPr>
            <w:tcW w:w="1260" w:type="dxa"/>
            <w:tcBorders>
              <w:top w:val="nil"/>
              <w:left w:val="nil"/>
              <w:bottom w:val="nil"/>
              <w:right w:val="nil"/>
            </w:tcBorders>
            <w:shd w:val="clear" w:color="auto" w:fill="E7E6E6" w:themeFill="background2"/>
            <w:vAlign w:val="bottom"/>
            <w:hideMark/>
          </w:tcPr>
          <w:p w14:paraId="07802DE6"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3</w:t>
            </w:r>
          </w:p>
        </w:tc>
        <w:tc>
          <w:tcPr>
            <w:tcW w:w="2610" w:type="dxa"/>
            <w:tcBorders>
              <w:top w:val="nil"/>
              <w:left w:val="nil"/>
              <w:bottom w:val="nil"/>
              <w:right w:val="nil"/>
            </w:tcBorders>
            <w:shd w:val="clear" w:color="auto" w:fill="E7E6E6" w:themeFill="background2"/>
            <w:vAlign w:val="bottom"/>
            <w:hideMark/>
          </w:tcPr>
          <w:p w14:paraId="5B6D805C"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Columbia River</w:t>
            </w:r>
          </w:p>
        </w:tc>
        <w:tc>
          <w:tcPr>
            <w:tcW w:w="3330" w:type="dxa"/>
            <w:tcBorders>
              <w:top w:val="nil"/>
              <w:left w:val="nil"/>
              <w:bottom w:val="nil"/>
              <w:right w:val="nil"/>
            </w:tcBorders>
            <w:shd w:val="clear" w:color="auto" w:fill="E7E6E6" w:themeFill="background2"/>
            <w:vAlign w:val="bottom"/>
            <w:hideMark/>
          </w:tcPr>
          <w:p w14:paraId="12E235E9"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 xml:space="preserve">Above Bonneville, below Bonneville, Mid-Columbia </w:t>
            </w:r>
            <w:proofErr w:type="spellStart"/>
            <w:r w:rsidRPr="0028577B">
              <w:rPr>
                <w:rFonts w:eastAsia="Times New Roman" w:cs="Times New Roman"/>
                <w:color w:val="000000"/>
                <w:sz w:val="18"/>
                <w:szCs w:val="18"/>
              </w:rPr>
              <w:t>Brights</w:t>
            </w:r>
            <w:proofErr w:type="spellEnd"/>
            <w:r w:rsidRPr="0028577B">
              <w:rPr>
                <w:rFonts w:eastAsia="Times New Roman" w:cs="Times New Roman"/>
                <w:color w:val="000000"/>
                <w:sz w:val="18"/>
                <w:szCs w:val="18"/>
              </w:rPr>
              <w:t xml:space="preserve">, Up-River </w:t>
            </w:r>
            <w:proofErr w:type="spellStart"/>
            <w:r w:rsidRPr="0028577B">
              <w:rPr>
                <w:rFonts w:eastAsia="Times New Roman" w:cs="Times New Roman"/>
                <w:color w:val="000000"/>
                <w:sz w:val="18"/>
                <w:szCs w:val="18"/>
              </w:rPr>
              <w:t>Brights</w:t>
            </w:r>
            <w:proofErr w:type="spellEnd"/>
          </w:p>
        </w:tc>
        <w:tc>
          <w:tcPr>
            <w:tcW w:w="1260" w:type="dxa"/>
            <w:tcBorders>
              <w:top w:val="nil"/>
              <w:left w:val="nil"/>
              <w:bottom w:val="nil"/>
              <w:right w:val="nil"/>
            </w:tcBorders>
            <w:shd w:val="clear" w:color="auto" w:fill="E7E6E6" w:themeFill="background2"/>
            <w:noWrap/>
            <w:vAlign w:val="bottom"/>
            <w:hideMark/>
          </w:tcPr>
          <w:p w14:paraId="0B3AF6CD"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323,297</w:t>
            </w:r>
          </w:p>
        </w:tc>
      </w:tr>
      <w:tr w:rsidR="0028577B" w:rsidRPr="0028577B" w14:paraId="29E08349" w14:textId="77777777" w:rsidTr="0028577B">
        <w:trPr>
          <w:trHeight w:val="432"/>
        </w:trPr>
        <w:tc>
          <w:tcPr>
            <w:tcW w:w="1260" w:type="dxa"/>
            <w:tcBorders>
              <w:top w:val="nil"/>
              <w:left w:val="nil"/>
              <w:bottom w:val="nil"/>
              <w:right w:val="nil"/>
            </w:tcBorders>
            <w:shd w:val="clear" w:color="auto" w:fill="auto"/>
            <w:vAlign w:val="bottom"/>
            <w:hideMark/>
          </w:tcPr>
          <w:p w14:paraId="4FD354AA"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4</w:t>
            </w:r>
          </w:p>
        </w:tc>
        <w:tc>
          <w:tcPr>
            <w:tcW w:w="2610" w:type="dxa"/>
            <w:tcBorders>
              <w:top w:val="nil"/>
              <w:left w:val="nil"/>
              <w:bottom w:val="nil"/>
              <w:right w:val="nil"/>
            </w:tcBorders>
            <w:shd w:val="clear" w:color="auto" w:fill="auto"/>
            <w:vAlign w:val="bottom"/>
            <w:hideMark/>
          </w:tcPr>
          <w:p w14:paraId="7963CF5A"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Outer Washington Coast</w:t>
            </w:r>
          </w:p>
        </w:tc>
        <w:tc>
          <w:tcPr>
            <w:tcW w:w="3330" w:type="dxa"/>
            <w:tcBorders>
              <w:top w:val="nil"/>
              <w:left w:val="nil"/>
              <w:bottom w:val="nil"/>
              <w:right w:val="nil"/>
            </w:tcBorders>
            <w:shd w:val="clear" w:color="auto" w:fill="auto"/>
            <w:vAlign w:val="bottom"/>
            <w:hideMark/>
          </w:tcPr>
          <w:p w14:paraId="0516A87C"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 xml:space="preserve">Grays Harbor, Hoh, Queets, </w:t>
            </w:r>
            <w:proofErr w:type="spellStart"/>
            <w:r w:rsidRPr="0028577B">
              <w:rPr>
                <w:rFonts w:eastAsia="Times New Roman" w:cs="Times New Roman"/>
                <w:color w:val="000000"/>
                <w:sz w:val="18"/>
                <w:szCs w:val="18"/>
              </w:rPr>
              <w:t>Quilyutte</w:t>
            </w:r>
            <w:proofErr w:type="spellEnd"/>
            <w:r w:rsidRPr="0028577B">
              <w:rPr>
                <w:rFonts w:eastAsia="Times New Roman" w:cs="Times New Roman"/>
                <w:color w:val="000000"/>
                <w:sz w:val="18"/>
                <w:szCs w:val="18"/>
              </w:rPr>
              <w:t xml:space="preserve">, </w:t>
            </w:r>
            <w:proofErr w:type="spellStart"/>
            <w:r w:rsidRPr="0028577B">
              <w:rPr>
                <w:rFonts w:eastAsia="Times New Roman" w:cs="Times New Roman"/>
                <w:color w:val="000000"/>
                <w:sz w:val="18"/>
                <w:szCs w:val="18"/>
              </w:rPr>
              <w:t>Quinalt</w:t>
            </w:r>
            <w:proofErr w:type="spellEnd"/>
            <w:r w:rsidRPr="0028577B">
              <w:rPr>
                <w:rFonts w:eastAsia="Times New Roman" w:cs="Times New Roman"/>
                <w:color w:val="000000"/>
                <w:sz w:val="18"/>
                <w:szCs w:val="18"/>
              </w:rPr>
              <w:t xml:space="preserve">, </w:t>
            </w:r>
            <w:proofErr w:type="spellStart"/>
            <w:r w:rsidRPr="0028577B">
              <w:rPr>
                <w:rFonts w:eastAsia="Times New Roman" w:cs="Times New Roman"/>
                <w:color w:val="000000"/>
                <w:sz w:val="18"/>
                <w:szCs w:val="18"/>
              </w:rPr>
              <w:t>Willapa</w:t>
            </w:r>
            <w:proofErr w:type="spellEnd"/>
            <w:r w:rsidRPr="0028577B">
              <w:rPr>
                <w:rFonts w:eastAsia="Times New Roman" w:cs="Times New Roman"/>
                <w:color w:val="000000"/>
                <w:sz w:val="18"/>
                <w:szCs w:val="18"/>
              </w:rPr>
              <w:t xml:space="preserve"> Bay</w:t>
            </w:r>
          </w:p>
        </w:tc>
        <w:tc>
          <w:tcPr>
            <w:tcW w:w="1260" w:type="dxa"/>
            <w:tcBorders>
              <w:top w:val="nil"/>
              <w:left w:val="nil"/>
              <w:bottom w:val="nil"/>
              <w:right w:val="nil"/>
            </w:tcBorders>
            <w:shd w:val="clear" w:color="auto" w:fill="auto"/>
            <w:noWrap/>
            <w:vAlign w:val="bottom"/>
            <w:hideMark/>
          </w:tcPr>
          <w:p w14:paraId="514A4907"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31,045</w:t>
            </w:r>
          </w:p>
        </w:tc>
      </w:tr>
      <w:tr w:rsidR="0028577B" w:rsidRPr="0028577B" w14:paraId="0704B5E4" w14:textId="77777777" w:rsidTr="0028577B">
        <w:trPr>
          <w:trHeight w:val="432"/>
        </w:trPr>
        <w:tc>
          <w:tcPr>
            <w:tcW w:w="1260" w:type="dxa"/>
            <w:tcBorders>
              <w:top w:val="nil"/>
              <w:left w:val="nil"/>
              <w:bottom w:val="nil"/>
              <w:right w:val="nil"/>
            </w:tcBorders>
            <w:shd w:val="clear" w:color="auto" w:fill="E7E6E6" w:themeFill="background2"/>
            <w:vAlign w:val="bottom"/>
            <w:hideMark/>
          </w:tcPr>
          <w:p w14:paraId="25195705"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5</w:t>
            </w:r>
          </w:p>
        </w:tc>
        <w:tc>
          <w:tcPr>
            <w:tcW w:w="2610" w:type="dxa"/>
            <w:tcBorders>
              <w:top w:val="nil"/>
              <w:left w:val="nil"/>
              <w:bottom w:val="nil"/>
              <w:right w:val="nil"/>
            </w:tcBorders>
            <w:shd w:val="clear" w:color="auto" w:fill="E7E6E6" w:themeFill="background2"/>
            <w:vAlign w:val="bottom"/>
            <w:hideMark/>
          </w:tcPr>
          <w:p w14:paraId="582C29F1"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Salish Sea</w:t>
            </w:r>
          </w:p>
        </w:tc>
        <w:tc>
          <w:tcPr>
            <w:tcW w:w="3330" w:type="dxa"/>
            <w:tcBorders>
              <w:top w:val="nil"/>
              <w:left w:val="nil"/>
              <w:bottom w:val="nil"/>
              <w:right w:val="nil"/>
            </w:tcBorders>
            <w:shd w:val="clear" w:color="auto" w:fill="E7E6E6" w:themeFill="background2"/>
            <w:vAlign w:val="bottom"/>
            <w:hideMark/>
          </w:tcPr>
          <w:p w14:paraId="3151D533"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 xml:space="preserve">Fraser, Hood Canal, Puget Sound, Skagit, </w:t>
            </w:r>
            <w:proofErr w:type="spellStart"/>
            <w:r w:rsidRPr="0028577B">
              <w:rPr>
                <w:rFonts w:eastAsia="Times New Roman" w:cs="Times New Roman"/>
                <w:color w:val="000000"/>
                <w:sz w:val="18"/>
                <w:szCs w:val="18"/>
              </w:rPr>
              <w:t>Stillaquamish</w:t>
            </w:r>
            <w:proofErr w:type="spellEnd"/>
            <w:r w:rsidRPr="0028577B">
              <w:rPr>
                <w:rFonts w:eastAsia="Times New Roman" w:cs="Times New Roman"/>
                <w:color w:val="000000"/>
                <w:sz w:val="18"/>
                <w:szCs w:val="18"/>
              </w:rPr>
              <w:t>/</w:t>
            </w:r>
            <w:proofErr w:type="spellStart"/>
            <w:r w:rsidRPr="0028577B">
              <w:rPr>
                <w:rFonts w:eastAsia="Times New Roman" w:cs="Times New Roman"/>
                <w:color w:val="000000"/>
                <w:sz w:val="18"/>
                <w:szCs w:val="18"/>
              </w:rPr>
              <w:t>Snohonmish</w:t>
            </w:r>
            <w:proofErr w:type="spellEnd"/>
          </w:p>
        </w:tc>
        <w:tc>
          <w:tcPr>
            <w:tcW w:w="1260" w:type="dxa"/>
            <w:tcBorders>
              <w:top w:val="nil"/>
              <w:left w:val="nil"/>
              <w:bottom w:val="nil"/>
              <w:right w:val="nil"/>
            </w:tcBorders>
            <w:shd w:val="clear" w:color="auto" w:fill="E7E6E6" w:themeFill="background2"/>
            <w:noWrap/>
            <w:vAlign w:val="bottom"/>
            <w:hideMark/>
          </w:tcPr>
          <w:p w14:paraId="2B6CC66B"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91,022</w:t>
            </w:r>
          </w:p>
        </w:tc>
      </w:tr>
      <w:tr w:rsidR="0028577B" w:rsidRPr="0028577B" w14:paraId="38CF04BC" w14:textId="77777777" w:rsidTr="0028577B">
        <w:trPr>
          <w:trHeight w:val="432"/>
        </w:trPr>
        <w:tc>
          <w:tcPr>
            <w:tcW w:w="1260" w:type="dxa"/>
            <w:tcBorders>
              <w:top w:val="nil"/>
              <w:left w:val="nil"/>
              <w:bottom w:val="nil"/>
              <w:right w:val="nil"/>
            </w:tcBorders>
            <w:shd w:val="clear" w:color="auto" w:fill="auto"/>
            <w:vAlign w:val="bottom"/>
            <w:hideMark/>
          </w:tcPr>
          <w:p w14:paraId="5AC29616"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6</w:t>
            </w:r>
          </w:p>
        </w:tc>
        <w:tc>
          <w:tcPr>
            <w:tcW w:w="2610" w:type="dxa"/>
            <w:tcBorders>
              <w:top w:val="nil"/>
              <w:left w:val="nil"/>
              <w:bottom w:val="nil"/>
              <w:right w:val="nil"/>
            </w:tcBorders>
            <w:shd w:val="clear" w:color="auto" w:fill="auto"/>
            <w:vAlign w:val="bottom"/>
            <w:hideMark/>
          </w:tcPr>
          <w:p w14:paraId="7604B4E9"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West Coast Vancouver Island/Coastal British Columbia</w:t>
            </w:r>
          </w:p>
        </w:tc>
        <w:tc>
          <w:tcPr>
            <w:tcW w:w="3330" w:type="dxa"/>
            <w:tcBorders>
              <w:top w:val="nil"/>
              <w:left w:val="nil"/>
              <w:bottom w:val="nil"/>
              <w:right w:val="nil"/>
            </w:tcBorders>
            <w:shd w:val="clear" w:color="auto" w:fill="auto"/>
            <w:vAlign w:val="bottom"/>
            <w:hideMark/>
          </w:tcPr>
          <w:p w14:paraId="2D9D5691"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West coast Vancouver Island aggregate, Nass, Skeena</w:t>
            </w:r>
          </w:p>
        </w:tc>
        <w:tc>
          <w:tcPr>
            <w:tcW w:w="1260" w:type="dxa"/>
            <w:tcBorders>
              <w:top w:val="nil"/>
              <w:left w:val="nil"/>
              <w:bottom w:val="nil"/>
              <w:right w:val="nil"/>
            </w:tcBorders>
            <w:shd w:val="clear" w:color="auto" w:fill="auto"/>
            <w:noWrap/>
            <w:vAlign w:val="bottom"/>
            <w:hideMark/>
          </w:tcPr>
          <w:p w14:paraId="080EBF56"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76,215</w:t>
            </w:r>
          </w:p>
        </w:tc>
      </w:tr>
      <w:tr w:rsidR="0028577B" w:rsidRPr="0028577B" w14:paraId="7A278F8A" w14:textId="77777777" w:rsidTr="0028577B">
        <w:trPr>
          <w:trHeight w:val="432"/>
        </w:trPr>
        <w:tc>
          <w:tcPr>
            <w:tcW w:w="1260" w:type="dxa"/>
            <w:tcBorders>
              <w:top w:val="nil"/>
              <w:left w:val="nil"/>
              <w:bottom w:val="nil"/>
              <w:right w:val="nil"/>
            </w:tcBorders>
            <w:shd w:val="clear" w:color="auto" w:fill="E7E6E6" w:themeFill="background2"/>
            <w:vAlign w:val="bottom"/>
            <w:hideMark/>
          </w:tcPr>
          <w:p w14:paraId="78F56680"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7</w:t>
            </w:r>
          </w:p>
        </w:tc>
        <w:tc>
          <w:tcPr>
            <w:tcW w:w="2610" w:type="dxa"/>
            <w:tcBorders>
              <w:top w:val="nil"/>
              <w:left w:val="nil"/>
              <w:bottom w:val="nil"/>
              <w:right w:val="nil"/>
            </w:tcBorders>
            <w:shd w:val="clear" w:color="auto" w:fill="E7E6E6" w:themeFill="background2"/>
            <w:vAlign w:val="bottom"/>
            <w:hideMark/>
          </w:tcPr>
          <w:p w14:paraId="796A4444"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Southeast Alaska</w:t>
            </w:r>
          </w:p>
        </w:tc>
        <w:tc>
          <w:tcPr>
            <w:tcW w:w="3330" w:type="dxa"/>
            <w:tcBorders>
              <w:top w:val="nil"/>
              <w:left w:val="nil"/>
              <w:bottom w:val="nil"/>
              <w:right w:val="nil"/>
            </w:tcBorders>
            <w:shd w:val="clear" w:color="auto" w:fill="E7E6E6" w:themeFill="background2"/>
            <w:vAlign w:val="bottom"/>
            <w:hideMark/>
          </w:tcPr>
          <w:p w14:paraId="7CC9E9FF"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Copper, Stikine, Skeena</w:t>
            </w:r>
          </w:p>
        </w:tc>
        <w:tc>
          <w:tcPr>
            <w:tcW w:w="1260" w:type="dxa"/>
            <w:tcBorders>
              <w:top w:val="nil"/>
              <w:left w:val="nil"/>
              <w:bottom w:val="nil"/>
              <w:right w:val="nil"/>
            </w:tcBorders>
            <w:shd w:val="clear" w:color="auto" w:fill="E7E6E6" w:themeFill="background2"/>
            <w:noWrap/>
            <w:vAlign w:val="bottom"/>
            <w:hideMark/>
          </w:tcPr>
          <w:p w14:paraId="6922E13B"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93,982</w:t>
            </w:r>
          </w:p>
        </w:tc>
      </w:tr>
      <w:tr w:rsidR="0028577B" w:rsidRPr="0028577B" w14:paraId="3A611EC0" w14:textId="77777777" w:rsidTr="0028577B">
        <w:trPr>
          <w:trHeight w:val="432"/>
        </w:trPr>
        <w:tc>
          <w:tcPr>
            <w:tcW w:w="1260" w:type="dxa"/>
            <w:tcBorders>
              <w:top w:val="nil"/>
              <w:left w:val="nil"/>
              <w:bottom w:val="nil"/>
              <w:right w:val="nil"/>
            </w:tcBorders>
            <w:shd w:val="clear" w:color="auto" w:fill="auto"/>
            <w:vAlign w:val="bottom"/>
            <w:hideMark/>
          </w:tcPr>
          <w:p w14:paraId="5ABA8BAE"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8</w:t>
            </w:r>
          </w:p>
        </w:tc>
        <w:tc>
          <w:tcPr>
            <w:tcW w:w="2610" w:type="dxa"/>
            <w:tcBorders>
              <w:top w:val="nil"/>
              <w:left w:val="nil"/>
              <w:bottom w:val="nil"/>
              <w:right w:val="nil"/>
            </w:tcBorders>
            <w:shd w:val="clear" w:color="auto" w:fill="auto"/>
            <w:vAlign w:val="bottom"/>
            <w:hideMark/>
          </w:tcPr>
          <w:p w14:paraId="418D7770"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 xml:space="preserve">Western Alaska </w:t>
            </w:r>
          </w:p>
        </w:tc>
        <w:tc>
          <w:tcPr>
            <w:tcW w:w="3330" w:type="dxa"/>
            <w:tcBorders>
              <w:top w:val="nil"/>
              <w:left w:val="nil"/>
              <w:bottom w:val="nil"/>
              <w:right w:val="nil"/>
            </w:tcBorders>
            <w:shd w:val="clear" w:color="auto" w:fill="auto"/>
            <w:vAlign w:val="bottom"/>
            <w:hideMark/>
          </w:tcPr>
          <w:p w14:paraId="6B2BECBC" w14:textId="77777777" w:rsidR="0028577B" w:rsidRPr="0028577B" w:rsidRDefault="0028577B" w:rsidP="0028577B">
            <w:pPr>
              <w:spacing w:after="0" w:line="240" w:lineRule="auto"/>
              <w:rPr>
                <w:rFonts w:eastAsia="Times New Roman" w:cs="Times New Roman"/>
                <w:color w:val="000000"/>
                <w:sz w:val="18"/>
                <w:szCs w:val="18"/>
              </w:rPr>
            </w:pPr>
            <w:proofErr w:type="spellStart"/>
            <w:r w:rsidRPr="0028577B">
              <w:rPr>
                <w:rFonts w:eastAsia="Times New Roman" w:cs="Times New Roman"/>
                <w:color w:val="000000"/>
                <w:sz w:val="18"/>
                <w:szCs w:val="18"/>
              </w:rPr>
              <w:t>Chignik</w:t>
            </w:r>
            <w:proofErr w:type="spellEnd"/>
            <w:r w:rsidRPr="0028577B">
              <w:rPr>
                <w:rFonts w:eastAsia="Times New Roman" w:cs="Times New Roman"/>
                <w:color w:val="000000"/>
                <w:sz w:val="18"/>
                <w:szCs w:val="18"/>
              </w:rPr>
              <w:t xml:space="preserve">, Karluk, Kenai, Susitna </w:t>
            </w:r>
          </w:p>
        </w:tc>
        <w:tc>
          <w:tcPr>
            <w:tcW w:w="1260" w:type="dxa"/>
            <w:tcBorders>
              <w:top w:val="nil"/>
              <w:left w:val="nil"/>
              <w:bottom w:val="nil"/>
              <w:right w:val="nil"/>
            </w:tcBorders>
            <w:shd w:val="clear" w:color="auto" w:fill="auto"/>
            <w:noWrap/>
            <w:vAlign w:val="bottom"/>
            <w:hideMark/>
          </w:tcPr>
          <w:p w14:paraId="0F25DB77"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75,612</w:t>
            </w:r>
          </w:p>
        </w:tc>
      </w:tr>
      <w:tr w:rsidR="0028577B" w:rsidRPr="0028577B" w14:paraId="5E3A64C6" w14:textId="77777777" w:rsidTr="0028577B">
        <w:trPr>
          <w:trHeight w:val="432"/>
        </w:trPr>
        <w:tc>
          <w:tcPr>
            <w:tcW w:w="1260" w:type="dxa"/>
            <w:tcBorders>
              <w:top w:val="nil"/>
              <w:left w:val="nil"/>
              <w:bottom w:val="nil"/>
              <w:right w:val="nil"/>
            </w:tcBorders>
            <w:shd w:val="clear" w:color="auto" w:fill="E7E6E6" w:themeFill="background2"/>
            <w:noWrap/>
            <w:vAlign w:val="bottom"/>
            <w:hideMark/>
          </w:tcPr>
          <w:p w14:paraId="3AE58045" w14:textId="77777777" w:rsidR="0028577B" w:rsidRPr="0028577B" w:rsidRDefault="0028577B" w:rsidP="0028577B">
            <w:pPr>
              <w:spacing w:after="0" w:line="240" w:lineRule="auto"/>
              <w:rPr>
                <w:rFonts w:eastAsia="Times New Roman" w:cs="Times New Roman"/>
                <w:color w:val="000000"/>
                <w:sz w:val="18"/>
                <w:szCs w:val="18"/>
              </w:rPr>
            </w:pPr>
            <w:r w:rsidRPr="0028577B">
              <w:rPr>
                <w:rFonts w:eastAsia="Times New Roman" w:cs="Times New Roman"/>
                <w:color w:val="000000"/>
                <w:sz w:val="18"/>
                <w:szCs w:val="18"/>
              </w:rPr>
              <w:t>Total</w:t>
            </w:r>
          </w:p>
        </w:tc>
        <w:tc>
          <w:tcPr>
            <w:tcW w:w="2610" w:type="dxa"/>
            <w:tcBorders>
              <w:top w:val="nil"/>
              <w:left w:val="nil"/>
              <w:bottom w:val="nil"/>
              <w:right w:val="nil"/>
            </w:tcBorders>
            <w:shd w:val="clear" w:color="auto" w:fill="E7E6E6" w:themeFill="background2"/>
            <w:noWrap/>
            <w:vAlign w:val="bottom"/>
            <w:hideMark/>
          </w:tcPr>
          <w:p w14:paraId="1176ACB6" w14:textId="77777777" w:rsidR="0028577B" w:rsidRPr="0028577B" w:rsidRDefault="0028577B" w:rsidP="0028577B">
            <w:pPr>
              <w:spacing w:after="0" w:line="240" w:lineRule="auto"/>
              <w:rPr>
                <w:rFonts w:eastAsia="Times New Roman" w:cs="Times New Roman"/>
                <w:color w:val="000000"/>
                <w:sz w:val="18"/>
                <w:szCs w:val="18"/>
              </w:rPr>
            </w:pPr>
          </w:p>
        </w:tc>
        <w:tc>
          <w:tcPr>
            <w:tcW w:w="3330" w:type="dxa"/>
            <w:tcBorders>
              <w:top w:val="nil"/>
              <w:left w:val="nil"/>
              <w:bottom w:val="nil"/>
              <w:right w:val="nil"/>
            </w:tcBorders>
            <w:shd w:val="clear" w:color="auto" w:fill="E7E6E6" w:themeFill="background2"/>
            <w:noWrap/>
            <w:vAlign w:val="bottom"/>
            <w:hideMark/>
          </w:tcPr>
          <w:p w14:paraId="10CC8D33" w14:textId="77777777" w:rsidR="0028577B" w:rsidRPr="0028577B" w:rsidRDefault="0028577B" w:rsidP="0028577B">
            <w:pPr>
              <w:spacing w:after="0" w:line="240" w:lineRule="auto"/>
              <w:rPr>
                <w:rFonts w:eastAsia="Times New Roman" w:cs="Times New Roman"/>
                <w:sz w:val="18"/>
                <w:szCs w:val="18"/>
              </w:rPr>
            </w:pPr>
          </w:p>
        </w:tc>
        <w:tc>
          <w:tcPr>
            <w:tcW w:w="1260" w:type="dxa"/>
            <w:tcBorders>
              <w:top w:val="nil"/>
              <w:left w:val="nil"/>
              <w:bottom w:val="nil"/>
              <w:right w:val="nil"/>
            </w:tcBorders>
            <w:shd w:val="clear" w:color="auto" w:fill="E7E6E6" w:themeFill="background2"/>
            <w:noWrap/>
            <w:vAlign w:val="bottom"/>
            <w:hideMark/>
          </w:tcPr>
          <w:p w14:paraId="12519128" w14:textId="77777777" w:rsidR="0028577B" w:rsidRPr="0028577B" w:rsidRDefault="0028577B" w:rsidP="0028577B">
            <w:pPr>
              <w:spacing w:after="0" w:line="240" w:lineRule="auto"/>
              <w:jc w:val="right"/>
              <w:rPr>
                <w:rFonts w:eastAsia="Times New Roman" w:cs="Times New Roman"/>
                <w:color w:val="000000"/>
                <w:sz w:val="18"/>
                <w:szCs w:val="18"/>
              </w:rPr>
            </w:pPr>
            <w:r w:rsidRPr="0028577B">
              <w:rPr>
                <w:rFonts w:eastAsia="Times New Roman" w:cs="Times New Roman"/>
                <w:color w:val="000000"/>
                <w:sz w:val="18"/>
                <w:szCs w:val="18"/>
              </w:rPr>
              <w:t>1,016,248</w:t>
            </w:r>
          </w:p>
        </w:tc>
      </w:tr>
    </w:tbl>
    <w:p w14:paraId="1A0B5348" w14:textId="77777777" w:rsidR="0094328D" w:rsidRDefault="0094328D" w:rsidP="0094328D"/>
    <w:p w14:paraId="0E5D8197" w14:textId="3441287E" w:rsidR="00FE13B2" w:rsidRDefault="00FE13B2">
      <w:pPr>
        <w:spacing w:line="259" w:lineRule="auto"/>
      </w:pPr>
      <w:r>
        <w:br w:type="page"/>
      </w:r>
    </w:p>
    <w:p w14:paraId="42BB2AD0" w14:textId="77777777" w:rsidR="00FE13B2" w:rsidRDefault="00FE13B2" w:rsidP="0094328D"/>
    <w:p w14:paraId="556BDEFA" w14:textId="7A51E95E" w:rsidR="00F60747" w:rsidRDefault="00F60747" w:rsidP="00F60747">
      <w:pPr>
        <w:pStyle w:val="Caption"/>
      </w:pPr>
      <w:bookmarkStart w:id="164" w:name="_Ref470256226"/>
      <w:r>
        <w:t xml:space="preserve">Table </w:t>
      </w:r>
      <w:fldSimple w:instr=" SEQ Table \* ARABIC ">
        <w:r w:rsidR="009C492F">
          <w:rPr>
            <w:noProof/>
          </w:rPr>
          <w:t>5</w:t>
        </w:r>
      </w:fldSimple>
      <w:bookmarkEnd w:id="164"/>
      <w:r>
        <w:t>.  Natural juvenile production estimates based on a review of the available literature.</w:t>
      </w:r>
    </w:p>
    <w:tbl>
      <w:tblPr>
        <w:tblW w:w="8160" w:type="dxa"/>
        <w:tblCellMar>
          <w:left w:w="0" w:type="dxa"/>
          <w:right w:w="0" w:type="dxa"/>
        </w:tblCellMar>
        <w:tblLook w:val="04A0" w:firstRow="1" w:lastRow="0" w:firstColumn="1" w:lastColumn="0" w:noHBand="0" w:noVBand="1"/>
      </w:tblPr>
      <w:tblGrid>
        <w:gridCol w:w="2620"/>
        <w:gridCol w:w="1570"/>
        <w:gridCol w:w="1580"/>
        <w:gridCol w:w="2720"/>
      </w:tblGrid>
      <w:tr w:rsidR="00346BBE" w:rsidRPr="00346BBE" w14:paraId="291DB1E3" w14:textId="77777777" w:rsidTr="00F60747">
        <w:trPr>
          <w:trHeight w:val="300"/>
        </w:trPr>
        <w:tc>
          <w:tcPr>
            <w:tcW w:w="262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72B26FBF" w14:textId="13FD2C3C" w:rsidR="00346BBE" w:rsidRPr="00346BBE" w:rsidRDefault="00346BBE">
            <w:pPr>
              <w:rPr>
                <w:rFonts w:cs="Times New Roman"/>
                <w:color w:val="000000"/>
                <w:sz w:val="18"/>
                <w:szCs w:val="18"/>
              </w:rPr>
            </w:pPr>
            <w:r>
              <w:rPr>
                <w:rFonts w:cs="Times New Roman"/>
                <w:color w:val="000000"/>
                <w:sz w:val="18"/>
                <w:szCs w:val="18"/>
              </w:rPr>
              <w:t>Source</w:t>
            </w:r>
          </w:p>
        </w:tc>
        <w:tc>
          <w:tcPr>
            <w:tcW w:w="124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4275E39B" w14:textId="77777777" w:rsidR="00346BBE" w:rsidRPr="00346BBE" w:rsidRDefault="00346BBE">
            <w:pPr>
              <w:rPr>
                <w:rFonts w:cs="Times New Roman"/>
                <w:color w:val="000000"/>
                <w:sz w:val="18"/>
                <w:szCs w:val="18"/>
              </w:rPr>
            </w:pPr>
            <w:r w:rsidRPr="00346BBE">
              <w:rPr>
                <w:rFonts w:cs="Times New Roman"/>
                <w:color w:val="000000"/>
                <w:sz w:val="18"/>
                <w:szCs w:val="18"/>
              </w:rPr>
              <w:t>Tributary</w:t>
            </w:r>
          </w:p>
        </w:tc>
        <w:tc>
          <w:tcPr>
            <w:tcW w:w="158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3FA97678" w14:textId="77777777" w:rsidR="00346BBE" w:rsidRPr="00346BBE" w:rsidRDefault="00346BBE">
            <w:pPr>
              <w:rPr>
                <w:rFonts w:cs="Times New Roman"/>
                <w:color w:val="000000"/>
                <w:sz w:val="18"/>
                <w:szCs w:val="18"/>
              </w:rPr>
            </w:pPr>
            <w:r w:rsidRPr="00346BBE">
              <w:rPr>
                <w:rFonts w:cs="Times New Roman"/>
                <w:color w:val="000000"/>
                <w:sz w:val="18"/>
                <w:szCs w:val="18"/>
              </w:rPr>
              <w:t>Run type</w:t>
            </w:r>
          </w:p>
        </w:tc>
        <w:tc>
          <w:tcPr>
            <w:tcW w:w="272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6332A62B" w14:textId="6B6A0DFA" w:rsidR="00346BBE" w:rsidRPr="00346BBE" w:rsidRDefault="00346BBE">
            <w:pPr>
              <w:rPr>
                <w:rFonts w:cs="Times New Roman"/>
                <w:color w:val="000000"/>
                <w:sz w:val="18"/>
                <w:szCs w:val="18"/>
              </w:rPr>
            </w:pPr>
            <w:r w:rsidRPr="00346BBE">
              <w:rPr>
                <w:rFonts w:cs="Times New Roman"/>
                <w:color w:val="000000"/>
                <w:sz w:val="18"/>
                <w:szCs w:val="18"/>
              </w:rPr>
              <w:t>Estimate</w:t>
            </w:r>
            <w:r>
              <w:rPr>
                <w:rFonts w:cs="Times New Roman"/>
                <w:color w:val="000000"/>
                <w:sz w:val="18"/>
                <w:szCs w:val="18"/>
              </w:rPr>
              <w:t xml:space="preserve"> and page number</w:t>
            </w:r>
          </w:p>
        </w:tc>
      </w:tr>
      <w:tr w:rsidR="00346BBE" w:rsidRPr="00346BBE" w14:paraId="0F294CCA" w14:textId="77777777" w:rsidTr="00F60747">
        <w:trPr>
          <w:trHeight w:val="300"/>
        </w:trPr>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33E2B60" w14:textId="497EC668" w:rsidR="00346BBE" w:rsidRPr="00346BBE" w:rsidRDefault="00EF5BD0">
            <w:pPr>
              <w:rPr>
                <w:rFonts w:cs="Times New Roman"/>
                <w:color w:val="000000"/>
                <w:sz w:val="18"/>
                <w:szCs w:val="18"/>
              </w:rPr>
            </w:pPr>
            <w:r>
              <w:rPr>
                <w:rFonts w:cs="Times New Roman"/>
                <w:color w:val="000000"/>
                <w:sz w:val="18"/>
                <w:szCs w:val="18"/>
              </w:rPr>
              <w:fldChar w:fldCharType="begin"/>
            </w:r>
            <w:r w:rsidR="009154CD">
              <w:rPr>
                <w:rFonts w:cs="Times New Roman"/>
                <w:color w:val="000000"/>
                <w:sz w:val="18"/>
                <w:szCs w:val="18"/>
              </w:rPr>
              <w:instrText xml:space="preserve"> ADDIN ZOTERO_ITEM CSL_CITATION {"citationID":"12l65d7fpu","properties":{"formattedCitation":"(Kiefer et al. 2002)","plainCitation":"(Kiefer et al. 2002)"},"citationItems":[{"id":1337,"uris":["http://zotero.org/users/3830350/items/8W8JWFTC"],"uri":["http://zotero.org/users/3830350/items/8W8JWFTC"],"itemData":{"id":1337,"type":"book","title":"Natural production monitoring and evaluation","publisher":"Idaho Department of Fish &amp; Game","source":"Google Scholar","URL":"https://collaboration.idfg.idaho.gov/FisheriesTechnicalReports/Res03-30Kiefer2003%20Natural%20Production%20Monitoring%20and%20Evaluation.pdf","author":[{"family":"Kiefer","given":"Russell B."},{"family":"Bunn","given":"Paul Rodney"},{"family":"Johnson","given":"June L."}],"issued":{"date-parts":[["2002"]]},"accessed":{"date-parts":[["2016",12,23]]}}}],"schema":"https://github.com/citation-style-language/schema/raw/master/csl-citation.json"} </w:instrText>
            </w:r>
            <w:r>
              <w:rPr>
                <w:rFonts w:cs="Times New Roman"/>
                <w:color w:val="000000"/>
                <w:sz w:val="18"/>
                <w:szCs w:val="18"/>
              </w:rPr>
              <w:fldChar w:fldCharType="separate"/>
            </w:r>
            <w:r w:rsidRPr="00EF5BD0">
              <w:rPr>
                <w:rFonts w:cs="Times New Roman"/>
                <w:sz w:val="18"/>
              </w:rPr>
              <w:t>(Kiefer et al. 2002)</w:t>
            </w:r>
            <w:r>
              <w:rPr>
                <w:rFonts w:cs="Times New Roman"/>
                <w:color w:val="000000"/>
                <w:sz w:val="18"/>
                <w:szCs w:val="18"/>
              </w:rPr>
              <w:fldChar w:fldCharType="end"/>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331300E1" w14:textId="77777777" w:rsidR="00346BBE" w:rsidRPr="00346BBE" w:rsidRDefault="00346BBE">
            <w:pPr>
              <w:rPr>
                <w:rFonts w:cs="Times New Roman"/>
                <w:color w:val="000000"/>
                <w:sz w:val="18"/>
                <w:szCs w:val="18"/>
              </w:rPr>
            </w:pPr>
            <w:r w:rsidRPr="00346BBE">
              <w:rPr>
                <w:rFonts w:cs="Times New Roman"/>
                <w:color w:val="000000"/>
                <w:sz w:val="18"/>
                <w:szCs w:val="18"/>
              </w:rPr>
              <w:t xml:space="preserve">Snake River </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B158D14" w14:textId="77777777" w:rsidR="00346BBE" w:rsidRPr="00346BBE" w:rsidRDefault="00346BBE">
            <w:pPr>
              <w:rPr>
                <w:rFonts w:cs="Times New Roman"/>
                <w:color w:val="000000"/>
                <w:sz w:val="18"/>
                <w:szCs w:val="18"/>
              </w:rPr>
            </w:pPr>
            <w:r w:rsidRPr="00346BBE">
              <w:rPr>
                <w:rFonts w:cs="Times New Roman"/>
                <w:color w:val="000000"/>
                <w:sz w:val="18"/>
                <w:szCs w:val="18"/>
              </w:rPr>
              <w:t>Spring/Summer</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04D23433" w14:textId="1A1A8140" w:rsidR="00346BBE" w:rsidRPr="00346BBE" w:rsidRDefault="00346BBE" w:rsidP="00346BBE">
            <w:pPr>
              <w:rPr>
                <w:rFonts w:cs="Times New Roman"/>
                <w:color w:val="000000"/>
                <w:sz w:val="18"/>
                <w:szCs w:val="18"/>
              </w:rPr>
            </w:pPr>
            <w:r w:rsidRPr="00346BBE">
              <w:rPr>
                <w:rFonts w:cs="Times New Roman"/>
                <w:color w:val="000000"/>
                <w:sz w:val="18"/>
                <w:szCs w:val="18"/>
              </w:rPr>
              <w:t xml:space="preserve">243 </w:t>
            </w:r>
          </w:p>
        </w:tc>
      </w:tr>
      <w:tr w:rsidR="00346BBE" w:rsidRPr="00346BBE" w14:paraId="11C1C8FA"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73A711" w14:textId="7924BE3C" w:rsidR="00346BBE" w:rsidRPr="00346BBE" w:rsidRDefault="00EF5BD0">
            <w:pPr>
              <w:rPr>
                <w:rFonts w:cs="Times New Roman"/>
                <w:color w:val="000000"/>
                <w:sz w:val="18"/>
                <w:szCs w:val="18"/>
              </w:rPr>
            </w:pPr>
            <w:r>
              <w:rPr>
                <w:rFonts w:cs="Times New Roman"/>
                <w:color w:val="000000"/>
                <w:sz w:val="18"/>
                <w:szCs w:val="18"/>
              </w:rPr>
              <w:fldChar w:fldCharType="begin"/>
            </w:r>
            <w:r w:rsidR="009154CD">
              <w:rPr>
                <w:rFonts w:cs="Times New Roman"/>
                <w:color w:val="000000"/>
                <w:sz w:val="18"/>
                <w:szCs w:val="18"/>
              </w:rPr>
              <w:instrText xml:space="preserve"> ADDIN ZOTERO_ITEM CSL_CITATION {"citationID":"131r3kkaca","properties":{"formattedCitation":"(Zimmerman et al. 2015)","plainCitation":"(Zimmerman et al. 2015)"},"citationItems":[{"id":1331,"uris":["http://zotero.org/users/3830350/items/FPIMGIJ6"],"uri":["http://zotero.org/users/3830350/items/FPIMGIJ6"],"itemData":{"id":1331,"type":"article-journal","title":"Abundance, survival, and life history strategies of juvenile Chinook Salmon in the Skagit River, Washington","container-title":"Transactions of the American Fisheries Society","page":"627–641","volume":"144","issue":"3","source":"Google Scholar","author":[{"family":"Zimmerman","given":"Mara S."},{"family":"Kinsel","given":"Clayton"},{"family":"Beamer","given":"Eric"},{"family":"Connor","given":"Edward J."},{"family":"Pflug","given":"David E."}],"issued":{"date-parts":[["2015"]]}}}],"schema":"https://github.com/citation-style-language/schema/raw/master/csl-citation.json"} </w:instrText>
            </w:r>
            <w:r>
              <w:rPr>
                <w:rFonts w:cs="Times New Roman"/>
                <w:color w:val="000000"/>
                <w:sz w:val="18"/>
                <w:szCs w:val="18"/>
              </w:rPr>
              <w:fldChar w:fldCharType="separate"/>
            </w:r>
            <w:r w:rsidRPr="00EF5BD0">
              <w:rPr>
                <w:rFonts w:cs="Times New Roman"/>
                <w:sz w:val="18"/>
              </w:rPr>
              <w:t>(Zimmerman et al. 2015)</w:t>
            </w:r>
            <w:r>
              <w:rPr>
                <w:rFonts w:cs="Times New Roman"/>
                <w:color w:val="000000"/>
                <w:sz w:val="18"/>
                <w:szCs w:val="18"/>
              </w:rPr>
              <w:fldChar w:fldCharType="end"/>
            </w:r>
            <w:r>
              <w:rPr>
                <w:rFonts w:cs="Times New Roman"/>
                <w:color w:val="000000"/>
                <w:sz w:val="18"/>
                <w:szCs w:val="18"/>
              </w:rPr>
              <w:tab/>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DD0E2A" w14:textId="77777777" w:rsidR="00346BBE" w:rsidRPr="00346BBE" w:rsidRDefault="00346BBE">
            <w:pPr>
              <w:rPr>
                <w:rFonts w:cs="Times New Roman"/>
                <w:color w:val="000000"/>
                <w:sz w:val="18"/>
                <w:szCs w:val="18"/>
              </w:rPr>
            </w:pPr>
            <w:r w:rsidRPr="00346BBE">
              <w:rPr>
                <w:rFonts w:cs="Times New Roman"/>
                <w:color w:val="000000"/>
                <w:sz w:val="18"/>
                <w:szCs w:val="18"/>
              </w:rPr>
              <w:t>Skagit River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755D0A" w14:textId="77777777" w:rsidR="00346BBE" w:rsidRPr="00346BBE" w:rsidRDefault="00346BBE">
            <w:pPr>
              <w:rPr>
                <w:rFonts w:cs="Times New Roman"/>
                <w:color w:val="000000"/>
                <w:sz w:val="18"/>
                <w:szCs w:val="18"/>
              </w:rPr>
            </w:pPr>
            <w:r w:rsidRPr="00346BBE">
              <w:rPr>
                <w:rFonts w:cs="Times New Roman"/>
                <w:color w:val="000000"/>
                <w:sz w:val="18"/>
                <w:szCs w:val="18"/>
              </w:rPr>
              <w:t>Spring, summer/fall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7F252A" w14:textId="77777777" w:rsidR="00346BBE" w:rsidRPr="00346BBE" w:rsidRDefault="00346BBE">
            <w:pPr>
              <w:rPr>
                <w:rFonts w:cs="Times New Roman"/>
                <w:color w:val="000000"/>
                <w:sz w:val="18"/>
                <w:szCs w:val="18"/>
              </w:rPr>
            </w:pPr>
            <w:r w:rsidRPr="00346BBE">
              <w:rPr>
                <w:rFonts w:cs="Times New Roman"/>
                <w:color w:val="000000"/>
                <w:sz w:val="18"/>
                <w:szCs w:val="18"/>
              </w:rPr>
              <w:t>750, page 8</w:t>
            </w:r>
          </w:p>
        </w:tc>
      </w:tr>
      <w:tr w:rsidR="00346BBE" w:rsidRPr="00346BBE" w14:paraId="6A496A5C"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47D717" w14:textId="2D23C63D" w:rsidR="00346BBE" w:rsidRPr="00346BBE" w:rsidRDefault="00EF5BD0">
            <w:pPr>
              <w:rPr>
                <w:rFonts w:cs="Times New Roman"/>
                <w:color w:val="000000"/>
                <w:sz w:val="18"/>
                <w:szCs w:val="18"/>
              </w:rPr>
            </w:pPr>
            <w:r>
              <w:rPr>
                <w:rFonts w:cs="Times New Roman"/>
                <w:color w:val="000000"/>
                <w:sz w:val="18"/>
                <w:szCs w:val="18"/>
              </w:rPr>
              <w:fldChar w:fldCharType="begin"/>
            </w:r>
            <w:r w:rsidR="009154CD">
              <w:rPr>
                <w:rFonts w:cs="Times New Roman"/>
                <w:color w:val="000000"/>
                <w:sz w:val="18"/>
                <w:szCs w:val="18"/>
              </w:rPr>
              <w:instrText xml:space="preserve"> ADDIN ZOTERO_ITEM CSL_CITATION {"citationID":"279e8pn1j1","properties":{"formattedCitation":"(McPherson et al. 2003)","plainCitation":"(McPherson et al. 2003)"},"citationItems":[{"id":1123,"uris":["http://zotero.org/users/3830350/items/4KD8G33X"],"uri":["http://zotero.org/users/3830350/items/4KD8G33X"],"itemData":{"id":1123,"type":"article-journal","title":"Stock status and escapement goals for Chinook salmon stocks in Southeast Alaska","container-title":"Alaska Department of Fish and Game, Special Publication","page":"03–01","issue":"03-01","source":"Google Scholar","author":[{"family":"McPherson","given":"Scott"},{"family":"Bernard","given":"David"},{"family":"Clark","given":"John H."},{"family":"Pahlke","given":"Keith"},{"family":"Jones","given":"Edgar"},{"family":"Der Hovanisian","given":"John"},{"family":"Weller","given":"Jan"},{"family":"Ericksen","given":"Randy"}],"issued":{"date-parts":[["2003"]]}}}],"schema":"https://github.com/citation-style-language/schema/raw/master/csl-citation.json"} </w:instrText>
            </w:r>
            <w:r>
              <w:rPr>
                <w:rFonts w:cs="Times New Roman"/>
                <w:color w:val="000000"/>
                <w:sz w:val="18"/>
                <w:szCs w:val="18"/>
              </w:rPr>
              <w:fldChar w:fldCharType="separate"/>
            </w:r>
            <w:r w:rsidRPr="00EF5BD0">
              <w:rPr>
                <w:rFonts w:cs="Times New Roman"/>
                <w:sz w:val="18"/>
              </w:rPr>
              <w:t>(McPherson et al. 2003)</w:t>
            </w:r>
            <w:r>
              <w:rPr>
                <w:rFonts w:cs="Times New Roman"/>
                <w:color w:val="000000"/>
                <w:sz w:val="18"/>
                <w:szCs w:val="18"/>
              </w:rPr>
              <w:fldChar w:fldCharType="end"/>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137702" w14:textId="77777777" w:rsidR="00346BBE" w:rsidRPr="00346BBE" w:rsidRDefault="00346BBE">
            <w:pPr>
              <w:rPr>
                <w:rFonts w:cs="Times New Roman"/>
                <w:color w:val="000000"/>
                <w:sz w:val="18"/>
                <w:szCs w:val="18"/>
              </w:rPr>
            </w:pPr>
            <w:proofErr w:type="spellStart"/>
            <w:r w:rsidRPr="00346BBE">
              <w:rPr>
                <w:rFonts w:cs="Times New Roman"/>
                <w:color w:val="000000"/>
                <w:sz w:val="18"/>
                <w:szCs w:val="18"/>
              </w:rPr>
              <w:t>Taku</w:t>
            </w:r>
            <w:proofErr w:type="spellEnd"/>
            <w:r w:rsidRPr="00346BBE">
              <w:rPr>
                <w:rFonts w:cs="Times New Roman"/>
                <w:color w:val="000000"/>
                <w:sz w:val="18"/>
                <w:szCs w:val="18"/>
              </w:rPr>
              <w:t xml:space="preserve"> River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C93F8C" w14:textId="77777777" w:rsidR="00346BBE" w:rsidRPr="00346BBE" w:rsidRDefault="00346BBE">
            <w:pPr>
              <w:rPr>
                <w:rFonts w:cs="Times New Roman"/>
                <w:color w:val="000000"/>
                <w:sz w:val="18"/>
                <w:szCs w:val="18"/>
              </w:rPr>
            </w:pPr>
            <w:r w:rsidRPr="00346BBE">
              <w:rPr>
                <w:rFonts w:cs="Times New Roman"/>
                <w:color w:val="000000"/>
                <w:sz w:val="18"/>
                <w:szCs w:val="18"/>
              </w:rPr>
              <w:t>Spring/Summer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97C410" w14:textId="77777777" w:rsidR="00346BBE" w:rsidRPr="00346BBE" w:rsidRDefault="00346BBE">
            <w:pPr>
              <w:rPr>
                <w:rFonts w:cs="Times New Roman"/>
                <w:color w:val="000000"/>
                <w:sz w:val="18"/>
                <w:szCs w:val="18"/>
              </w:rPr>
            </w:pPr>
            <w:r w:rsidRPr="00346BBE">
              <w:rPr>
                <w:rFonts w:cs="Times New Roman"/>
                <w:color w:val="000000"/>
                <w:sz w:val="18"/>
                <w:szCs w:val="18"/>
              </w:rPr>
              <w:t>90, page 28</w:t>
            </w:r>
          </w:p>
        </w:tc>
      </w:tr>
      <w:tr w:rsidR="00346BBE" w:rsidRPr="00346BBE" w14:paraId="25444237"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822F61" w14:textId="45EC430B" w:rsidR="00346BBE" w:rsidRPr="00346BBE" w:rsidRDefault="0009456E">
            <w:pPr>
              <w:rPr>
                <w:rFonts w:cs="Times New Roman"/>
                <w:color w:val="000000"/>
                <w:sz w:val="18"/>
                <w:szCs w:val="18"/>
              </w:rPr>
            </w:pPr>
            <w:r>
              <w:rPr>
                <w:rFonts w:cs="Times New Roman"/>
                <w:color w:val="000000"/>
                <w:sz w:val="18"/>
                <w:szCs w:val="18"/>
              </w:rPr>
              <w:fldChar w:fldCharType="begin"/>
            </w:r>
            <w:r w:rsidR="009154CD">
              <w:rPr>
                <w:rFonts w:cs="Times New Roman"/>
                <w:color w:val="000000"/>
                <w:sz w:val="18"/>
                <w:szCs w:val="18"/>
              </w:rPr>
              <w:instrText xml:space="preserve"> ADDIN ZOTERO_ITEM CSL_CITATION {"citationID":"t8f64c2sm","properties":{"formattedCitation":"(Seiler et al. 2004)","plainCitation":"(Seiler et al. 2004)"},"citationItems":[{"id":1339,"uris":["http://zotero.org/users/3830350/items/JVXRZRPT"],"uri":["http://zotero.org/users/3830350/items/JVXRZRPT"],"itemData":{"id":1339,"type":"article-journal","title":"2003 Juvenile Salmonid Production Evaluation Report Green River, Wenatchee River, and Cedar Creek","source":"Google Scholar","URL":"http://dfw.wa.gov/publications/00067/wdfw00067.pdf","author":[{"family":"Seiler","given":"Dave"},{"family":"Volkhardt","given":"Greg"},{"family":"Topping","given":"Pete"},{"family":"Fleischer","given":"Lindsey"},{"family":"Miller","given":"Todd"},{"family":"Schonning","given":"Steve"},{"family":"Rawding","given":"Dan"},{"family":"Groesbeck","given":"Michelle"},{"family":"Woodard","given":"Robert"},{"family":"Hawkins","given":"Shane"}],"issued":{"date-parts":[["2004"]]},"accessed":{"date-parts":[["2016",12,23]]}}}],"schema":"https://github.com/citation-style-language/schema/raw/master/csl-citation.json"} </w:instrText>
            </w:r>
            <w:r>
              <w:rPr>
                <w:rFonts w:cs="Times New Roman"/>
                <w:color w:val="000000"/>
                <w:sz w:val="18"/>
                <w:szCs w:val="18"/>
              </w:rPr>
              <w:fldChar w:fldCharType="separate"/>
            </w:r>
            <w:r w:rsidRPr="0009456E">
              <w:rPr>
                <w:rFonts w:cs="Times New Roman"/>
                <w:sz w:val="18"/>
              </w:rPr>
              <w:t>(Seiler et al. 2004)</w:t>
            </w:r>
            <w:r>
              <w:rPr>
                <w:rFonts w:cs="Times New Roman"/>
                <w:color w:val="000000"/>
                <w:sz w:val="18"/>
                <w:szCs w:val="18"/>
              </w:rPr>
              <w:fldChar w:fldCharType="end"/>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605B8E" w14:textId="77777777" w:rsidR="00346BBE" w:rsidRPr="00346BBE" w:rsidRDefault="00346BBE">
            <w:pPr>
              <w:rPr>
                <w:rFonts w:cs="Times New Roman"/>
                <w:color w:val="000000"/>
                <w:sz w:val="18"/>
                <w:szCs w:val="18"/>
              </w:rPr>
            </w:pPr>
            <w:r w:rsidRPr="00346BBE">
              <w:rPr>
                <w:rFonts w:cs="Times New Roman"/>
                <w:color w:val="000000"/>
                <w:sz w:val="18"/>
                <w:szCs w:val="18"/>
              </w:rPr>
              <w:t>Green River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A51CB8" w14:textId="77777777" w:rsidR="00346BBE" w:rsidRPr="00346BBE" w:rsidRDefault="00346BBE">
            <w:pPr>
              <w:rPr>
                <w:rFonts w:cs="Times New Roman"/>
                <w:color w:val="000000"/>
                <w:sz w:val="18"/>
                <w:szCs w:val="1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4B9949" w14:textId="77777777" w:rsidR="00346BBE" w:rsidRPr="00346BBE" w:rsidRDefault="00346BBE">
            <w:pPr>
              <w:rPr>
                <w:rFonts w:cs="Times New Roman"/>
                <w:color w:val="000000"/>
                <w:sz w:val="18"/>
                <w:szCs w:val="18"/>
              </w:rPr>
            </w:pPr>
            <w:r w:rsidRPr="00346BBE">
              <w:rPr>
                <w:rFonts w:cs="Times New Roman"/>
                <w:color w:val="000000"/>
                <w:sz w:val="18"/>
                <w:szCs w:val="18"/>
              </w:rPr>
              <w:t>90, page 2-16</w:t>
            </w:r>
          </w:p>
        </w:tc>
      </w:tr>
      <w:tr w:rsidR="00346BBE" w:rsidRPr="00346BBE" w14:paraId="3CD70271"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ACF067" w14:textId="6EC16A1E" w:rsidR="00346BBE" w:rsidRPr="00346BBE" w:rsidRDefault="0009456E">
            <w:pPr>
              <w:rPr>
                <w:rFonts w:cs="Times New Roman"/>
                <w:color w:val="000000"/>
                <w:sz w:val="18"/>
                <w:szCs w:val="18"/>
              </w:rPr>
            </w:pPr>
            <w:r>
              <w:rPr>
                <w:rFonts w:cs="Times New Roman"/>
                <w:color w:val="000000"/>
                <w:sz w:val="18"/>
                <w:szCs w:val="18"/>
              </w:rPr>
              <w:fldChar w:fldCharType="begin"/>
            </w:r>
            <w:r w:rsidR="009154CD">
              <w:rPr>
                <w:rFonts w:cs="Times New Roman"/>
                <w:color w:val="000000"/>
                <w:sz w:val="18"/>
                <w:szCs w:val="18"/>
              </w:rPr>
              <w:instrText xml:space="preserve"> ADDIN ZOTERO_ITEM CSL_CITATION {"citationID":"VozDOAB1","properties":{"formattedCitation":"(Seiler et al. 2004)","plainCitation":"(Seiler et al. 2004)"},"citationItems":[{"id":1339,"uris":["http://zotero.org/users/3830350/items/JVXRZRPT"],"uri":["http://zotero.org/users/3830350/items/JVXRZRPT"],"itemData":{"id":1339,"type":"article-journal","title":"2003 Juvenile Salmonid Production Evaluation Report Green River, Wenatchee River, and Cedar Creek","source":"Google Scholar","URL":"http://dfw.wa.gov/publications/00067/wdfw00067.pdf","author":[{"family":"Seiler","given":"Dave"},{"family":"Volkhardt","given":"Greg"},{"family":"Topping","given":"Pete"},{"family":"Fleischer","given":"Lindsey"},{"family":"Miller","given":"Todd"},{"family":"Schonning","given":"Steve"},{"family":"Rawding","given":"Dan"},{"family":"Groesbeck","given":"Michelle"},{"family":"Woodard","given":"Robert"},{"family":"Hawkins","given":"Shane"}],"issued":{"date-parts":[["2004"]]},"accessed":{"date-parts":[["2016",12,23]]}}}],"schema":"https://github.com/citation-style-language/schema/raw/master/csl-citation.json"} </w:instrText>
            </w:r>
            <w:r>
              <w:rPr>
                <w:rFonts w:cs="Times New Roman"/>
                <w:color w:val="000000"/>
                <w:sz w:val="18"/>
                <w:szCs w:val="18"/>
              </w:rPr>
              <w:fldChar w:fldCharType="separate"/>
            </w:r>
            <w:r w:rsidRPr="0009456E">
              <w:rPr>
                <w:rFonts w:cs="Times New Roman"/>
                <w:sz w:val="18"/>
              </w:rPr>
              <w:t>(Seiler et al. 2004)</w:t>
            </w:r>
            <w:r>
              <w:rPr>
                <w:rFonts w:cs="Times New Roman"/>
                <w:color w:val="000000"/>
                <w:sz w:val="18"/>
                <w:szCs w:val="18"/>
              </w:rPr>
              <w:fldChar w:fldCharType="end"/>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8F70A3" w14:textId="77777777" w:rsidR="00346BBE" w:rsidRPr="00346BBE" w:rsidRDefault="00346BBE">
            <w:pPr>
              <w:rPr>
                <w:rFonts w:cs="Times New Roman"/>
                <w:color w:val="000000"/>
                <w:sz w:val="18"/>
                <w:szCs w:val="18"/>
              </w:rPr>
            </w:pPr>
            <w:proofErr w:type="spellStart"/>
            <w:r w:rsidRPr="00346BBE">
              <w:rPr>
                <w:rFonts w:cs="Times New Roman"/>
                <w:color w:val="000000"/>
                <w:sz w:val="18"/>
                <w:szCs w:val="18"/>
              </w:rPr>
              <w:t>Chiwawa</w:t>
            </w:r>
            <w:proofErr w:type="spellEnd"/>
            <w:r w:rsidRPr="00346BBE">
              <w:rPr>
                <w:rFonts w:cs="Times New Roman"/>
                <w:color w:val="000000"/>
                <w:sz w:val="18"/>
                <w:szCs w:val="18"/>
              </w:rPr>
              <w:t xml:space="preserve">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E11985" w14:textId="77777777" w:rsidR="00346BBE" w:rsidRPr="00346BBE" w:rsidRDefault="00346BBE">
            <w:pPr>
              <w:rPr>
                <w:rFonts w:cs="Times New Roman"/>
                <w:color w:val="000000"/>
                <w:sz w:val="18"/>
                <w:szCs w:val="18"/>
              </w:rPr>
            </w:pPr>
            <w:proofErr w:type="spellStart"/>
            <w:r w:rsidRPr="00346BBE">
              <w:rPr>
                <w:rFonts w:cs="Times New Roman"/>
                <w:color w:val="000000"/>
                <w:sz w:val="18"/>
                <w:szCs w:val="18"/>
              </w:rPr>
              <w:t>Sping</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9CEA58" w14:textId="77777777" w:rsidR="00346BBE" w:rsidRPr="00346BBE" w:rsidRDefault="00346BBE">
            <w:pPr>
              <w:rPr>
                <w:rFonts w:cs="Times New Roman"/>
                <w:color w:val="000000"/>
                <w:sz w:val="18"/>
                <w:szCs w:val="18"/>
              </w:rPr>
            </w:pPr>
            <w:r w:rsidRPr="00346BBE">
              <w:rPr>
                <w:rFonts w:cs="Times New Roman"/>
                <w:color w:val="000000"/>
                <w:sz w:val="18"/>
                <w:szCs w:val="18"/>
              </w:rPr>
              <w:t>233, page 3-17 yearling only</w:t>
            </w:r>
          </w:p>
        </w:tc>
      </w:tr>
      <w:tr w:rsidR="00346BBE" w:rsidRPr="00346BBE" w14:paraId="58E13C56"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85860A" w14:textId="0947E5B5" w:rsidR="00346BBE" w:rsidRPr="00346BBE" w:rsidRDefault="005D5100">
            <w:pPr>
              <w:rPr>
                <w:rFonts w:cs="Times New Roman"/>
                <w:color w:val="000000"/>
                <w:sz w:val="18"/>
                <w:szCs w:val="18"/>
              </w:rPr>
            </w:pPr>
            <w:r>
              <w:rPr>
                <w:rFonts w:cs="Times New Roman"/>
                <w:color w:val="000000"/>
                <w:sz w:val="18"/>
                <w:szCs w:val="18"/>
              </w:rPr>
              <w:fldChar w:fldCharType="begin"/>
            </w:r>
            <w:r w:rsidR="009154CD">
              <w:rPr>
                <w:rFonts w:cs="Times New Roman"/>
                <w:color w:val="000000"/>
                <w:sz w:val="18"/>
                <w:szCs w:val="18"/>
              </w:rPr>
              <w:instrText xml:space="preserve"> ADDIN ZOTERO_ITEM CSL_CITATION {"citationID":"8tb7r0m3d","properties":{"formattedCitation":"(Carmichael et al. n.d.)","plainCitation":"(Carmichael et al. n.d.)"},"citationItems":[{"id":1341,"uris":["http://zotero.org/users/3830350/items/JDXGTMBC"],"uri":["http://zotero.org/users/3830350/items/JDXGTMBC"],"itemData":{"id":1341,"type":"report","title":"Upper Grande Ronde River Spring Chinook Salmon Hatchery Program Review","publisher":"Oregon Department of Fish and Wildlife","publisher-place":"203 Badgley Hall, EOU,La Grande OR 97850","page":"20","event-place":"203 Badgley Hall, EOU,La Grande OR 97850","URL":"https://www.fws.gov/lsnakecomplan/reports/ODFW/Eval/Upper%20Grande%20Ronde%20River%20Spring%20Chinook%20Salmon%20Hatchery%20Review%20FINAL.pdf","author":[{"family":"Carmichael","given":"Richard W."},{"family":"Hoffnagle","given":"Tim"},{"family":"Feldhaus","given":"Joseph"},{"family":"Eddy","given":"Debra"},{"family":"Albrecht","given":"Nick"}]}}],"schema":"https://github.com/citation-style-language/schema/raw/master/csl-citation.json"} </w:instrText>
            </w:r>
            <w:r>
              <w:rPr>
                <w:rFonts w:cs="Times New Roman"/>
                <w:color w:val="000000"/>
                <w:sz w:val="18"/>
                <w:szCs w:val="18"/>
              </w:rPr>
              <w:fldChar w:fldCharType="separate"/>
            </w:r>
            <w:r w:rsidRPr="005D5100">
              <w:rPr>
                <w:rFonts w:cs="Times New Roman"/>
                <w:sz w:val="18"/>
              </w:rPr>
              <w:t>(Carmichael et al. n.d.)</w:t>
            </w:r>
            <w:r>
              <w:rPr>
                <w:rFonts w:cs="Times New Roman"/>
                <w:color w:val="000000"/>
                <w:sz w:val="18"/>
                <w:szCs w:val="18"/>
              </w:rPr>
              <w:fldChar w:fldCharType="end"/>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73F111" w14:textId="77777777" w:rsidR="00346BBE" w:rsidRPr="00346BBE" w:rsidRDefault="00346BBE">
            <w:pPr>
              <w:rPr>
                <w:rFonts w:cs="Times New Roman"/>
                <w:color w:val="000000"/>
                <w:sz w:val="18"/>
                <w:szCs w:val="18"/>
              </w:rPr>
            </w:pPr>
            <w:r w:rsidRPr="00346BBE">
              <w:rPr>
                <w:rFonts w:cs="Times New Roman"/>
                <w:color w:val="000000"/>
                <w:sz w:val="18"/>
                <w:szCs w:val="18"/>
              </w:rPr>
              <w:t>Upper Grande Ronde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F4054C" w14:textId="77777777" w:rsidR="00346BBE" w:rsidRPr="00346BBE" w:rsidRDefault="00346BBE">
            <w:pPr>
              <w:rPr>
                <w:rFonts w:cs="Times New Roman"/>
                <w:color w:val="000000"/>
                <w:sz w:val="18"/>
                <w:szCs w:val="18"/>
              </w:rPr>
            </w:pPr>
            <w:r w:rsidRPr="00346BBE">
              <w:rPr>
                <w:rFonts w:cs="Times New Roman"/>
                <w:color w:val="000000"/>
                <w:sz w:val="18"/>
                <w:szCs w:val="18"/>
              </w:rPr>
              <w:t>Spring</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7C1291" w14:textId="77777777" w:rsidR="00346BBE" w:rsidRPr="00346BBE" w:rsidRDefault="00346BBE">
            <w:pPr>
              <w:rPr>
                <w:rFonts w:cs="Times New Roman"/>
                <w:color w:val="000000"/>
                <w:sz w:val="18"/>
                <w:szCs w:val="18"/>
              </w:rPr>
            </w:pPr>
            <w:r w:rsidRPr="00346BBE">
              <w:rPr>
                <w:rFonts w:cs="Times New Roman"/>
                <w:color w:val="000000"/>
                <w:sz w:val="18"/>
                <w:szCs w:val="18"/>
              </w:rPr>
              <w:t>80, page 15</w:t>
            </w:r>
          </w:p>
        </w:tc>
      </w:tr>
      <w:tr w:rsidR="00346BBE" w:rsidRPr="00346BBE" w14:paraId="48E229F9"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D48C27" w14:textId="418C0A75" w:rsidR="00346BBE" w:rsidRPr="00346BBE" w:rsidRDefault="00EF5BD0">
            <w:pPr>
              <w:rPr>
                <w:rFonts w:cs="Times New Roman"/>
                <w:color w:val="000000"/>
                <w:sz w:val="18"/>
                <w:szCs w:val="18"/>
              </w:rPr>
            </w:pPr>
            <w:r>
              <w:rPr>
                <w:rFonts w:cs="Times New Roman"/>
                <w:color w:val="000000"/>
                <w:sz w:val="18"/>
                <w:szCs w:val="18"/>
              </w:rPr>
              <w:fldChar w:fldCharType="begin"/>
            </w:r>
            <w:r w:rsidR="009154CD">
              <w:rPr>
                <w:rFonts w:cs="Times New Roman"/>
                <w:color w:val="000000"/>
                <w:sz w:val="18"/>
                <w:szCs w:val="18"/>
              </w:rPr>
              <w:instrText xml:space="preserve"> ADDIN ZOTERO_ITEM CSL_CITATION {"citationID":"m86mombmr","properties":{"formattedCitation":"(Kinsel et al. 2008)","plainCitation":"(Kinsel et al. 2008)"},"citationItems":[{"id":1333,"uris":["http://zotero.org/users/3830350/items/NB99KAMK"],"uri":["http://zotero.org/users/3830350/items/NB99KAMK"],"itemData":{"id":1333,"type":"article-journal","title":"Annual report: 2007 Skagit River salmon production evaluation","container-title":"Washington Department of Fish and Wildlife, Olympia","source":"Google Scholar","URL":"http://docs.streamnetlibrary.org/CoastalCutthroatData/sn600431.pdf","shortTitle":"Annual report","author":[{"family":"Kinsel","given":"Clayton"},{"family":"Zimmerman","given":"Mara"},{"family":"Kishimoto","given":"Lori"},{"family":"Topping","given":"Pete"}],"issued":{"date-parts":[["2008"]]},"accessed":{"date-parts":[["2016",12,23]]}}}],"schema":"https://github.com/citation-style-language/schema/raw/master/csl-citation.json"} </w:instrText>
            </w:r>
            <w:r>
              <w:rPr>
                <w:rFonts w:cs="Times New Roman"/>
                <w:color w:val="000000"/>
                <w:sz w:val="18"/>
                <w:szCs w:val="18"/>
              </w:rPr>
              <w:fldChar w:fldCharType="separate"/>
            </w:r>
            <w:r w:rsidRPr="00EF5BD0">
              <w:rPr>
                <w:rFonts w:cs="Times New Roman"/>
                <w:sz w:val="18"/>
              </w:rPr>
              <w:t>(Kinsel et al. 2008)</w:t>
            </w:r>
            <w:r>
              <w:rPr>
                <w:rFonts w:cs="Times New Roman"/>
                <w:color w:val="000000"/>
                <w:sz w:val="18"/>
                <w:szCs w:val="18"/>
              </w:rPr>
              <w:fldChar w:fldCharType="end"/>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119700" w14:textId="77777777" w:rsidR="00346BBE" w:rsidRPr="00346BBE" w:rsidRDefault="00346BBE">
            <w:pPr>
              <w:rPr>
                <w:rFonts w:cs="Times New Roman"/>
                <w:color w:val="000000"/>
                <w:sz w:val="18"/>
                <w:szCs w:val="18"/>
              </w:rPr>
            </w:pPr>
            <w:r w:rsidRPr="00346BBE">
              <w:rPr>
                <w:rFonts w:cs="Times New Roman"/>
                <w:color w:val="000000"/>
                <w:sz w:val="18"/>
                <w:szCs w:val="18"/>
              </w:rPr>
              <w:t>Skagit River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DAA4E1" w14:textId="77777777" w:rsidR="00346BBE" w:rsidRPr="00346BBE" w:rsidRDefault="00346BBE">
            <w:pPr>
              <w:rPr>
                <w:rFonts w:cs="Times New Roman"/>
                <w:color w:val="000000"/>
                <w:sz w:val="18"/>
                <w:szCs w:val="18"/>
              </w:rPr>
            </w:pPr>
            <w:r w:rsidRPr="00346BBE">
              <w:rPr>
                <w:rFonts w:cs="Times New Roman"/>
                <w:color w:val="000000"/>
                <w:sz w:val="18"/>
                <w:szCs w:val="18"/>
              </w:rPr>
              <w:t>Spring, summer/fall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F42954" w14:textId="77777777" w:rsidR="00346BBE" w:rsidRPr="00346BBE" w:rsidRDefault="00346BBE">
            <w:pPr>
              <w:rPr>
                <w:rFonts w:cs="Times New Roman"/>
                <w:color w:val="000000"/>
                <w:sz w:val="18"/>
                <w:szCs w:val="18"/>
              </w:rPr>
            </w:pPr>
            <w:r w:rsidRPr="00346BBE">
              <w:rPr>
                <w:rFonts w:cs="Times New Roman"/>
                <w:color w:val="000000"/>
                <w:sz w:val="18"/>
                <w:szCs w:val="18"/>
              </w:rPr>
              <w:t>218, page 26</w:t>
            </w:r>
          </w:p>
        </w:tc>
      </w:tr>
      <w:tr w:rsidR="00346BBE" w:rsidRPr="00346BBE" w14:paraId="6D247B6B"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71009D" w14:textId="77D0F34A" w:rsidR="00346BBE" w:rsidRPr="00346BBE" w:rsidRDefault="00EF5BD0">
            <w:pPr>
              <w:rPr>
                <w:rFonts w:cs="Times New Roman"/>
                <w:color w:val="000000"/>
                <w:sz w:val="18"/>
                <w:szCs w:val="18"/>
              </w:rPr>
            </w:pPr>
            <w:r>
              <w:rPr>
                <w:rFonts w:cs="Times New Roman"/>
                <w:color w:val="000000"/>
                <w:sz w:val="18"/>
                <w:szCs w:val="18"/>
              </w:rPr>
              <w:fldChar w:fldCharType="begin"/>
            </w:r>
            <w:r w:rsidR="009154CD">
              <w:rPr>
                <w:rFonts w:cs="Times New Roman"/>
                <w:color w:val="000000"/>
                <w:sz w:val="18"/>
                <w:szCs w:val="18"/>
              </w:rPr>
              <w:instrText xml:space="preserve"> ADDIN ZOTERO_ITEM CSL_CITATION {"citationID":"2p0qplbomc","properties":{"formattedCitation":"(Kiyohara and Volkhardt 2008)","plainCitation":"(Kiyohara and Volkhardt 2008)"},"citationItems":[{"id":1329,"uris":["http://zotero.org/users/3830350/items/2RQ5X94C"],"uri":["http://zotero.org/users/3830350/items/2RQ5X94C"],"itemData":{"id":1329,"type":"book","title":"Evaluation of downstream migrant salmon production in 2007 from the Cedar River and Bear Creek","publisher":"Washington Department of Fish and Wildlife, Fish Program, Science Division","source":"Google Scholar","URL":"http://dfw.wa.gov/publications/00090/wdfw00090.pdf","author":[{"family":"Kiyohara","given":"Kelly"},{"family":"Volkhardt","given":"Greg"}],"issued":{"date-parts":[["2008"]]},"accessed":{"date-parts":[["2016",12,23]]}}}],"schema":"https://github.com/citation-style-language/schema/raw/master/csl-citation.json"} </w:instrText>
            </w:r>
            <w:r>
              <w:rPr>
                <w:rFonts w:cs="Times New Roman"/>
                <w:color w:val="000000"/>
                <w:sz w:val="18"/>
                <w:szCs w:val="18"/>
              </w:rPr>
              <w:fldChar w:fldCharType="separate"/>
            </w:r>
            <w:r w:rsidRPr="00EF5BD0">
              <w:rPr>
                <w:rFonts w:cs="Times New Roman"/>
                <w:sz w:val="18"/>
              </w:rPr>
              <w:t>(Kiyohara and Volkhardt 2008)</w:t>
            </w:r>
            <w:r>
              <w:rPr>
                <w:rFonts w:cs="Times New Roman"/>
                <w:color w:val="000000"/>
                <w:sz w:val="18"/>
                <w:szCs w:val="18"/>
              </w:rPr>
              <w:fldChar w:fldCharType="end"/>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3141A1" w14:textId="77777777" w:rsidR="00346BBE" w:rsidRPr="00346BBE" w:rsidRDefault="00346BBE">
            <w:pPr>
              <w:rPr>
                <w:rFonts w:cs="Times New Roman"/>
                <w:color w:val="000000"/>
                <w:sz w:val="18"/>
                <w:szCs w:val="18"/>
              </w:rPr>
            </w:pPr>
            <w:r w:rsidRPr="00346BBE">
              <w:rPr>
                <w:rFonts w:cs="Times New Roman"/>
                <w:color w:val="000000"/>
                <w:sz w:val="18"/>
                <w:szCs w:val="18"/>
              </w:rPr>
              <w:t>Bear creek</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AF98FA" w14:textId="77777777" w:rsidR="00346BBE" w:rsidRPr="00346BBE" w:rsidRDefault="00346BBE">
            <w:pPr>
              <w:rPr>
                <w:rFonts w:cs="Times New Roman"/>
                <w:color w:val="000000"/>
                <w:sz w:val="18"/>
                <w:szCs w:val="18"/>
              </w:rPr>
            </w:pPr>
            <w:proofErr w:type="gramStart"/>
            <w:r w:rsidRPr="00346BBE">
              <w:rPr>
                <w:rFonts w:cs="Times New Roman"/>
                <w:color w:val="000000"/>
                <w:sz w:val="18"/>
                <w:szCs w:val="18"/>
              </w:rPr>
              <w:t>Fall ?</w:t>
            </w:r>
            <w:proofErr w:type="gram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8C8058" w14:textId="77777777" w:rsidR="00346BBE" w:rsidRPr="00346BBE" w:rsidRDefault="00346BBE">
            <w:pPr>
              <w:rPr>
                <w:rFonts w:cs="Times New Roman"/>
                <w:color w:val="000000"/>
                <w:sz w:val="18"/>
                <w:szCs w:val="18"/>
              </w:rPr>
            </w:pPr>
            <w:r w:rsidRPr="00346BBE">
              <w:rPr>
                <w:rFonts w:cs="Times New Roman"/>
                <w:color w:val="000000"/>
                <w:sz w:val="18"/>
                <w:szCs w:val="18"/>
              </w:rPr>
              <w:t>303, page 43</w:t>
            </w:r>
          </w:p>
        </w:tc>
      </w:tr>
      <w:tr w:rsidR="00346BBE" w:rsidRPr="00346BBE" w14:paraId="30FC0003"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9FB4B4" w14:textId="04635B16" w:rsidR="00346BBE" w:rsidRPr="00346BBE" w:rsidRDefault="00EF5BD0">
            <w:pPr>
              <w:rPr>
                <w:rFonts w:cs="Times New Roman"/>
                <w:color w:val="000000"/>
                <w:sz w:val="18"/>
                <w:szCs w:val="18"/>
              </w:rPr>
            </w:pPr>
            <w:r>
              <w:rPr>
                <w:rFonts w:cs="Times New Roman"/>
                <w:color w:val="000000"/>
                <w:sz w:val="18"/>
                <w:szCs w:val="18"/>
              </w:rPr>
              <w:fldChar w:fldCharType="begin"/>
            </w:r>
            <w:r w:rsidR="009154CD">
              <w:rPr>
                <w:rFonts w:cs="Times New Roman"/>
                <w:color w:val="000000"/>
                <w:sz w:val="18"/>
                <w:szCs w:val="18"/>
              </w:rPr>
              <w:instrText xml:space="preserve"> ADDIN ZOTERO_ITEM CSL_CITATION {"citationID":"K4TpgW8J","properties":{"formattedCitation":"(Kiyohara and Volkhardt 2008)","plainCitation":"(Kiyohara and Volkhardt 2008)"},"citationItems":[{"id":1329,"uris":["http://zotero.org/users/3830350/items/2RQ5X94C"],"uri":["http://zotero.org/users/3830350/items/2RQ5X94C"],"itemData":{"id":1329,"type":"book","title":"Evaluation of downstream migrant salmon production in 2007 from the Cedar River and Bear Creek","publisher":"Washington Department of Fish and Wildlife, Fish Program, Science Division","source":"Google Scholar","URL":"http://dfw.wa.gov/publications/00090/wdfw00090.pdf","author":[{"family":"Kiyohara","given":"Kelly"},{"family":"Volkhardt","given":"Greg"}],"issued":{"date-parts":[["2008"]]},"accessed":{"date-parts":[["2016",12,23]]}}}],"schema":"https://github.com/citation-style-language/schema/raw/master/csl-citation.json"} </w:instrText>
            </w:r>
            <w:r>
              <w:rPr>
                <w:rFonts w:cs="Times New Roman"/>
                <w:color w:val="000000"/>
                <w:sz w:val="18"/>
                <w:szCs w:val="18"/>
              </w:rPr>
              <w:fldChar w:fldCharType="separate"/>
            </w:r>
            <w:r w:rsidRPr="00EF5BD0">
              <w:rPr>
                <w:rFonts w:cs="Times New Roman"/>
                <w:sz w:val="18"/>
              </w:rPr>
              <w:t>(Kiyohara and Volkhardt 2008)</w:t>
            </w:r>
            <w:r>
              <w:rPr>
                <w:rFonts w:cs="Times New Roman"/>
                <w:color w:val="000000"/>
                <w:sz w:val="18"/>
                <w:szCs w:val="18"/>
              </w:rPr>
              <w:fldChar w:fldCharType="end"/>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E4288C" w14:textId="77777777" w:rsidR="00346BBE" w:rsidRPr="00346BBE" w:rsidRDefault="00346BBE">
            <w:pPr>
              <w:rPr>
                <w:rFonts w:cs="Times New Roman"/>
                <w:color w:val="000000"/>
                <w:sz w:val="18"/>
                <w:szCs w:val="18"/>
              </w:rPr>
            </w:pPr>
            <w:r w:rsidRPr="00346BBE">
              <w:rPr>
                <w:rFonts w:cs="Times New Roman"/>
                <w:color w:val="000000"/>
                <w:sz w:val="18"/>
                <w:szCs w:val="18"/>
              </w:rPr>
              <w:t>Cedar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F43D74" w14:textId="77777777" w:rsidR="00346BBE" w:rsidRPr="00346BBE" w:rsidRDefault="00346BBE">
            <w:pPr>
              <w:rPr>
                <w:rFonts w:cs="Times New Roman"/>
                <w:color w:val="000000"/>
                <w:sz w:val="18"/>
                <w:szCs w:val="18"/>
              </w:rPr>
            </w:pPr>
            <w:proofErr w:type="gramStart"/>
            <w:r w:rsidRPr="00346BBE">
              <w:rPr>
                <w:rFonts w:cs="Times New Roman"/>
                <w:color w:val="000000"/>
                <w:sz w:val="18"/>
                <w:szCs w:val="18"/>
              </w:rPr>
              <w:t>Fall ?</w:t>
            </w:r>
            <w:proofErr w:type="gram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E666A0" w14:textId="77777777" w:rsidR="00346BBE" w:rsidRPr="00346BBE" w:rsidRDefault="00346BBE">
            <w:pPr>
              <w:rPr>
                <w:rFonts w:cs="Times New Roman"/>
                <w:color w:val="000000"/>
                <w:sz w:val="18"/>
                <w:szCs w:val="18"/>
              </w:rPr>
            </w:pPr>
            <w:r w:rsidRPr="00346BBE">
              <w:rPr>
                <w:rFonts w:cs="Times New Roman"/>
                <w:color w:val="000000"/>
                <w:sz w:val="18"/>
                <w:szCs w:val="18"/>
              </w:rPr>
              <w:t>703, page 28</w:t>
            </w:r>
          </w:p>
        </w:tc>
      </w:tr>
      <w:tr w:rsidR="00346BBE" w:rsidRPr="00346BBE" w14:paraId="658E5827" w14:textId="77777777" w:rsidTr="00346BB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993E8B" w14:textId="77777777" w:rsidR="00346BBE" w:rsidRPr="00346BBE" w:rsidRDefault="00346BBE">
            <w:pPr>
              <w:rPr>
                <w:rFonts w:cs="Times New Roman"/>
                <w:color w:val="000000"/>
                <w:sz w:val="18"/>
                <w:szCs w:val="18"/>
              </w:rPr>
            </w:pPr>
            <w:proofErr w:type="spellStart"/>
            <w:r w:rsidRPr="00346BBE">
              <w:rPr>
                <w:rFonts w:cs="Times New Roman"/>
                <w:color w:val="000000"/>
                <w:sz w:val="18"/>
                <w:szCs w:val="18"/>
              </w:rPr>
              <w:t>Lamperth</w:t>
            </w:r>
            <w:proofErr w:type="spellEnd"/>
            <w:r w:rsidRPr="00346BBE">
              <w:rPr>
                <w:rFonts w:cs="Times New Roman"/>
                <w:color w:val="000000"/>
                <w:sz w:val="18"/>
                <w:szCs w:val="18"/>
              </w:rPr>
              <w:t xml:space="preserve"> et al. 2013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0130F6" w14:textId="77777777" w:rsidR="00346BBE" w:rsidRPr="00346BBE" w:rsidRDefault="00346BBE">
            <w:pPr>
              <w:rPr>
                <w:rFonts w:cs="Times New Roman"/>
                <w:color w:val="000000"/>
                <w:sz w:val="18"/>
                <w:szCs w:val="18"/>
              </w:rPr>
            </w:pPr>
            <w:proofErr w:type="spellStart"/>
            <w:r w:rsidRPr="00346BBE">
              <w:rPr>
                <w:rFonts w:cs="Times New Roman"/>
                <w:color w:val="000000"/>
                <w:sz w:val="18"/>
                <w:szCs w:val="18"/>
              </w:rPr>
              <w:t>Coweeman</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C03EBD" w14:textId="77777777" w:rsidR="00346BBE" w:rsidRPr="00346BBE" w:rsidRDefault="00346BBE">
            <w:pPr>
              <w:rPr>
                <w:rFonts w:cs="Times New Roman"/>
                <w:color w:val="000000"/>
                <w:sz w:val="18"/>
                <w:szCs w:val="18"/>
              </w:rPr>
            </w:pPr>
            <w:r w:rsidRPr="00346BBE">
              <w:rPr>
                <w:rFonts w:cs="Times New Roman"/>
                <w:color w:val="000000"/>
                <w:sz w:val="18"/>
                <w:szCs w:val="18"/>
              </w:rPr>
              <w:t>Fall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338551" w14:textId="77777777" w:rsidR="00346BBE" w:rsidRPr="00346BBE" w:rsidRDefault="00346BBE">
            <w:pPr>
              <w:rPr>
                <w:rFonts w:cs="Times New Roman"/>
                <w:color w:val="000000"/>
                <w:sz w:val="18"/>
                <w:szCs w:val="18"/>
              </w:rPr>
            </w:pPr>
            <w:r w:rsidRPr="00346BBE">
              <w:rPr>
                <w:rFonts w:cs="Times New Roman"/>
                <w:color w:val="000000"/>
                <w:sz w:val="18"/>
                <w:szCs w:val="18"/>
              </w:rPr>
              <w:t>560</w:t>
            </w:r>
          </w:p>
        </w:tc>
      </w:tr>
      <w:tr w:rsidR="00346BBE" w:rsidRPr="00346BBE" w14:paraId="2E86D99C" w14:textId="77777777" w:rsidTr="00F60747">
        <w:trPr>
          <w:trHeight w:val="300"/>
        </w:trPr>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20D8C74E" w14:textId="3FE580FF" w:rsidR="00346BBE" w:rsidRPr="00346BBE" w:rsidRDefault="00EF5BD0">
            <w:pPr>
              <w:rPr>
                <w:rFonts w:cs="Times New Roman"/>
                <w:color w:val="000000"/>
                <w:sz w:val="18"/>
                <w:szCs w:val="18"/>
              </w:rPr>
            </w:pPr>
            <w:r>
              <w:rPr>
                <w:rFonts w:cs="Times New Roman"/>
                <w:color w:val="000000"/>
                <w:sz w:val="18"/>
                <w:szCs w:val="18"/>
              </w:rPr>
              <w:fldChar w:fldCharType="begin"/>
            </w:r>
            <w:r w:rsidR="009154CD">
              <w:rPr>
                <w:rFonts w:cs="Times New Roman"/>
                <w:color w:val="000000"/>
                <w:sz w:val="18"/>
                <w:szCs w:val="18"/>
              </w:rPr>
              <w:instrText xml:space="preserve"> ADDIN ZOTERO_ITEM CSL_CITATION {"citationID":"1dglju3mkd","properties":{"formattedCitation":"(Seiler et al. 2005)","plainCitation":"(Seiler et al. 2005)"},"citationItems":[{"id":1165,"uris":["http://zotero.org/users/3830350/items/DMR2XA5Z"],"uri":["http://zotero.org/users/3830350/items/DMR2XA5Z"],"itemData":{"id":1165,"type":"book","title":"Evaluation of downstream migrant salmon production in 2001 from the Cedar River and Bear Creek","publisher":"Washington Department of Fish and Wildlife, Fish Program, Science Division","source":"Google Scholar","URL":"http://wdfw.wa.gov/publications/00084/wdfw00084.pdf","author":[{"family":"Seiler","given":"Dave"},{"family":"Volkhardt","given":"Greg"},{"family":"Fleischer","given":"Lindsey"},{"family":"Kiyohara","given":"K."}],"issued":{"date-parts":[["2005"]]},"accessed":{"date-parts":[["2016",10,26]]}}}],"schema":"https://github.com/citation-style-language/schema/raw/master/csl-citation.json"} </w:instrText>
            </w:r>
            <w:r>
              <w:rPr>
                <w:rFonts w:cs="Times New Roman"/>
                <w:color w:val="000000"/>
                <w:sz w:val="18"/>
                <w:szCs w:val="18"/>
              </w:rPr>
              <w:fldChar w:fldCharType="separate"/>
            </w:r>
            <w:r w:rsidRPr="00EF5BD0">
              <w:rPr>
                <w:rFonts w:cs="Times New Roman"/>
                <w:sz w:val="18"/>
              </w:rPr>
              <w:t>(Seiler et al. 2005)</w:t>
            </w:r>
            <w:r>
              <w:rPr>
                <w:rFonts w:cs="Times New Roman"/>
                <w:color w:val="000000"/>
                <w:sz w:val="18"/>
                <w:szCs w:val="18"/>
              </w:rPr>
              <w:fldChar w:fldCharType="end"/>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3762CDD5" w14:textId="77777777" w:rsidR="00346BBE" w:rsidRPr="00346BBE" w:rsidRDefault="00346BBE">
            <w:pPr>
              <w:rPr>
                <w:rFonts w:cs="Times New Roman"/>
                <w:color w:val="000000"/>
                <w:sz w:val="18"/>
                <w:szCs w:val="18"/>
              </w:rPr>
            </w:pPr>
            <w:r w:rsidRPr="00346BBE">
              <w:rPr>
                <w:rFonts w:cs="Times New Roman"/>
                <w:color w:val="000000"/>
                <w:sz w:val="18"/>
                <w:szCs w:val="18"/>
              </w:rPr>
              <w:t>Cedar</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647F3DB1" w14:textId="77777777" w:rsidR="00346BBE" w:rsidRPr="00346BBE" w:rsidRDefault="00346BBE">
            <w:pPr>
              <w:rPr>
                <w:rFonts w:cs="Times New Roman"/>
                <w:color w:val="000000"/>
                <w:sz w:val="18"/>
                <w:szCs w:val="18"/>
              </w:rPr>
            </w:pPr>
            <w:proofErr w:type="gramStart"/>
            <w:r w:rsidRPr="00346BBE">
              <w:rPr>
                <w:rFonts w:cs="Times New Roman"/>
                <w:color w:val="000000"/>
                <w:sz w:val="18"/>
                <w:szCs w:val="18"/>
              </w:rPr>
              <w:t>Fall ?</w:t>
            </w:r>
            <w:proofErr w:type="gramEnd"/>
          </w:p>
        </w:tc>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006E9CED" w14:textId="77777777" w:rsidR="00346BBE" w:rsidRPr="00346BBE" w:rsidRDefault="00346BBE">
            <w:pPr>
              <w:rPr>
                <w:rFonts w:cs="Times New Roman"/>
                <w:color w:val="000000"/>
                <w:sz w:val="18"/>
                <w:szCs w:val="18"/>
              </w:rPr>
            </w:pPr>
            <w:r w:rsidRPr="00346BBE">
              <w:rPr>
                <w:rFonts w:cs="Times New Roman"/>
                <w:color w:val="000000"/>
                <w:sz w:val="18"/>
                <w:szCs w:val="18"/>
              </w:rPr>
              <w:t>479, page 38</w:t>
            </w:r>
          </w:p>
        </w:tc>
      </w:tr>
      <w:tr w:rsidR="00346BBE" w:rsidRPr="00346BBE" w14:paraId="1D695C9A" w14:textId="77777777" w:rsidTr="00F60747">
        <w:trPr>
          <w:trHeight w:val="300"/>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6570148" w14:textId="7DF1A911" w:rsidR="00346BBE" w:rsidRPr="00346BBE" w:rsidRDefault="00EF5BD0">
            <w:pPr>
              <w:rPr>
                <w:rFonts w:cs="Times New Roman"/>
                <w:color w:val="000000"/>
                <w:sz w:val="18"/>
                <w:szCs w:val="18"/>
              </w:rPr>
            </w:pPr>
            <w:r>
              <w:rPr>
                <w:rFonts w:cs="Times New Roman"/>
                <w:color w:val="000000"/>
                <w:sz w:val="18"/>
                <w:szCs w:val="18"/>
              </w:rPr>
              <w:fldChar w:fldCharType="begin"/>
            </w:r>
            <w:r w:rsidR="009154CD">
              <w:rPr>
                <w:rFonts w:cs="Times New Roman"/>
                <w:color w:val="000000"/>
                <w:sz w:val="18"/>
                <w:szCs w:val="18"/>
              </w:rPr>
              <w:instrText xml:space="preserve"> ADDIN ZOTERO_ITEM CSL_CITATION {"citationID":"fxCdi7Fe","properties":{"formattedCitation":"(Seiler et al. 2005)","plainCitation":"(Seiler et al. 2005)"},"citationItems":[{"id":1165,"uris":["http://zotero.org/users/3830350/items/DMR2XA5Z"],"uri":["http://zotero.org/users/3830350/items/DMR2XA5Z"],"itemData":{"id":1165,"type":"book","title":"Evaluation of downstream migrant salmon production in 2001 from the Cedar River and Bear Creek","publisher":"Washington Department of Fish and Wildlife, Fish Program, Science Division","source":"Google Scholar","URL":"http://wdfw.wa.gov/publications/00084/wdfw00084.pdf","author":[{"family":"Seiler","given":"Dave"},{"family":"Volkhardt","given":"Greg"},{"family":"Fleischer","given":"Lindsey"},{"family":"Kiyohara","given":"K."}],"issued":{"date-parts":[["2005"]]},"accessed":{"date-parts":[["2016",10,26]]}}}],"schema":"https://github.com/citation-style-language/schema/raw/master/csl-citation.json"} </w:instrText>
            </w:r>
            <w:r>
              <w:rPr>
                <w:rFonts w:cs="Times New Roman"/>
                <w:color w:val="000000"/>
                <w:sz w:val="18"/>
                <w:szCs w:val="18"/>
              </w:rPr>
              <w:fldChar w:fldCharType="separate"/>
            </w:r>
            <w:r w:rsidRPr="00EF5BD0">
              <w:rPr>
                <w:rFonts w:cs="Times New Roman"/>
                <w:sz w:val="18"/>
              </w:rPr>
              <w:t>(Seiler et al. 2005)</w:t>
            </w:r>
            <w:r>
              <w:rPr>
                <w:rFonts w:cs="Times New Roman"/>
                <w:color w:val="000000"/>
                <w:sz w:val="18"/>
                <w:szCs w:val="18"/>
              </w:rPr>
              <w:fldChar w:fldCharType="end"/>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2D8CA56" w14:textId="77777777" w:rsidR="00346BBE" w:rsidRPr="00346BBE" w:rsidRDefault="00346BBE">
            <w:pPr>
              <w:rPr>
                <w:rFonts w:cs="Times New Roman"/>
                <w:color w:val="000000"/>
                <w:sz w:val="18"/>
                <w:szCs w:val="18"/>
              </w:rPr>
            </w:pPr>
            <w:r w:rsidRPr="00346BBE">
              <w:rPr>
                <w:rFonts w:cs="Times New Roman"/>
                <w:color w:val="000000"/>
                <w:sz w:val="18"/>
                <w:szCs w:val="18"/>
              </w:rPr>
              <w:t>Bear creek</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1D716A6" w14:textId="77777777" w:rsidR="00346BBE" w:rsidRPr="00346BBE" w:rsidRDefault="00346BBE">
            <w:pPr>
              <w:rPr>
                <w:rFonts w:cs="Times New Roman"/>
                <w:color w:val="000000"/>
                <w:sz w:val="18"/>
                <w:szCs w:val="18"/>
              </w:rPr>
            </w:pPr>
            <w:proofErr w:type="gramStart"/>
            <w:r w:rsidRPr="00346BBE">
              <w:rPr>
                <w:rFonts w:cs="Times New Roman"/>
                <w:color w:val="000000"/>
                <w:sz w:val="18"/>
                <w:szCs w:val="18"/>
              </w:rPr>
              <w:t>Fall ?</w:t>
            </w:r>
            <w:proofErr w:type="gramEnd"/>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38CD8E4" w14:textId="77777777" w:rsidR="00346BBE" w:rsidRPr="00346BBE" w:rsidRDefault="00346BBE">
            <w:pPr>
              <w:rPr>
                <w:rFonts w:cs="Times New Roman"/>
                <w:color w:val="000000"/>
                <w:sz w:val="18"/>
                <w:szCs w:val="18"/>
              </w:rPr>
            </w:pPr>
            <w:r w:rsidRPr="00346BBE">
              <w:rPr>
                <w:rFonts w:cs="Times New Roman"/>
                <w:color w:val="000000"/>
                <w:sz w:val="18"/>
                <w:szCs w:val="18"/>
              </w:rPr>
              <w:t>95, page 53</w:t>
            </w:r>
          </w:p>
        </w:tc>
      </w:tr>
    </w:tbl>
    <w:p w14:paraId="6BEDB882" w14:textId="6E123524" w:rsidR="00346BBE" w:rsidRDefault="00346BBE">
      <w:r w:rsidRPr="00346BBE">
        <w:rPr>
          <w:rFonts w:cs="Times New Roman"/>
          <w:sz w:val="18"/>
          <w:szCs w:val="18"/>
        </w:rPr>
        <w:t xml:space="preserve"> </w:t>
      </w:r>
      <w:r>
        <w:br w:type="page"/>
      </w:r>
    </w:p>
    <w:p w14:paraId="1A824A4A" w14:textId="77777777" w:rsidR="007B7364" w:rsidRDefault="007B7364" w:rsidP="007B7364"/>
    <w:p w14:paraId="169AA999" w14:textId="4EB6AEE2" w:rsidR="00590E7D" w:rsidRDefault="007B7364" w:rsidP="00191DA2">
      <w:pPr>
        <w:pStyle w:val="Heading1"/>
      </w:pPr>
      <w:r>
        <w:t>Chinook energy</w:t>
      </w:r>
      <w:r w:rsidR="0010532A">
        <w:t xml:space="preserve"> content</w:t>
      </w:r>
    </w:p>
    <w:p w14:paraId="4CC3AAA3" w14:textId="5EE06F5B" w:rsidR="00346BBE" w:rsidRPr="0092778D" w:rsidRDefault="00AD4419" w:rsidP="00A020EC">
      <w:pPr>
        <w:pStyle w:val="Heading2"/>
        <w:ind w:firstLine="720"/>
      </w:pPr>
      <w:r>
        <w:rPr>
          <w:i w:val="0"/>
        </w:rPr>
        <w:t xml:space="preserve">The variable related to Chinook salmon energy in our model </w:t>
      </w:r>
      <w:proofErr w:type="gramStart"/>
      <w:r>
        <w:rPr>
          <w:i w:val="0"/>
        </w:rPr>
        <w:t>is</w:t>
      </w:r>
      <w:r w:rsidR="0092778D">
        <w:t xml:space="preserve"> </w:t>
      </w:r>
      <w:proofErr w:type="gramEnd"/>
      <m:oMath>
        <m:sSub>
          <m:sSubPr>
            <m:ctrlPr>
              <w:rPr>
                <w:rFonts w:ascii="Cambria Math" w:hAnsi="Cambria Math"/>
              </w:rPr>
            </m:ctrlPr>
          </m:sSubPr>
          <m:e>
            <m:r>
              <w:rPr>
                <w:rFonts w:ascii="Cambria Math" w:hAnsi="Cambria Math"/>
              </w:rPr>
              <m:t>EC</m:t>
            </m:r>
          </m:e>
          <m:sub>
            <m:r>
              <w:rPr>
                <w:rFonts w:ascii="Cambria Math" w:hAnsi="Cambria Math"/>
              </w:rPr>
              <m:t>h,r,o,t,a</m:t>
            </m:r>
          </m:sub>
        </m:sSub>
      </m:oMath>
      <w:r>
        <w:rPr>
          <w:i w:val="0"/>
        </w:rPr>
        <w:t xml:space="preserve">.  The </w:t>
      </w:r>
      <w:ins w:id="165" w:author="Client Services" w:date="2017-03-28T04:50:00Z">
        <w:r w:rsidR="0037449B">
          <w:rPr>
            <w:i w:val="0"/>
          </w:rPr>
          <w:t xml:space="preserve">energy of Chinook salmon was estimated as a function of its length, and the </w:t>
        </w:r>
      </w:ins>
      <w:r>
        <w:rPr>
          <w:i w:val="0"/>
        </w:rPr>
        <w:t xml:space="preserve">data on Chinook length </w:t>
      </w:r>
      <w:del w:id="166" w:author="Client Services" w:date="2017-03-28T04:51:00Z">
        <w:r w:rsidDel="0037449B">
          <w:rPr>
            <w:i w:val="0"/>
          </w:rPr>
          <w:delText xml:space="preserve">was </w:delText>
        </w:r>
      </w:del>
      <w:ins w:id="167" w:author="Client Services" w:date="2017-03-28T04:51:00Z">
        <w:r w:rsidR="0037449B">
          <w:rPr>
            <w:i w:val="0"/>
          </w:rPr>
          <w:t xml:space="preserve">were </w:t>
        </w:r>
      </w:ins>
      <w:r>
        <w:rPr>
          <w:i w:val="0"/>
        </w:rPr>
        <w:t>derived from release</w:t>
      </w:r>
      <w:del w:id="168" w:author="Client Services" w:date="2017-03-28T04:51:00Z">
        <w:r w:rsidDel="0037449B">
          <w:rPr>
            <w:i w:val="0"/>
          </w:rPr>
          <w:delText>d</w:delText>
        </w:r>
      </w:del>
      <w:r>
        <w:rPr>
          <w:i w:val="0"/>
        </w:rPr>
        <w:t xml:space="preserve"> data in the RMIS database for coded-wire-tagged (CWT) fish.  Our assumption </w:t>
      </w:r>
      <w:ins w:id="169" w:author="Client Services" w:date="2017-03-28T04:51:00Z">
        <w:r w:rsidR="0037449B">
          <w:rPr>
            <w:i w:val="0"/>
          </w:rPr>
          <w:t>was</w:t>
        </w:r>
      </w:ins>
      <w:del w:id="170" w:author="Client Services" w:date="2017-03-28T04:51:00Z">
        <w:r w:rsidDel="0037449B">
          <w:rPr>
            <w:i w:val="0"/>
          </w:rPr>
          <w:delText>is</w:delText>
        </w:r>
      </w:del>
      <w:r>
        <w:rPr>
          <w:i w:val="0"/>
        </w:rPr>
        <w:t xml:space="preserve"> that wild and hatchery fish are about the same size, and the average size of release fish by area and run type reflects the mixture of sub-yearling and yearling fish in the populations.  </w:t>
      </w:r>
      <w:r w:rsidR="0092778D">
        <w:t xml:space="preserve"> </w:t>
      </w:r>
      <w:r>
        <w:rPr>
          <w:i w:val="0"/>
        </w:rPr>
        <w:t xml:space="preserve">The raw length data for the model are in </w:t>
      </w:r>
      <w:r w:rsidRPr="00AD4419">
        <w:rPr>
          <w:i w:val="0"/>
        </w:rPr>
        <w:t>Smolt_AllData.csv</w:t>
      </w:r>
      <w:r w:rsidR="00430236">
        <w:rPr>
          <w:i w:val="0"/>
        </w:rPr>
        <w:t xml:space="preserve"> for the juveniles, and </w:t>
      </w:r>
      <w:r w:rsidR="00430236" w:rsidRPr="00430236">
        <w:rPr>
          <w:i w:val="0"/>
        </w:rPr>
        <w:t>ChinookLengthAtAge</w:t>
      </w:r>
      <w:r w:rsidR="00430236">
        <w:rPr>
          <w:i w:val="0"/>
        </w:rPr>
        <w:t>.csv for the adults.  T</w:t>
      </w:r>
      <w:r>
        <w:rPr>
          <w:i w:val="0"/>
        </w:rPr>
        <w:t>he wrapper</w:t>
      </w:r>
      <w:r w:rsidR="00430236">
        <w:rPr>
          <w:i w:val="0"/>
        </w:rPr>
        <w:t>s</w:t>
      </w:r>
      <w:r>
        <w:rPr>
          <w:i w:val="0"/>
        </w:rPr>
        <w:t xml:space="preserve"> </w:t>
      </w:r>
      <w:r w:rsidR="00430236">
        <w:rPr>
          <w:i w:val="0"/>
        </w:rPr>
        <w:t xml:space="preserve">to </w:t>
      </w:r>
      <w:r>
        <w:rPr>
          <w:i w:val="0"/>
        </w:rPr>
        <w:t xml:space="preserve">create the length-at-age </w:t>
      </w:r>
      <w:r w:rsidR="00430236">
        <w:rPr>
          <w:i w:val="0"/>
        </w:rPr>
        <w:t xml:space="preserve">arrays are </w:t>
      </w:r>
      <w:proofErr w:type="spellStart"/>
      <w:r w:rsidR="00430236">
        <w:t>create_</w:t>
      </w:r>
      <w:proofErr w:type="gramStart"/>
      <w:r w:rsidR="00430236">
        <w:t>SMTLhryt.r</w:t>
      </w:r>
      <w:proofErr w:type="spellEnd"/>
      <w:r w:rsidR="00430236">
        <w:t xml:space="preserve"> </w:t>
      </w:r>
      <w:r w:rsidR="00430236">
        <w:rPr>
          <w:i w:val="0"/>
        </w:rPr>
        <w:t xml:space="preserve"> and</w:t>
      </w:r>
      <w:proofErr w:type="gramEnd"/>
      <w:r w:rsidR="00430236">
        <w:rPr>
          <w:i w:val="0"/>
        </w:rPr>
        <w:t xml:space="preserve"> </w:t>
      </w:r>
      <w:proofErr w:type="spellStart"/>
      <w:r w:rsidR="0092778D">
        <w:t>create_CLAmrota.r</w:t>
      </w:r>
      <w:proofErr w:type="spellEnd"/>
      <w:r w:rsidR="00430236">
        <w:rPr>
          <w:i w:val="0"/>
        </w:rPr>
        <w:t>.  A summary of the length at data is available in the worksheet “</w:t>
      </w:r>
      <w:proofErr w:type="spellStart"/>
      <w:r w:rsidR="00430236">
        <w:rPr>
          <w:i w:val="0"/>
        </w:rPr>
        <w:t>Table_ChinookLengthAtAge</w:t>
      </w:r>
      <w:proofErr w:type="spellEnd"/>
      <w:r w:rsidR="00430236">
        <w:rPr>
          <w:i w:val="0"/>
        </w:rPr>
        <w:t xml:space="preserve">” in the appendixTable.xlsx file.  Lastly, </w:t>
      </w:r>
      <w:r w:rsidR="00A020EC">
        <w:rPr>
          <w:i w:val="0"/>
        </w:rPr>
        <w:t xml:space="preserve">the wrapper to </w:t>
      </w:r>
      <w:r w:rsidR="00430236">
        <w:rPr>
          <w:i w:val="0"/>
        </w:rPr>
        <w:t>transform the length</w:t>
      </w:r>
      <w:r w:rsidR="00A020EC">
        <w:rPr>
          <w:i w:val="0"/>
        </w:rPr>
        <w:t xml:space="preserve">-at-age </w:t>
      </w:r>
      <w:r w:rsidR="00430236">
        <w:rPr>
          <w:i w:val="0"/>
        </w:rPr>
        <w:t>of Chinook salmon into energy</w:t>
      </w:r>
      <w:r w:rsidR="00A020EC">
        <w:rPr>
          <w:i w:val="0"/>
        </w:rPr>
        <w:t>-at-age</w:t>
      </w:r>
      <w:r w:rsidR="00430236">
        <w:rPr>
          <w:i w:val="0"/>
        </w:rPr>
        <w:t xml:space="preserve"> of</w:t>
      </w:r>
      <w:r w:rsidR="00A020EC">
        <w:rPr>
          <w:i w:val="0"/>
        </w:rPr>
        <w:t xml:space="preserve"> Chinook salmon is </w:t>
      </w:r>
      <w:proofErr w:type="gramStart"/>
      <w:r w:rsidR="00A020EC">
        <w:rPr>
          <w:i w:val="0"/>
        </w:rPr>
        <w:t xml:space="preserve">in </w:t>
      </w:r>
      <w:r w:rsidR="0092778D">
        <w:t xml:space="preserve"> </w:t>
      </w:r>
      <w:proofErr w:type="spellStart"/>
      <w:r w:rsidR="0092778D">
        <w:t>create</w:t>
      </w:r>
      <w:proofErr w:type="gramEnd"/>
      <w:r w:rsidR="0092778D">
        <w:t>_EChromta.r</w:t>
      </w:r>
      <w:proofErr w:type="spellEnd"/>
      <w:r w:rsidR="00A020EC">
        <w:t>.</w:t>
      </w:r>
    </w:p>
    <w:p w14:paraId="57B6A304" w14:textId="59972F61" w:rsidR="007B7364" w:rsidRDefault="009D7C93" w:rsidP="00847D40">
      <w:pPr>
        <w:ind w:firstLine="720"/>
      </w:pPr>
      <w:r>
        <w:t>We use</w:t>
      </w:r>
      <w:r w:rsidR="00B90431">
        <w:t>d</w:t>
      </w:r>
      <w:r>
        <w:t xml:space="preserve"> the energy model developed by </w:t>
      </w:r>
      <w:r>
        <w:fldChar w:fldCharType="begin"/>
      </w:r>
      <w:r w:rsidR="009154CD">
        <w:instrText xml:space="preserve"> ADDIN ZOTERO_ITEM CSL_CITATION {"citationID":"5rhtnjn39","properties":{"formattedCitation":"{\\rtf (O\\uc0\\u65533{}Neill et al. 2014)}","plainCitation":"(O</w:instrText>
      </w:r>
      <w:r w:rsidR="009154CD">
        <w:rPr>
          <w:rFonts w:ascii="Tahoma" w:hAnsi="Tahoma" w:cs="Tahoma"/>
        </w:rPr>
        <w:instrText>�</w:instrText>
      </w:r>
      <w:r w:rsidR="009154CD">
        <w:instrText>Neill et al. 2014)"},"citationItems":[{"id":566,"uris":["http://zotero.org/users/3830350/items/3C7XXVPM"],"uri":["http://zotero.org/users/3830350/items/3C7XXVPM"],"itemData":{"id":566,"type":"article-journal","title":"Energy content of Pacific salmon as prey of northern and southern resident killer whales","container-title":"Endangered Species Research","page":"265–28","volume":"25","author":[{"family":"O</w:instrText>
      </w:r>
      <w:r w:rsidR="009154CD">
        <w:rPr>
          <w:rFonts w:ascii="Tahoma" w:hAnsi="Tahoma" w:cs="Tahoma"/>
        </w:rPr>
        <w:instrText>�</w:instrText>
      </w:r>
      <w:r w:rsidR="009154CD">
        <w:instrText xml:space="preserve">Neill","given":"Sandra M"},{"family":"Ylitalo","given":"Gina M"},{"family":"West","given":"James E"}],"issued":{"date-parts":[["2014"]]}}}],"schema":"https://github.com/citation-style-language/schema/raw/master/csl-citation.json"} </w:instrText>
      </w:r>
      <w:r>
        <w:fldChar w:fldCharType="separate"/>
      </w:r>
      <w:r w:rsidRPr="009D7C93">
        <w:rPr>
          <w:rFonts w:cs="Times New Roman"/>
          <w:szCs w:val="24"/>
        </w:rPr>
        <w:t>(O</w:t>
      </w:r>
      <w:r>
        <w:rPr>
          <w:rFonts w:cs="Times New Roman"/>
          <w:szCs w:val="24"/>
        </w:rPr>
        <w:t>'</w:t>
      </w:r>
      <w:r w:rsidRPr="009D7C93">
        <w:rPr>
          <w:rFonts w:cs="Times New Roman"/>
          <w:szCs w:val="24"/>
        </w:rPr>
        <w:t>Neill et al. 2014)</w:t>
      </w:r>
      <w:r>
        <w:fldChar w:fldCharType="end"/>
      </w:r>
      <w:r>
        <w:t xml:space="preserve"> to estimate the kcal of Chinook salmon energy as a function of Chinook salmon length.  </w:t>
      </w:r>
      <w:proofErr w:type="spellStart"/>
      <w:r>
        <w:t>Smolt</w:t>
      </w:r>
      <w:proofErr w:type="spellEnd"/>
      <w:r>
        <w:t xml:space="preserve"> length is based on average length of </w:t>
      </w:r>
      <w:proofErr w:type="spellStart"/>
      <w:r>
        <w:t>smolt</w:t>
      </w:r>
      <w:proofErr w:type="spellEnd"/>
      <w:r>
        <w:t xml:space="preserve"> releases from the RMIS database.  We use</w:t>
      </w:r>
      <w:r w:rsidR="00590E7D">
        <w:t>d</w:t>
      </w:r>
      <w:r>
        <w:t xml:space="preserve"> a separate database than the one that was used to estimate the hatchery total production.  </w:t>
      </w:r>
      <w:del w:id="171" w:author="Client Services" w:date="2017-03-28T04:52:00Z">
        <w:r w:rsidDel="0037449B">
          <w:delText xml:space="preserve">The length data </w:delText>
        </w:r>
        <w:r w:rsidR="00590E7D" w:rsidDel="0037449B">
          <w:delText xml:space="preserve">was </w:delText>
        </w:r>
        <w:r w:rsidDel="0037449B">
          <w:delText xml:space="preserve">found in </w:delText>
        </w:r>
        <w:r w:rsidR="009841E5" w:rsidDel="0037449B">
          <w:delText xml:space="preserve">the </w:delText>
        </w:r>
        <w:r w:rsidR="0009620D" w:rsidDel="0037449B">
          <w:delText>CWT (coded wire tag)</w:delText>
        </w:r>
        <w:r w:rsidR="009841E5" w:rsidDel="0037449B">
          <w:delText xml:space="preserve"> database.  </w:delText>
        </w:r>
      </w:del>
      <w:r w:rsidR="0009620D">
        <w:fldChar w:fldCharType="begin"/>
      </w:r>
      <w:r w:rsidR="0009620D">
        <w:instrText xml:space="preserve"> REF _Ref470266334 \h </w:instrText>
      </w:r>
      <w:r w:rsidR="0009620D">
        <w:fldChar w:fldCharType="separate"/>
      </w:r>
      <w:r w:rsidR="009C492F">
        <w:t xml:space="preserve">Figure </w:t>
      </w:r>
      <w:r w:rsidR="009C492F">
        <w:rPr>
          <w:noProof/>
        </w:rPr>
        <w:t>2</w:t>
      </w:r>
      <w:r w:rsidR="0009620D">
        <w:fldChar w:fldCharType="end"/>
      </w:r>
      <w:r w:rsidR="009841E5">
        <w:t xml:space="preserve"> shows a screen</w:t>
      </w:r>
      <w:r w:rsidR="008F3AA0">
        <w:t>shot</w:t>
      </w:r>
      <w:r w:rsidR="009841E5">
        <w:t xml:space="preserve"> of how we queried the data.  We used the same regional codes in </w:t>
      </w:r>
      <w:r w:rsidR="009841E5">
        <w:fldChar w:fldCharType="begin"/>
      </w:r>
      <w:r w:rsidR="009841E5">
        <w:instrText xml:space="preserve"> REF _Ref470207382 \h </w:instrText>
      </w:r>
      <w:r w:rsidR="009841E5">
        <w:fldChar w:fldCharType="separate"/>
      </w:r>
      <w:r w:rsidR="009C492F">
        <w:t xml:space="preserve">Table </w:t>
      </w:r>
      <w:r w:rsidR="009C492F">
        <w:rPr>
          <w:noProof/>
        </w:rPr>
        <w:t>3</w:t>
      </w:r>
      <w:r w:rsidR="009841E5">
        <w:fldChar w:fldCharType="end"/>
      </w:r>
      <w:r w:rsidR="009841E5">
        <w:t xml:space="preserve"> to map the hatchery release locations to the areas in our model.  Our estimates of </w:t>
      </w:r>
      <w:proofErr w:type="spellStart"/>
      <w:r w:rsidR="009841E5">
        <w:t>smolt</w:t>
      </w:r>
      <w:proofErr w:type="spellEnd"/>
      <w:r w:rsidR="009841E5">
        <w:t xml:space="preserve"> length did not vary across years, but they did vary by area, run type, and across months</w:t>
      </w:r>
      <w:r w:rsidR="00BD03ED">
        <w:t xml:space="preserve"> (</w:t>
      </w:r>
      <w:r w:rsidR="00BD03ED">
        <w:fldChar w:fldCharType="begin"/>
      </w:r>
      <w:r w:rsidR="00BD03ED">
        <w:instrText xml:space="preserve"> REF _Ref470265857 \h </w:instrText>
      </w:r>
      <w:r w:rsidR="00BD03ED">
        <w:fldChar w:fldCharType="separate"/>
      </w:r>
      <w:r w:rsidR="009C492F">
        <w:t xml:space="preserve">Table </w:t>
      </w:r>
      <w:r w:rsidR="009C492F">
        <w:rPr>
          <w:noProof/>
        </w:rPr>
        <w:t>6</w:t>
      </w:r>
      <w:r w:rsidR="00BD03ED">
        <w:fldChar w:fldCharType="end"/>
      </w:r>
      <w:r w:rsidR="00BD03ED">
        <w:t>)</w:t>
      </w:r>
      <w:r w:rsidR="009841E5">
        <w:t xml:space="preserve">.  </w:t>
      </w:r>
      <w:r w:rsidR="00BD03ED">
        <w:t xml:space="preserve">In many cases there may have been no recorded </w:t>
      </w:r>
      <w:proofErr w:type="spellStart"/>
      <w:r w:rsidR="00BD03ED">
        <w:t>smolt</w:t>
      </w:r>
      <w:proofErr w:type="spellEnd"/>
      <w:r w:rsidR="00BD03ED">
        <w:t xml:space="preserve"> lengths for a particular area and run.  When that occurred we took the average of the </w:t>
      </w:r>
      <w:proofErr w:type="spellStart"/>
      <w:r w:rsidR="00BD03ED">
        <w:t>smolts</w:t>
      </w:r>
      <w:proofErr w:type="spellEnd"/>
      <w:r w:rsidR="00BD03ED">
        <w:t xml:space="preserve"> lengths from the adjacent areas </w:t>
      </w:r>
      <w:r w:rsidR="00590E7D">
        <w:t xml:space="preserve">by </w:t>
      </w:r>
      <w:r w:rsidR="00BD03ED">
        <w:t>run</w:t>
      </w:r>
      <w:r w:rsidR="00590E7D">
        <w:t xml:space="preserve"> type</w:t>
      </w:r>
      <w:r w:rsidR="0092778D">
        <w:t>, and i</w:t>
      </w:r>
      <w:r w:rsidR="00BD03ED">
        <w:t>f there were no observation</w:t>
      </w:r>
      <w:ins w:id="172" w:author="Client Services" w:date="2017-03-28T04:53:00Z">
        <w:r w:rsidR="0037449B">
          <w:t>s</w:t>
        </w:r>
      </w:ins>
      <w:r w:rsidR="00BD03ED">
        <w:t xml:space="preserve"> </w:t>
      </w:r>
      <w:r w:rsidR="0092778D">
        <w:t>for a run in the adjacent areas</w:t>
      </w:r>
      <w:r w:rsidR="00BD03ED">
        <w:t xml:space="preserve"> we took that average across all observed runs in the adjacent areas.</w:t>
      </w:r>
    </w:p>
    <w:p w14:paraId="63CB71C4" w14:textId="588B4CB3" w:rsidR="00241CA1" w:rsidRDefault="00847D40" w:rsidP="00847D40">
      <w:pPr>
        <w:ind w:firstLine="720"/>
      </w:pPr>
      <w:r>
        <w:lastRenderedPageBreak/>
        <w:t>Based on work by Teel et al. (</w:t>
      </w:r>
      <w:r w:rsidR="00AD4419">
        <w:t>2015</w:t>
      </w:r>
      <w:r>
        <w:t xml:space="preserve">) and </w:t>
      </w:r>
      <w:proofErr w:type="spellStart"/>
      <w:r>
        <w:t>Weitkamp</w:t>
      </w:r>
      <w:proofErr w:type="spellEnd"/>
      <w:r>
        <w:t xml:space="preserve"> et al. (</w:t>
      </w:r>
      <w:r w:rsidR="00AD4419">
        <w:t>2015</w:t>
      </w:r>
      <w:r>
        <w:t xml:space="preserve">) we expect the juvenile Chinook salmon to stay in the coastal areas for </w:t>
      </w:r>
      <w:del w:id="173" w:author="Client Services" w:date="2017-03-28T04:53:00Z">
        <w:r w:rsidR="00AD4419" w:rsidDel="0037449B">
          <w:delText>at least</w:delText>
        </w:r>
      </w:del>
      <w:ins w:id="174" w:author="Client Services" w:date="2017-03-28T04:53:00Z">
        <w:r w:rsidR="0037449B">
          <w:t>more than</w:t>
        </w:r>
      </w:ins>
      <w:r w:rsidR="00AD4419">
        <w:t xml:space="preserve"> one </w:t>
      </w:r>
      <w:r>
        <w:t xml:space="preserve">model time-step.  Rather model the residence of juvenile Chinook salmon in each area, we assumed that the size of the juveniles was equal to the release size of the juvenile, plus </w:t>
      </w:r>
      <w:r w:rsidR="0018211D">
        <w:t xml:space="preserve">40 days </w:t>
      </w:r>
      <w:r>
        <w:t>of growth</w:t>
      </w:r>
      <w:r w:rsidR="0018211D">
        <w:t xml:space="preserve"> –</w:t>
      </w:r>
      <w:r w:rsidR="00AD4419">
        <w:t xml:space="preserve"> 10</w:t>
      </w:r>
      <w:r w:rsidR="0018211D">
        <w:t xml:space="preserve"> days for the estimated migration time between the release </w:t>
      </w:r>
      <w:r w:rsidR="00AD4419">
        <w:t>site</w:t>
      </w:r>
      <w:ins w:id="175" w:author="Client Services" w:date="2017-03-28T04:54:00Z">
        <w:r w:rsidR="00F75A44">
          <w:t xml:space="preserve"> in the rivers</w:t>
        </w:r>
      </w:ins>
      <w:r w:rsidR="00AD4419">
        <w:t xml:space="preserve">, or rearing location for natural stocks, </w:t>
      </w:r>
      <w:r w:rsidR="0018211D">
        <w:t xml:space="preserve">and an additional </w:t>
      </w:r>
      <w:r w:rsidR="00AD4419">
        <w:t>30</w:t>
      </w:r>
      <w:r w:rsidR="0018211D">
        <w:t xml:space="preserve"> days for the average residence time in each area</w:t>
      </w:r>
      <w:r>
        <w:t xml:space="preserve">.   </w:t>
      </w:r>
      <w:r w:rsidR="00AD4419">
        <w:t xml:space="preserve">Based on work by </w:t>
      </w:r>
      <w:proofErr w:type="spellStart"/>
      <w:r w:rsidR="00AD4419">
        <w:t>Weitkamp</w:t>
      </w:r>
      <w:proofErr w:type="spellEnd"/>
      <w:r w:rsidR="00AD4419">
        <w:t xml:space="preserve"> et al. (2015) we </w:t>
      </w:r>
      <w:del w:id="176" w:author="Client Services" w:date="2017-03-28T04:54:00Z">
        <w:r w:rsidR="00AD4419" w:rsidDel="00F75A44">
          <w:delText xml:space="preserve">can use </w:delText>
        </w:r>
      </w:del>
      <w:ins w:id="177" w:author="Client Services" w:date="2017-03-28T04:54:00Z">
        <w:r w:rsidR="00F75A44">
          <w:t xml:space="preserve">used </w:t>
        </w:r>
      </w:ins>
      <w:r w:rsidR="00AD4419">
        <w:t>an average of 1.</w:t>
      </w:r>
      <w:ins w:id="178" w:author="Client Services" w:date="2017-03-23T22:58:00Z">
        <w:r w:rsidR="006A67DC">
          <w:t>0</w:t>
        </w:r>
      </w:ins>
      <w:del w:id="179" w:author="Client Services" w:date="2017-03-23T22:58:00Z">
        <w:r w:rsidR="00AD4419" w:rsidDel="006A67DC">
          <w:delText>3</w:delText>
        </w:r>
      </w:del>
      <w:r w:rsidR="00AD4419">
        <w:t xml:space="preserve"> mm/day in growth</w:t>
      </w:r>
      <w:ins w:id="180" w:author="Client Services" w:date="2017-03-28T04:54:00Z">
        <w:r w:rsidR="00F75A44">
          <w:t xml:space="preserve"> for all run types</w:t>
        </w:r>
      </w:ins>
      <w:r w:rsidR="0018211D">
        <w:t xml:space="preserve">. </w:t>
      </w:r>
    </w:p>
    <w:p w14:paraId="4BDF7C76" w14:textId="70F0D5E2" w:rsidR="007B7364" w:rsidRDefault="00BD03ED" w:rsidP="002D4C7E">
      <w:pPr>
        <w:ind w:firstLine="720"/>
      </w:pPr>
      <w:commentRangeStart w:id="181"/>
      <w:r>
        <w:t>Monthly</w:t>
      </w:r>
      <w:commentRangeEnd w:id="181"/>
      <w:r w:rsidR="00052985">
        <w:rPr>
          <w:rStyle w:val="CommentReference"/>
        </w:rPr>
        <w:commentReference w:id="181"/>
      </w:r>
      <w:r>
        <w:t xml:space="preserve"> estimates of adult length</w:t>
      </w:r>
      <w:r w:rsidR="00D7716F">
        <w:t>-</w:t>
      </w:r>
      <w:r>
        <w:t>at</w:t>
      </w:r>
      <w:r w:rsidR="00D7716F">
        <w:t>-</w:t>
      </w:r>
      <w:r>
        <w:t xml:space="preserve">age were based on model estimates from the FRAM model </w:t>
      </w:r>
      <w:r>
        <w:fldChar w:fldCharType="begin"/>
      </w:r>
      <w:r w:rsidR="009154CD">
        <w:instrText xml:space="preserve"> ADDIN ZOTERO_ITEM CSL_CITATION {"citationID":"14bf41olis","properties":{"formattedCitation":"(Clemons et al. 2006)","plainCitation":"(Clemons et al. 2006)"},"citationItems":[{"id":13,"uris":["http://zotero.org/users/3830350/items/NKUMT95D"],"uri":["http://zotero.org/users/3830350/items/NKUMT95D"],"itemData":{"id":13,"type":"article-journal","title":"FISHERY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fldChar w:fldCharType="separate"/>
      </w:r>
      <w:r w:rsidRPr="00BD03ED">
        <w:rPr>
          <w:rFonts w:cs="Times New Roman"/>
        </w:rPr>
        <w:t>(Clemons et al. 2006</w:t>
      </w:r>
      <w:r w:rsidR="0009620D">
        <w:rPr>
          <w:rFonts w:cs="Times New Roman"/>
        </w:rPr>
        <w:t xml:space="preserve">; </w:t>
      </w:r>
      <w:r w:rsidR="0009620D">
        <w:rPr>
          <w:rFonts w:cs="Times New Roman"/>
        </w:rPr>
        <w:fldChar w:fldCharType="begin"/>
      </w:r>
      <w:r w:rsidR="0009620D">
        <w:rPr>
          <w:rFonts w:cs="Times New Roman"/>
        </w:rPr>
        <w:instrText xml:space="preserve"> REF _Ref470265857 \h </w:instrText>
      </w:r>
      <w:r w:rsidR="0009620D">
        <w:rPr>
          <w:rFonts w:cs="Times New Roman"/>
        </w:rPr>
      </w:r>
      <w:r w:rsidR="0009620D">
        <w:rPr>
          <w:rFonts w:cs="Times New Roman"/>
        </w:rPr>
        <w:fldChar w:fldCharType="separate"/>
      </w:r>
      <w:r w:rsidR="009C492F">
        <w:t xml:space="preserve">Table </w:t>
      </w:r>
      <w:r w:rsidR="009C492F">
        <w:rPr>
          <w:noProof/>
        </w:rPr>
        <w:t>6</w:t>
      </w:r>
      <w:r w:rsidR="0009620D">
        <w:rPr>
          <w:rFonts w:cs="Times New Roman"/>
        </w:rPr>
        <w:fldChar w:fldCharType="end"/>
      </w:r>
      <w:r w:rsidRPr="00BD03ED">
        <w:rPr>
          <w:rFonts w:cs="Times New Roman"/>
        </w:rPr>
        <w:t>)</w:t>
      </w:r>
      <w:r>
        <w:fldChar w:fldCharType="end"/>
      </w:r>
      <w:r>
        <w:t xml:space="preserve">.  These estimates are for specific river systems in each area.  </w:t>
      </w:r>
      <w:r w:rsidR="0009620D">
        <w:t xml:space="preserve">To get an aggregate estimate adult size within </w:t>
      </w:r>
      <w:r w:rsidR="008F3AA0">
        <w:t>a</w:t>
      </w:r>
      <w:r w:rsidR="0009620D">
        <w:t>n area, we simply average</w:t>
      </w:r>
      <w:r w:rsidR="00937F3B">
        <w:t>d</w:t>
      </w:r>
      <w:r w:rsidR="0009620D">
        <w:t xml:space="preserve"> across all rivers within an area – ignoring any weighting based on the relative abundance of fish returning for </w:t>
      </w:r>
      <w:r w:rsidR="00937F3B">
        <w:t xml:space="preserve">the different </w:t>
      </w:r>
      <w:r w:rsidR="0009620D">
        <w:t>river</w:t>
      </w:r>
      <w:r w:rsidR="00937F3B">
        <w:t>s</w:t>
      </w:r>
      <w:r w:rsidR="0009620D">
        <w:t>.  The FRAM model did not have estimates of the length of ocean age 5 Chinook salmon, so we projected the von</w:t>
      </w:r>
      <w:r w:rsidR="00052985">
        <w:t xml:space="preserve"> </w:t>
      </w:r>
      <w:proofErr w:type="spellStart"/>
      <w:r w:rsidR="0009620D">
        <w:t>Bertalanffy</w:t>
      </w:r>
      <w:proofErr w:type="spellEnd"/>
      <w:r w:rsidR="0009620D">
        <w:t xml:space="preserve"> </w:t>
      </w:r>
      <w:r w:rsidR="00937F3B">
        <w:t xml:space="preserve">model forward </w:t>
      </w:r>
      <w:r w:rsidR="00052985">
        <w:t>based on average growth parameters across all rivers (</w:t>
      </w:r>
      <w:proofErr w:type="spellStart"/>
      <w:r w:rsidR="00052985">
        <w:t>Linf</w:t>
      </w:r>
      <w:proofErr w:type="spellEnd"/>
      <w:r w:rsidR="00052985">
        <w:t xml:space="preserve"> equals 1146, K equals 0.0305, and t0 equals -2.79) and estimate</w:t>
      </w:r>
      <w:r w:rsidR="00200178">
        <w:t>d</w:t>
      </w:r>
      <w:r w:rsidR="00052985">
        <w:t xml:space="preserve"> the average length of an ocean age five individual</w:t>
      </w:r>
      <w:r w:rsidR="0009620D">
        <w:t>.</w:t>
      </w:r>
      <w:r w:rsidR="00EC3315">
        <w:t xml:space="preserve">  Note the parameters of the FRAM model are for a monthly time step, so the age of five ocean fish is 72 months not 5 years.</w:t>
      </w:r>
    </w:p>
    <w:p w14:paraId="6FB46FBA" w14:textId="0C832977" w:rsidR="00BD03ED" w:rsidRDefault="00BD03ED">
      <w:r>
        <w:br w:type="page"/>
      </w:r>
    </w:p>
    <w:p w14:paraId="1EDA7341" w14:textId="009DB526" w:rsidR="007B7364" w:rsidRDefault="0009620D" w:rsidP="0009620D">
      <w:pPr>
        <w:pStyle w:val="Caption"/>
      </w:pPr>
      <w:bookmarkStart w:id="182" w:name="_Ref470266334"/>
      <w:r>
        <w:lastRenderedPageBreak/>
        <w:t xml:space="preserve">Figure </w:t>
      </w:r>
      <w:fldSimple w:instr=" SEQ Figure \* ARABIC ">
        <w:r w:rsidR="009C492F">
          <w:rPr>
            <w:noProof/>
          </w:rPr>
          <w:t>2</w:t>
        </w:r>
      </w:fldSimple>
      <w:bookmarkEnd w:id="182"/>
      <w:r>
        <w:t xml:space="preserve">.  Screen shot of the RMIS website and the tabs that were selected to produce the data for estimating the </w:t>
      </w:r>
      <w:proofErr w:type="spellStart"/>
      <w:r>
        <w:t>smolt</w:t>
      </w:r>
      <w:proofErr w:type="spellEnd"/>
      <w:r>
        <w:t xml:space="preserve"> lengths and migration timing.</w:t>
      </w:r>
    </w:p>
    <w:p w14:paraId="2FF43656" w14:textId="46D5607A" w:rsidR="0009620D" w:rsidRDefault="0009620D" w:rsidP="0009620D">
      <w:r>
        <w:rPr>
          <w:noProof/>
        </w:rPr>
        <w:drawing>
          <wp:inline distT="0" distB="0" distL="0" distR="0" wp14:anchorId="02E2FCFE" wp14:editId="5ADA04D9">
            <wp:extent cx="5943600" cy="492930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2212"/>
                    <a:stretch/>
                  </pic:blipFill>
                  <pic:spPr bwMode="auto">
                    <a:xfrm>
                      <a:off x="0" y="0"/>
                      <a:ext cx="5943600" cy="4929301"/>
                    </a:xfrm>
                    <a:prstGeom prst="rect">
                      <a:avLst/>
                    </a:prstGeom>
                    <a:ln>
                      <a:noFill/>
                    </a:ln>
                    <a:extLst>
                      <a:ext uri="{53640926-AAD7-44D8-BBD7-CCE9431645EC}">
                        <a14:shadowObscured xmlns:a14="http://schemas.microsoft.com/office/drawing/2010/main"/>
                      </a:ext>
                    </a:extLst>
                  </pic:spPr>
                </pic:pic>
              </a:graphicData>
            </a:graphic>
          </wp:inline>
        </w:drawing>
      </w:r>
    </w:p>
    <w:p w14:paraId="78F8F1D7" w14:textId="6DA659DD" w:rsidR="0009620D" w:rsidRDefault="0009620D">
      <w:r>
        <w:br w:type="page"/>
      </w:r>
    </w:p>
    <w:p w14:paraId="744C5CF9" w14:textId="77777777" w:rsidR="00B806A5" w:rsidRDefault="005F2175" w:rsidP="00191DA2">
      <w:pPr>
        <w:pStyle w:val="Heading1"/>
      </w:pPr>
      <w:r>
        <w:lastRenderedPageBreak/>
        <w:t>Chinook salmon distribution</w:t>
      </w:r>
    </w:p>
    <w:p w14:paraId="4DCC4365" w14:textId="1425E40B" w:rsidR="005F2175" w:rsidRDefault="001F0565" w:rsidP="00622041">
      <w:pPr>
        <w:ind w:firstLine="720"/>
      </w:pPr>
      <w:r>
        <w:t xml:space="preserve">The variable </w:t>
      </w: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h,j,r</m:t>
            </m:r>
          </m:sub>
        </m:sSub>
      </m:oMath>
      <w:r>
        <w:t xml:space="preserve"> describes the spatial distribution of the Chinook salmon in our model.  A summary of the distribution can be found in the worksheet </w:t>
      </w:r>
      <w:ins w:id="183" w:author="Client Services" w:date="2017-03-28T04:56:00Z">
        <w:r w:rsidR="00F75A44">
          <w:t>“</w:t>
        </w:r>
      </w:ins>
      <w:proofErr w:type="spellStart"/>
      <w:r>
        <w:t>Table_ChinookTempSpatialDist</w:t>
      </w:r>
      <w:proofErr w:type="spellEnd"/>
      <w:ins w:id="184" w:author="Client Services" w:date="2017-03-28T04:56:00Z">
        <w:r w:rsidR="00F75A44">
          <w:t>”</w:t>
        </w:r>
      </w:ins>
      <w:r>
        <w:t xml:space="preserve"> in the appendixTables.xlsx file.  The raw data are in the </w:t>
      </w:r>
      <w:r w:rsidRPr="001F0565">
        <w:t>WeitkampDistribution.csv</w:t>
      </w:r>
      <w:r>
        <w:t xml:space="preserve"> and they are read into the model using the wrapper </w:t>
      </w:r>
      <w:proofErr w:type="spellStart"/>
      <w:r w:rsidR="002667C9">
        <w:t>create_THETAhj</w:t>
      </w:r>
      <w:r w:rsidR="00490406">
        <w:t>romta.r</w:t>
      </w:r>
      <w:proofErr w:type="spellEnd"/>
      <w:r>
        <w:t>.</w:t>
      </w:r>
    </w:p>
    <w:p w14:paraId="2A83F079" w14:textId="1E877402" w:rsidR="005F2175" w:rsidRDefault="005F2175" w:rsidP="002D4C7E">
      <w:pPr>
        <w:ind w:firstLine="720"/>
      </w:pPr>
      <w:r>
        <w:t xml:space="preserve">The distribution of adult Chinook salmon is based on </w:t>
      </w:r>
      <w:r w:rsidR="008F3AA0">
        <w:t xml:space="preserve">the </w:t>
      </w:r>
      <w:r>
        <w:t xml:space="preserve">study by </w:t>
      </w:r>
      <w:r>
        <w:fldChar w:fldCharType="begin"/>
      </w:r>
      <w:r w:rsidR="009154CD">
        <w:instrText xml:space="preserve"> ADDIN ZOTERO_ITEM CSL_CITATION {"citationID":"1i5l1vi45d","properties":{"formattedCitation":"(Weitkamp 2010)","plainCitation":"(Weitkamp 2010)"},"citationItems":[{"id":1152,"uris":["http://zotero.org/users/3830350/items/CPB6JGBU"],"uri":["http://zotero.org/users/3830350/items/CPB6JGBU"],"itemData":{"id":1152,"type":"article-journal","title":"Marine distributions of Chinook salmon from the west coast of North America determined by coded wire tag recoveries","container-title":"Transactions of the American Fisheries Society","page":"147–170","volume":"139","issue":"1","source":"Google Scholar","author":[{"family":"Weitkamp","given":"Laurie A."}],"issued":{"date-parts":[["2010"]]}}}],"schema":"https://github.com/citation-style-language/schema/raw/master/csl-citation.json"} </w:instrText>
      </w:r>
      <w:r>
        <w:fldChar w:fldCharType="separate"/>
      </w:r>
      <w:r w:rsidRPr="005F2175">
        <w:rPr>
          <w:rFonts w:cs="Times New Roman"/>
        </w:rPr>
        <w:t>(Weitkamp 2010)</w:t>
      </w:r>
      <w:r>
        <w:fldChar w:fldCharType="end"/>
      </w:r>
      <w:r>
        <w:t xml:space="preserve">.  </w:t>
      </w:r>
      <w:r w:rsidR="00494A73">
        <w:t xml:space="preserve">To </w:t>
      </w:r>
      <w:r w:rsidR="00D370C6">
        <w:t xml:space="preserve">map </w:t>
      </w:r>
      <w:r w:rsidR="00494A73">
        <w:t xml:space="preserve">the areas in </w:t>
      </w:r>
      <w:proofErr w:type="spellStart"/>
      <w:r w:rsidR="00494A73">
        <w:t>Weitkamp</w:t>
      </w:r>
      <w:proofErr w:type="spellEnd"/>
      <w:r w:rsidR="00494A73">
        <w:t xml:space="preserve"> (2010) to the areas in our model </w:t>
      </w:r>
      <w:r w:rsidR="00D370C6">
        <w:t xml:space="preserve">we used </w:t>
      </w:r>
      <w:r w:rsidR="00494A73">
        <w:t xml:space="preserve">look-up </w:t>
      </w:r>
      <w:r w:rsidR="006010D8">
        <w:fldChar w:fldCharType="begin"/>
      </w:r>
      <w:r w:rsidR="006010D8">
        <w:instrText xml:space="preserve"> REF _Ref470273825 \h </w:instrText>
      </w:r>
      <w:r w:rsidR="006010D8">
        <w:fldChar w:fldCharType="separate"/>
      </w:r>
      <w:r w:rsidR="009C492F">
        <w:t xml:space="preserve">Table </w:t>
      </w:r>
      <w:r w:rsidR="009C492F">
        <w:rPr>
          <w:noProof/>
        </w:rPr>
        <w:t>7</w:t>
      </w:r>
      <w:r w:rsidR="006010D8">
        <w:fldChar w:fldCharType="end"/>
      </w:r>
      <w:r w:rsidR="00D370C6">
        <w:t>.</w:t>
      </w:r>
      <w:r w:rsidR="003346C8">
        <w:t xml:space="preserve">  </w:t>
      </w:r>
      <w:r w:rsidR="0067163E">
        <w:t xml:space="preserve">The distribution of </w:t>
      </w:r>
      <w:proofErr w:type="spellStart"/>
      <w:r w:rsidR="0067163E">
        <w:t>s</w:t>
      </w:r>
      <w:r w:rsidR="003346C8">
        <w:t>molts</w:t>
      </w:r>
      <w:proofErr w:type="spellEnd"/>
      <w:r w:rsidR="003346C8">
        <w:t xml:space="preserve"> </w:t>
      </w:r>
      <w:r w:rsidR="0067163E">
        <w:t xml:space="preserve">assumes that they </w:t>
      </w:r>
      <w:r w:rsidR="00494A73">
        <w:t xml:space="preserve">are only </w:t>
      </w:r>
      <w:r w:rsidR="0067163E">
        <w:t>available to predation</w:t>
      </w:r>
      <w:r w:rsidR="008F3AA0">
        <w:t xml:space="preserve"> during</w:t>
      </w:r>
      <w:r w:rsidR="0067163E">
        <w:t xml:space="preserve"> </w:t>
      </w:r>
      <w:r w:rsidR="003346C8">
        <w:t>the month they entered freshwater</w:t>
      </w:r>
      <w:r w:rsidR="0067163E">
        <w:t xml:space="preserve"> in their area of origin</w:t>
      </w:r>
      <w:r w:rsidR="003346C8">
        <w:t xml:space="preserve">, </w:t>
      </w:r>
      <w:r w:rsidR="00494A73">
        <w:t xml:space="preserve">after </w:t>
      </w:r>
      <w:r w:rsidR="0067163E">
        <w:t xml:space="preserve">which </w:t>
      </w:r>
      <w:r w:rsidR="003346C8">
        <w:t>they entered a black box where they were unavailable to predators until the beginning of the next year.</w:t>
      </w:r>
    </w:p>
    <w:p w14:paraId="28765816" w14:textId="05AF5129" w:rsidR="00D26E70" w:rsidRDefault="00D26E70" w:rsidP="002D4C7E">
      <w:pPr>
        <w:ind w:firstLine="720"/>
      </w:pPr>
      <w:r>
        <w:t xml:space="preserve">Each area and run has a unique distribution but not all of the runs and areas in our model were represented by a particular stock in the </w:t>
      </w:r>
      <w:proofErr w:type="spellStart"/>
      <w:r>
        <w:t>Weitkamp</w:t>
      </w:r>
      <w:proofErr w:type="spellEnd"/>
      <w:r>
        <w:t xml:space="preserve"> (2010) results.  To interpolate missing information we used the following rule based on discussions with </w:t>
      </w:r>
      <w:proofErr w:type="spellStart"/>
      <w:r>
        <w:t>Weitkamp</w:t>
      </w:r>
      <w:proofErr w:type="spellEnd"/>
      <w:r w:rsidR="00A020EC">
        <w:t xml:space="preserve"> (</w:t>
      </w:r>
      <w:proofErr w:type="spellStart"/>
      <w:r w:rsidR="00A020EC">
        <w:t>pers</w:t>
      </w:r>
      <w:proofErr w:type="spellEnd"/>
      <w:r w:rsidR="00A020EC">
        <w:t xml:space="preserve"> comm.  Find the Email and add the date)</w:t>
      </w:r>
      <w:r w:rsidR="00F93161">
        <w:t xml:space="preserve">: 1) spring and summer Chinook salmon tended to disperse further north than fall Chinook salmon, 2) fall Chinook salmon tended to remain near their area of origin and their distributions closely resembled neighboring areas, 3) recoveries of hatchery and wild fish had similar marine distributions, and 4) ocean age 1 fish were captured closer to the area of origin compared to older aged fish.  Based on these findings, </w:t>
      </w:r>
      <w:ins w:id="185" w:author="Client Services" w:date="2017-03-28T04:58:00Z">
        <w:r w:rsidR="00F75A44">
          <w:t>if either spring or summer distributions for a particular area were missing</w:t>
        </w:r>
      </w:ins>
      <w:ins w:id="186" w:author="Client Services" w:date="2017-03-28T04:59:00Z">
        <w:r w:rsidR="00F75A44">
          <w:t>,</w:t>
        </w:r>
      </w:ins>
      <w:ins w:id="187" w:author="Client Services" w:date="2017-03-28T04:58:00Z">
        <w:r w:rsidR="00F75A44">
          <w:t xml:space="preserve"> </w:t>
        </w:r>
      </w:ins>
      <w:r w:rsidR="00F93161">
        <w:t xml:space="preserve">we assumed that spring and summer runs </w:t>
      </w:r>
      <w:del w:id="188" w:author="Client Services" w:date="2017-03-28T04:59:00Z">
        <w:r w:rsidR="00F93161" w:rsidDel="00F75A44">
          <w:delText xml:space="preserve">from an area had identical </w:delText>
        </w:r>
      </w:del>
      <w:r w:rsidR="00F93161">
        <w:t>distributions</w:t>
      </w:r>
      <w:ins w:id="189" w:author="Client Services" w:date="2017-03-28T05:00:00Z">
        <w:r w:rsidR="00F75A44">
          <w:t xml:space="preserve"> were the same and used which ever one was available</w:t>
        </w:r>
      </w:ins>
      <w:ins w:id="190" w:author="Client Services" w:date="2017-03-28T04:58:00Z">
        <w:r w:rsidR="00F75A44">
          <w:t>.</w:t>
        </w:r>
      </w:ins>
      <w:del w:id="191" w:author="Client Services" w:date="2017-03-28T04:58:00Z">
        <w:r w:rsidR="00F93161" w:rsidDel="00F75A44">
          <w:delText xml:space="preserve"> so if tag information either one was unavailable we used tag information from the run that was available</w:delText>
        </w:r>
      </w:del>
      <w:r w:rsidR="00F93161">
        <w:t xml:space="preserve">.  If both the spring and simmer runs were missing, we averaged the spring and summer runs from the closest adjacent area that had available tag information.  For areas with missing fall Chinook salmon tag information (e.g., mainland British Columbia to western Alaska), we assumed that 80% of the stock was distributed in the area of origin, and 10% was distributed to adjacent areas.  We assumed that winter Chinook salmon populations had the same distribution as fall Chinook salmon, and we assumed </w:t>
      </w:r>
      <w:r w:rsidR="00F93161">
        <w:lastRenderedPageBreak/>
        <w:t>the “other” category, which is an aggregate of several stocks into a single release group, was an average across all observed and interpolated distributions.</w:t>
      </w:r>
    </w:p>
    <w:p w14:paraId="2FA24289" w14:textId="77777777" w:rsidR="006010D8" w:rsidRDefault="006010D8">
      <w:r>
        <w:br w:type="page"/>
      </w:r>
    </w:p>
    <w:p w14:paraId="35B200C7" w14:textId="41DAF2AF" w:rsidR="00D370C6" w:rsidRDefault="006010D8" w:rsidP="006010D8">
      <w:pPr>
        <w:pStyle w:val="Caption"/>
      </w:pPr>
      <w:bookmarkStart w:id="192" w:name="_Ref470273825"/>
      <w:r>
        <w:lastRenderedPageBreak/>
        <w:t xml:space="preserve">Table </w:t>
      </w:r>
      <w:fldSimple w:instr=" SEQ Table \* ARABIC ">
        <w:r w:rsidR="009C492F">
          <w:rPr>
            <w:noProof/>
          </w:rPr>
          <w:t>7</w:t>
        </w:r>
      </w:fldSimple>
      <w:bookmarkEnd w:id="192"/>
      <w:r>
        <w:t xml:space="preserve">.  Lookup table for area IDs in our model and the hatchery IDs in </w:t>
      </w:r>
      <w:proofErr w:type="spellStart"/>
      <w:r>
        <w:t>Weitkamp</w:t>
      </w:r>
      <w:proofErr w:type="spellEnd"/>
      <w:r>
        <w:t xml:space="preserve"> (2010).</w:t>
      </w:r>
    </w:p>
    <w:tbl>
      <w:tblPr>
        <w:tblW w:w="7789" w:type="dxa"/>
        <w:tblLook w:val="04A0" w:firstRow="1" w:lastRow="0" w:firstColumn="1" w:lastColumn="0" w:noHBand="0" w:noVBand="1"/>
      </w:tblPr>
      <w:tblGrid>
        <w:gridCol w:w="1649"/>
        <w:gridCol w:w="3040"/>
        <w:gridCol w:w="3100"/>
      </w:tblGrid>
      <w:tr w:rsidR="006010D8" w:rsidRPr="006010D8" w14:paraId="24319872" w14:textId="77777777" w:rsidTr="006010D8">
        <w:trPr>
          <w:trHeight w:hRule="exact" w:val="216"/>
        </w:trPr>
        <w:tc>
          <w:tcPr>
            <w:tcW w:w="1649" w:type="dxa"/>
            <w:tcBorders>
              <w:top w:val="nil"/>
              <w:left w:val="nil"/>
              <w:bottom w:val="nil"/>
              <w:right w:val="nil"/>
            </w:tcBorders>
            <w:shd w:val="clear" w:color="auto" w:fill="auto"/>
            <w:noWrap/>
            <w:vAlign w:val="bottom"/>
            <w:hideMark/>
          </w:tcPr>
          <w:p w14:paraId="5424B67A"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Area ID</w:t>
            </w:r>
          </w:p>
        </w:tc>
        <w:tc>
          <w:tcPr>
            <w:tcW w:w="3040" w:type="dxa"/>
            <w:tcBorders>
              <w:top w:val="nil"/>
              <w:left w:val="nil"/>
              <w:bottom w:val="nil"/>
              <w:right w:val="nil"/>
            </w:tcBorders>
            <w:shd w:val="clear" w:color="auto" w:fill="auto"/>
            <w:noWrap/>
            <w:vAlign w:val="bottom"/>
            <w:hideMark/>
          </w:tcPr>
          <w:p w14:paraId="1F7946C1"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Hatchery ID</w:t>
            </w:r>
          </w:p>
        </w:tc>
        <w:tc>
          <w:tcPr>
            <w:tcW w:w="3100" w:type="dxa"/>
            <w:tcBorders>
              <w:top w:val="nil"/>
              <w:left w:val="nil"/>
              <w:bottom w:val="nil"/>
              <w:right w:val="nil"/>
            </w:tcBorders>
            <w:shd w:val="clear" w:color="auto" w:fill="auto"/>
            <w:noWrap/>
            <w:vAlign w:val="bottom"/>
            <w:hideMark/>
          </w:tcPr>
          <w:p w14:paraId="0A9C2B30" w14:textId="77777777" w:rsidR="006010D8" w:rsidRPr="006010D8" w:rsidRDefault="006010D8" w:rsidP="006010D8">
            <w:pPr>
              <w:spacing w:after="0" w:line="240" w:lineRule="auto"/>
              <w:rPr>
                <w:rFonts w:eastAsia="Times New Roman" w:cs="Times New Roman"/>
                <w:color w:val="000000"/>
                <w:sz w:val="18"/>
                <w:szCs w:val="18"/>
              </w:rPr>
            </w:pPr>
          </w:p>
        </w:tc>
      </w:tr>
      <w:tr w:rsidR="006010D8" w:rsidRPr="006010D8" w14:paraId="133AA9D8"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1DB2163F"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Cen California</w:t>
            </w:r>
          </w:p>
        </w:tc>
        <w:tc>
          <w:tcPr>
            <w:tcW w:w="3040" w:type="dxa"/>
            <w:tcBorders>
              <w:top w:val="nil"/>
              <w:left w:val="nil"/>
              <w:bottom w:val="nil"/>
              <w:right w:val="nil"/>
            </w:tcBorders>
            <w:shd w:val="clear" w:color="auto" w:fill="E7E6E6" w:themeFill="background2"/>
            <w:noWrap/>
            <w:vAlign w:val="bottom"/>
            <w:hideMark/>
          </w:tcPr>
          <w:p w14:paraId="540C37A4"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COLEMAN NFH Fall</w:t>
            </w:r>
          </w:p>
        </w:tc>
        <w:tc>
          <w:tcPr>
            <w:tcW w:w="3100" w:type="dxa"/>
            <w:tcBorders>
              <w:top w:val="nil"/>
              <w:left w:val="nil"/>
              <w:bottom w:val="nil"/>
              <w:right w:val="nil"/>
            </w:tcBorders>
            <w:shd w:val="clear" w:color="auto" w:fill="E7E6E6" w:themeFill="background2"/>
            <w:noWrap/>
            <w:vAlign w:val="bottom"/>
            <w:hideMark/>
          </w:tcPr>
          <w:p w14:paraId="73BF76BA"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TEHAMA-COLUSA FF Fall</w:t>
            </w:r>
          </w:p>
        </w:tc>
      </w:tr>
      <w:tr w:rsidR="006010D8" w:rsidRPr="006010D8" w14:paraId="41906F65"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4C928914"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2CA1944A"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FEATHER R HATCHERY Fall</w:t>
            </w:r>
          </w:p>
        </w:tc>
        <w:tc>
          <w:tcPr>
            <w:tcW w:w="3100" w:type="dxa"/>
            <w:tcBorders>
              <w:top w:val="nil"/>
              <w:left w:val="nil"/>
              <w:bottom w:val="nil"/>
              <w:right w:val="nil"/>
            </w:tcBorders>
            <w:shd w:val="clear" w:color="auto" w:fill="E7E6E6" w:themeFill="background2"/>
            <w:noWrap/>
            <w:vAlign w:val="bottom"/>
            <w:hideMark/>
          </w:tcPr>
          <w:p w14:paraId="4DC2B46C" w14:textId="77777777" w:rsidR="006010D8" w:rsidRPr="006010D8" w:rsidRDefault="006010D8" w:rsidP="006010D8">
            <w:pPr>
              <w:spacing w:after="0" w:line="240" w:lineRule="auto"/>
              <w:rPr>
                <w:rFonts w:eastAsia="Times New Roman" w:cs="Times New Roman"/>
                <w:color w:val="000000"/>
                <w:sz w:val="18"/>
                <w:szCs w:val="18"/>
              </w:rPr>
            </w:pPr>
          </w:p>
        </w:tc>
      </w:tr>
      <w:tr w:rsidR="006010D8" w:rsidRPr="006010D8" w14:paraId="047A14A7"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5D0E5F90" w14:textId="77777777" w:rsidR="006010D8" w:rsidRPr="006010D8" w:rsidRDefault="006010D8" w:rsidP="006010D8">
            <w:pPr>
              <w:spacing w:after="0" w:line="240" w:lineRule="auto"/>
              <w:rPr>
                <w:rFonts w:eastAsia="Times New Roman" w:cs="Times New Roman"/>
                <w:sz w:val="18"/>
                <w:szCs w:val="18"/>
              </w:rPr>
            </w:pPr>
          </w:p>
        </w:tc>
        <w:tc>
          <w:tcPr>
            <w:tcW w:w="3040" w:type="dxa"/>
            <w:tcBorders>
              <w:top w:val="nil"/>
              <w:left w:val="nil"/>
              <w:bottom w:val="nil"/>
              <w:right w:val="nil"/>
            </w:tcBorders>
            <w:shd w:val="clear" w:color="auto" w:fill="E7E6E6" w:themeFill="background2"/>
            <w:noWrap/>
            <w:vAlign w:val="bottom"/>
            <w:hideMark/>
          </w:tcPr>
          <w:p w14:paraId="0B750A68" w14:textId="77777777" w:rsidR="006010D8" w:rsidRPr="006010D8" w:rsidRDefault="006010D8" w:rsidP="006010D8">
            <w:pPr>
              <w:spacing w:after="0" w:line="240" w:lineRule="auto"/>
              <w:rPr>
                <w:rFonts w:eastAsia="Times New Roman" w:cs="Times New Roman"/>
                <w:sz w:val="18"/>
                <w:szCs w:val="18"/>
              </w:rPr>
            </w:pPr>
          </w:p>
        </w:tc>
        <w:tc>
          <w:tcPr>
            <w:tcW w:w="3100" w:type="dxa"/>
            <w:tcBorders>
              <w:top w:val="nil"/>
              <w:left w:val="nil"/>
              <w:bottom w:val="nil"/>
              <w:right w:val="nil"/>
            </w:tcBorders>
            <w:shd w:val="clear" w:color="auto" w:fill="E7E6E6" w:themeFill="background2"/>
            <w:noWrap/>
            <w:vAlign w:val="bottom"/>
            <w:hideMark/>
          </w:tcPr>
          <w:p w14:paraId="241CEB42" w14:textId="77777777" w:rsidR="006010D8" w:rsidRPr="006010D8" w:rsidRDefault="006010D8" w:rsidP="006010D8">
            <w:pPr>
              <w:spacing w:after="0" w:line="240" w:lineRule="auto"/>
              <w:rPr>
                <w:rFonts w:eastAsia="Times New Roman" w:cs="Times New Roman"/>
                <w:sz w:val="18"/>
                <w:szCs w:val="18"/>
              </w:rPr>
            </w:pPr>
          </w:p>
        </w:tc>
      </w:tr>
      <w:tr w:rsidR="006010D8" w:rsidRPr="006010D8" w14:paraId="31C2391B" w14:textId="77777777" w:rsidTr="006010D8">
        <w:trPr>
          <w:trHeight w:hRule="exact" w:val="216"/>
        </w:trPr>
        <w:tc>
          <w:tcPr>
            <w:tcW w:w="1649" w:type="dxa"/>
            <w:tcBorders>
              <w:top w:val="nil"/>
              <w:left w:val="nil"/>
              <w:bottom w:val="nil"/>
              <w:right w:val="nil"/>
            </w:tcBorders>
            <w:shd w:val="clear" w:color="auto" w:fill="auto"/>
            <w:noWrap/>
            <w:vAlign w:val="bottom"/>
            <w:hideMark/>
          </w:tcPr>
          <w:p w14:paraId="5A76FDB1"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Nor. Cal/Oregon</w:t>
            </w:r>
          </w:p>
        </w:tc>
        <w:tc>
          <w:tcPr>
            <w:tcW w:w="3040" w:type="dxa"/>
            <w:tcBorders>
              <w:top w:val="nil"/>
              <w:left w:val="nil"/>
              <w:bottom w:val="nil"/>
              <w:right w:val="nil"/>
            </w:tcBorders>
            <w:shd w:val="clear" w:color="auto" w:fill="auto"/>
            <w:noWrap/>
            <w:vAlign w:val="bottom"/>
            <w:hideMark/>
          </w:tcPr>
          <w:p w14:paraId="21EF63E4"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COLE RIVERS HATCHERY Fall</w:t>
            </w:r>
          </w:p>
        </w:tc>
        <w:tc>
          <w:tcPr>
            <w:tcW w:w="3100" w:type="dxa"/>
            <w:tcBorders>
              <w:top w:val="nil"/>
              <w:left w:val="nil"/>
              <w:bottom w:val="nil"/>
              <w:right w:val="nil"/>
            </w:tcBorders>
            <w:shd w:val="clear" w:color="auto" w:fill="auto"/>
            <w:noWrap/>
            <w:vAlign w:val="bottom"/>
            <w:hideMark/>
          </w:tcPr>
          <w:p w14:paraId="77D7ED94"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SALMON R HATCHERY Fall</w:t>
            </w:r>
          </w:p>
        </w:tc>
      </w:tr>
      <w:tr w:rsidR="006010D8" w:rsidRPr="006010D8" w14:paraId="41DB1B50" w14:textId="77777777" w:rsidTr="006010D8">
        <w:trPr>
          <w:trHeight w:hRule="exact" w:val="216"/>
        </w:trPr>
        <w:tc>
          <w:tcPr>
            <w:tcW w:w="1649" w:type="dxa"/>
            <w:tcBorders>
              <w:top w:val="nil"/>
              <w:left w:val="nil"/>
              <w:bottom w:val="nil"/>
              <w:right w:val="nil"/>
            </w:tcBorders>
            <w:shd w:val="clear" w:color="auto" w:fill="auto"/>
            <w:noWrap/>
            <w:vAlign w:val="bottom"/>
            <w:hideMark/>
          </w:tcPr>
          <w:p w14:paraId="0315A1D8"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6FEE978F"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COLE RIVERS HATCHERY </w:t>
            </w:r>
            <w:proofErr w:type="spellStart"/>
            <w:r w:rsidRPr="006010D8">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auto"/>
            <w:noWrap/>
            <w:vAlign w:val="bottom"/>
            <w:hideMark/>
          </w:tcPr>
          <w:p w14:paraId="2F393CB8"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TRASK R HATCHERY Fall</w:t>
            </w:r>
          </w:p>
        </w:tc>
      </w:tr>
      <w:tr w:rsidR="006010D8" w:rsidRPr="006010D8" w14:paraId="473235EC" w14:textId="77777777" w:rsidTr="006010D8">
        <w:trPr>
          <w:trHeight w:hRule="exact" w:val="216"/>
        </w:trPr>
        <w:tc>
          <w:tcPr>
            <w:tcW w:w="1649" w:type="dxa"/>
            <w:tcBorders>
              <w:top w:val="nil"/>
              <w:left w:val="nil"/>
              <w:bottom w:val="nil"/>
              <w:right w:val="nil"/>
            </w:tcBorders>
            <w:shd w:val="clear" w:color="auto" w:fill="auto"/>
            <w:noWrap/>
            <w:vAlign w:val="bottom"/>
            <w:hideMark/>
          </w:tcPr>
          <w:p w14:paraId="0DB395F2"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3D8C1C23"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ELK R HATCHERY Fall</w:t>
            </w:r>
          </w:p>
        </w:tc>
        <w:tc>
          <w:tcPr>
            <w:tcW w:w="3100" w:type="dxa"/>
            <w:tcBorders>
              <w:top w:val="nil"/>
              <w:left w:val="nil"/>
              <w:bottom w:val="nil"/>
              <w:right w:val="nil"/>
            </w:tcBorders>
            <w:shd w:val="clear" w:color="auto" w:fill="auto"/>
            <w:noWrap/>
            <w:vAlign w:val="bottom"/>
            <w:hideMark/>
          </w:tcPr>
          <w:p w14:paraId="43203F89"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TRINITY R HATCHERY Fall</w:t>
            </w:r>
          </w:p>
        </w:tc>
      </w:tr>
      <w:tr w:rsidR="006010D8" w:rsidRPr="006010D8" w14:paraId="6857119A" w14:textId="77777777" w:rsidTr="006010D8">
        <w:trPr>
          <w:trHeight w:hRule="exact" w:val="216"/>
        </w:trPr>
        <w:tc>
          <w:tcPr>
            <w:tcW w:w="1649" w:type="dxa"/>
            <w:tcBorders>
              <w:top w:val="nil"/>
              <w:left w:val="nil"/>
              <w:bottom w:val="nil"/>
              <w:right w:val="nil"/>
            </w:tcBorders>
            <w:shd w:val="clear" w:color="auto" w:fill="auto"/>
            <w:noWrap/>
            <w:vAlign w:val="bottom"/>
            <w:hideMark/>
          </w:tcPr>
          <w:p w14:paraId="6C4B7FB0"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276E84CA"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IRON GATE HATCHERY Fall</w:t>
            </w:r>
          </w:p>
        </w:tc>
        <w:tc>
          <w:tcPr>
            <w:tcW w:w="3100" w:type="dxa"/>
            <w:tcBorders>
              <w:top w:val="nil"/>
              <w:left w:val="nil"/>
              <w:bottom w:val="nil"/>
              <w:right w:val="nil"/>
            </w:tcBorders>
            <w:shd w:val="clear" w:color="auto" w:fill="auto"/>
            <w:noWrap/>
            <w:vAlign w:val="bottom"/>
            <w:hideMark/>
          </w:tcPr>
          <w:p w14:paraId="55E90AFB"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TRINITY R HATCHERY </w:t>
            </w:r>
            <w:proofErr w:type="spellStart"/>
            <w:r w:rsidRPr="006010D8">
              <w:rPr>
                <w:rFonts w:eastAsia="Times New Roman" w:cs="Times New Roman"/>
                <w:color w:val="000000"/>
                <w:sz w:val="18"/>
                <w:szCs w:val="18"/>
              </w:rPr>
              <w:t>Spri</w:t>
            </w:r>
            <w:proofErr w:type="spellEnd"/>
          </w:p>
        </w:tc>
      </w:tr>
      <w:tr w:rsidR="006010D8" w:rsidRPr="006010D8" w14:paraId="7E139CCE" w14:textId="77777777" w:rsidTr="006010D8">
        <w:trPr>
          <w:trHeight w:hRule="exact" w:val="216"/>
        </w:trPr>
        <w:tc>
          <w:tcPr>
            <w:tcW w:w="1649" w:type="dxa"/>
            <w:tcBorders>
              <w:top w:val="nil"/>
              <w:left w:val="nil"/>
              <w:bottom w:val="nil"/>
              <w:right w:val="nil"/>
            </w:tcBorders>
            <w:shd w:val="clear" w:color="auto" w:fill="auto"/>
            <w:noWrap/>
            <w:vAlign w:val="bottom"/>
            <w:hideMark/>
          </w:tcPr>
          <w:p w14:paraId="6F4B39A7"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33EFAD69"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ROCK CR HATCHERY </w:t>
            </w:r>
            <w:proofErr w:type="spellStart"/>
            <w:r w:rsidRPr="006010D8">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auto"/>
            <w:noWrap/>
            <w:vAlign w:val="bottom"/>
            <w:hideMark/>
          </w:tcPr>
          <w:p w14:paraId="0CDC64CC" w14:textId="77777777" w:rsidR="006010D8" w:rsidRPr="006010D8" w:rsidRDefault="006010D8" w:rsidP="006010D8">
            <w:pPr>
              <w:spacing w:after="0" w:line="240" w:lineRule="auto"/>
              <w:rPr>
                <w:rFonts w:eastAsia="Times New Roman" w:cs="Times New Roman"/>
                <w:color w:val="000000"/>
                <w:sz w:val="18"/>
                <w:szCs w:val="18"/>
              </w:rPr>
            </w:pPr>
          </w:p>
        </w:tc>
      </w:tr>
      <w:tr w:rsidR="006010D8" w:rsidRPr="006010D8" w14:paraId="0A2AA2EB" w14:textId="77777777" w:rsidTr="006010D8">
        <w:trPr>
          <w:trHeight w:hRule="exact" w:val="216"/>
        </w:trPr>
        <w:tc>
          <w:tcPr>
            <w:tcW w:w="1649" w:type="dxa"/>
            <w:tcBorders>
              <w:top w:val="nil"/>
              <w:left w:val="nil"/>
              <w:bottom w:val="nil"/>
              <w:right w:val="nil"/>
            </w:tcBorders>
            <w:shd w:val="clear" w:color="auto" w:fill="auto"/>
            <w:noWrap/>
            <w:vAlign w:val="bottom"/>
            <w:hideMark/>
          </w:tcPr>
          <w:p w14:paraId="51737B9A" w14:textId="77777777" w:rsidR="006010D8" w:rsidRPr="006010D8" w:rsidRDefault="006010D8" w:rsidP="006010D8">
            <w:pPr>
              <w:spacing w:after="0" w:line="240" w:lineRule="auto"/>
              <w:rPr>
                <w:rFonts w:eastAsia="Times New Roman" w:cs="Times New Roman"/>
                <w:sz w:val="18"/>
                <w:szCs w:val="18"/>
              </w:rPr>
            </w:pPr>
          </w:p>
        </w:tc>
        <w:tc>
          <w:tcPr>
            <w:tcW w:w="3040" w:type="dxa"/>
            <w:tcBorders>
              <w:top w:val="nil"/>
              <w:left w:val="nil"/>
              <w:bottom w:val="nil"/>
              <w:right w:val="nil"/>
            </w:tcBorders>
            <w:shd w:val="clear" w:color="auto" w:fill="auto"/>
            <w:noWrap/>
            <w:vAlign w:val="bottom"/>
            <w:hideMark/>
          </w:tcPr>
          <w:p w14:paraId="5659AB05" w14:textId="77777777" w:rsidR="006010D8" w:rsidRPr="006010D8" w:rsidRDefault="006010D8" w:rsidP="006010D8">
            <w:pPr>
              <w:spacing w:after="0" w:line="240" w:lineRule="auto"/>
              <w:rPr>
                <w:rFonts w:eastAsia="Times New Roman" w:cs="Times New Roman"/>
                <w:sz w:val="18"/>
                <w:szCs w:val="18"/>
              </w:rPr>
            </w:pPr>
          </w:p>
        </w:tc>
        <w:tc>
          <w:tcPr>
            <w:tcW w:w="3100" w:type="dxa"/>
            <w:tcBorders>
              <w:top w:val="nil"/>
              <w:left w:val="nil"/>
              <w:bottom w:val="nil"/>
              <w:right w:val="nil"/>
            </w:tcBorders>
            <w:shd w:val="clear" w:color="auto" w:fill="auto"/>
            <w:noWrap/>
            <w:vAlign w:val="bottom"/>
            <w:hideMark/>
          </w:tcPr>
          <w:p w14:paraId="4902C41F" w14:textId="77777777" w:rsidR="006010D8" w:rsidRPr="006010D8" w:rsidRDefault="006010D8" w:rsidP="006010D8">
            <w:pPr>
              <w:spacing w:after="0" w:line="240" w:lineRule="auto"/>
              <w:rPr>
                <w:rFonts w:eastAsia="Times New Roman" w:cs="Times New Roman"/>
                <w:sz w:val="18"/>
                <w:szCs w:val="18"/>
              </w:rPr>
            </w:pPr>
          </w:p>
        </w:tc>
      </w:tr>
      <w:tr w:rsidR="006010D8" w:rsidRPr="006010D8" w14:paraId="63CA4538"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20B8DA0E"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Columbia River</w:t>
            </w:r>
          </w:p>
        </w:tc>
        <w:tc>
          <w:tcPr>
            <w:tcW w:w="3040" w:type="dxa"/>
            <w:tcBorders>
              <w:top w:val="nil"/>
              <w:left w:val="nil"/>
              <w:bottom w:val="nil"/>
              <w:right w:val="nil"/>
            </w:tcBorders>
            <w:shd w:val="clear" w:color="auto" w:fill="E7E6E6" w:themeFill="background2"/>
            <w:noWrap/>
            <w:vAlign w:val="bottom"/>
            <w:hideMark/>
          </w:tcPr>
          <w:p w14:paraId="6E9205E7"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ABERNATHY SCDC HATCH Fall</w:t>
            </w:r>
          </w:p>
        </w:tc>
        <w:tc>
          <w:tcPr>
            <w:tcW w:w="3100" w:type="dxa"/>
            <w:tcBorders>
              <w:top w:val="nil"/>
              <w:left w:val="nil"/>
              <w:bottom w:val="nil"/>
              <w:right w:val="nil"/>
            </w:tcBorders>
            <w:shd w:val="clear" w:color="auto" w:fill="E7E6E6" w:themeFill="background2"/>
            <w:noWrap/>
            <w:vAlign w:val="bottom"/>
            <w:hideMark/>
          </w:tcPr>
          <w:p w14:paraId="72F95F4F"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PRIEST RAPIDS HATCHE Fall</w:t>
            </w:r>
          </w:p>
        </w:tc>
      </w:tr>
      <w:tr w:rsidR="006010D8" w:rsidRPr="006010D8" w14:paraId="38F7C3A6"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61CE685B"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4686644B"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BONNEVILLE HATCHERY Fall</w:t>
            </w:r>
          </w:p>
        </w:tc>
        <w:tc>
          <w:tcPr>
            <w:tcW w:w="3100" w:type="dxa"/>
            <w:tcBorders>
              <w:top w:val="nil"/>
              <w:left w:val="nil"/>
              <w:bottom w:val="nil"/>
              <w:right w:val="nil"/>
            </w:tcBorders>
            <w:shd w:val="clear" w:color="auto" w:fill="E7E6E6" w:themeFill="background2"/>
            <w:noWrap/>
            <w:vAlign w:val="bottom"/>
            <w:hideMark/>
          </w:tcPr>
          <w:p w14:paraId="2CC2670A"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SIMILKAMEEN HATCHERY </w:t>
            </w:r>
            <w:proofErr w:type="spellStart"/>
            <w:r w:rsidRPr="006010D8">
              <w:rPr>
                <w:rFonts w:eastAsia="Times New Roman" w:cs="Times New Roman"/>
                <w:color w:val="000000"/>
                <w:sz w:val="18"/>
                <w:szCs w:val="18"/>
              </w:rPr>
              <w:t>Summ</w:t>
            </w:r>
            <w:proofErr w:type="spellEnd"/>
          </w:p>
        </w:tc>
      </w:tr>
      <w:tr w:rsidR="006010D8" w:rsidRPr="006010D8" w14:paraId="2D5F236D"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1419890E"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32AB9815"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COWLITZ SALMON HATCH Fall</w:t>
            </w:r>
          </w:p>
        </w:tc>
        <w:tc>
          <w:tcPr>
            <w:tcW w:w="3100" w:type="dxa"/>
            <w:tcBorders>
              <w:top w:val="nil"/>
              <w:left w:val="nil"/>
              <w:bottom w:val="nil"/>
              <w:right w:val="nil"/>
            </w:tcBorders>
            <w:shd w:val="clear" w:color="auto" w:fill="E7E6E6" w:themeFill="background2"/>
            <w:noWrap/>
            <w:vAlign w:val="bottom"/>
            <w:hideMark/>
          </w:tcPr>
          <w:p w14:paraId="7BF627BB"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SPRING CR NFH Fall</w:t>
            </w:r>
          </w:p>
        </w:tc>
      </w:tr>
      <w:tr w:rsidR="006010D8" w:rsidRPr="006010D8" w14:paraId="38B68CBF"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35DED50E"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40A0465D"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COWLITZ SALMON HATCH </w:t>
            </w:r>
            <w:proofErr w:type="spellStart"/>
            <w:r w:rsidRPr="006010D8">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E7E6E6" w:themeFill="background2"/>
            <w:noWrap/>
            <w:vAlign w:val="bottom"/>
            <w:hideMark/>
          </w:tcPr>
          <w:p w14:paraId="5FB8342D"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STAYTON PD (WILLAMET Fall</w:t>
            </w:r>
          </w:p>
        </w:tc>
      </w:tr>
      <w:tr w:rsidR="006010D8" w:rsidRPr="006010D8" w14:paraId="3020EE6F"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4E425287"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6164E865"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KLICKITAT HATCHERY Fall</w:t>
            </w:r>
          </w:p>
        </w:tc>
        <w:tc>
          <w:tcPr>
            <w:tcW w:w="3100" w:type="dxa"/>
            <w:tcBorders>
              <w:top w:val="nil"/>
              <w:left w:val="nil"/>
              <w:bottom w:val="nil"/>
              <w:right w:val="nil"/>
            </w:tcBorders>
            <w:shd w:val="clear" w:color="auto" w:fill="E7E6E6" w:themeFill="background2"/>
            <w:noWrap/>
            <w:vAlign w:val="bottom"/>
            <w:hideMark/>
          </w:tcPr>
          <w:p w14:paraId="77346559"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WASHOUGAL HATCHERY Fall</w:t>
            </w:r>
          </w:p>
        </w:tc>
      </w:tr>
      <w:tr w:rsidR="006010D8" w:rsidRPr="006010D8" w14:paraId="167F7FAD"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7A67EFC3"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00660B13"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LYONS FERRY HATCHERY Fall</w:t>
            </w:r>
          </w:p>
        </w:tc>
        <w:tc>
          <w:tcPr>
            <w:tcW w:w="3100" w:type="dxa"/>
            <w:tcBorders>
              <w:top w:val="nil"/>
              <w:left w:val="nil"/>
              <w:bottom w:val="nil"/>
              <w:right w:val="nil"/>
            </w:tcBorders>
            <w:shd w:val="clear" w:color="auto" w:fill="E7E6E6" w:themeFill="background2"/>
            <w:noWrap/>
            <w:vAlign w:val="bottom"/>
            <w:hideMark/>
          </w:tcPr>
          <w:p w14:paraId="65C3757F"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Wells H/</w:t>
            </w:r>
            <w:proofErr w:type="spellStart"/>
            <w:r w:rsidRPr="006010D8">
              <w:rPr>
                <w:rFonts w:eastAsia="Times New Roman" w:cs="Times New Roman"/>
                <w:color w:val="000000"/>
                <w:sz w:val="18"/>
                <w:szCs w:val="18"/>
              </w:rPr>
              <w:t>Sp</w:t>
            </w:r>
            <w:proofErr w:type="spellEnd"/>
            <w:r w:rsidRPr="006010D8">
              <w:rPr>
                <w:rFonts w:eastAsia="Times New Roman" w:cs="Times New Roman"/>
                <w:color w:val="000000"/>
                <w:sz w:val="18"/>
                <w:szCs w:val="18"/>
              </w:rPr>
              <w:t xml:space="preserve"> Chan </w:t>
            </w:r>
            <w:proofErr w:type="spellStart"/>
            <w:r w:rsidRPr="006010D8">
              <w:rPr>
                <w:rFonts w:eastAsia="Times New Roman" w:cs="Times New Roman"/>
                <w:color w:val="000000"/>
                <w:sz w:val="18"/>
                <w:szCs w:val="18"/>
              </w:rPr>
              <w:t>Summ</w:t>
            </w:r>
            <w:proofErr w:type="spellEnd"/>
          </w:p>
        </w:tc>
      </w:tr>
      <w:tr w:rsidR="006010D8" w:rsidRPr="006010D8" w14:paraId="6F45100E"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3451DF59"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43F22875"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MARION FORKS HATCH </w:t>
            </w:r>
            <w:proofErr w:type="spellStart"/>
            <w:r w:rsidRPr="006010D8">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E7E6E6" w:themeFill="background2"/>
            <w:noWrap/>
            <w:vAlign w:val="bottom"/>
            <w:hideMark/>
          </w:tcPr>
          <w:p w14:paraId="3C06E326"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WILLAMETTE HATCHERY </w:t>
            </w:r>
            <w:proofErr w:type="spellStart"/>
            <w:r w:rsidRPr="006010D8">
              <w:rPr>
                <w:rFonts w:eastAsia="Times New Roman" w:cs="Times New Roman"/>
                <w:color w:val="000000"/>
                <w:sz w:val="18"/>
                <w:szCs w:val="18"/>
              </w:rPr>
              <w:t>Spri</w:t>
            </w:r>
            <w:proofErr w:type="spellEnd"/>
          </w:p>
        </w:tc>
      </w:tr>
      <w:tr w:rsidR="006010D8" w:rsidRPr="006010D8" w14:paraId="6B98DB58"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4785CE77"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734E7BED"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MCKENZIE HATCHERY </w:t>
            </w:r>
            <w:proofErr w:type="spellStart"/>
            <w:r w:rsidRPr="006010D8">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E7E6E6" w:themeFill="background2"/>
            <w:noWrap/>
            <w:vAlign w:val="bottom"/>
            <w:hideMark/>
          </w:tcPr>
          <w:p w14:paraId="24F524FE"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BONNEVILLE HATCHERY Late</w:t>
            </w:r>
          </w:p>
        </w:tc>
      </w:tr>
      <w:tr w:rsidR="006010D8" w:rsidRPr="006010D8" w14:paraId="699FE7F0"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6223AC36"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0D928D87" w14:textId="77777777" w:rsidR="006010D8" w:rsidRPr="006010D8" w:rsidRDefault="006010D8" w:rsidP="006010D8">
            <w:pPr>
              <w:spacing w:after="0" w:line="240" w:lineRule="auto"/>
              <w:rPr>
                <w:rFonts w:eastAsia="Times New Roman" w:cs="Times New Roman"/>
                <w:sz w:val="18"/>
                <w:szCs w:val="18"/>
              </w:rPr>
            </w:pPr>
          </w:p>
        </w:tc>
        <w:tc>
          <w:tcPr>
            <w:tcW w:w="3100" w:type="dxa"/>
            <w:tcBorders>
              <w:top w:val="nil"/>
              <w:left w:val="nil"/>
              <w:bottom w:val="nil"/>
              <w:right w:val="nil"/>
            </w:tcBorders>
            <w:shd w:val="clear" w:color="auto" w:fill="E7E6E6" w:themeFill="background2"/>
            <w:noWrap/>
            <w:vAlign w:val="bottom"/>
            <w:hideMark/>
          </w:tcPr>
          <w:p w14:paraId="4A4C3BD3" w14:textId="77777777" w:rsidR="006010D8" w:rsidRPr="006010D8" w:rsidRDefault="006010D8" w:rsidP="006010D8">
            <w:pPr>
              <w:spacing w:after="0" w:line="240" w:lineRule="auto"/>
              <w:rPr>
                <w:rFonts w:eastAsia="Times New Roman" w:cs="Times New Roman"/>
                <w:sz w:val="18"/>
                <w:szCs w:val="18"/>
              </w:rPr>
            </w:pPr>
          </w:p>
        </w:tc>
      </w:tr>
      <w:tr w:rsidR="006010D8" w:rsidRPr="006010D8" w14:paraId="58890AC7" w14:textId="77777777" w:rsidTr="006010D8">
        <w:trPr>
          <w:trHeight w:hRule="exact" w:val="216"/>
        </w:trPr>
        <w:tc>
          <w:tcPr>
            <w:tcW w:w="1649" w:type="dxa"/>
            <w:tcBorders>
              <w:top w:val="nil"/>
              <w:left w:val="nil"/>
              <w:bottom w:val="nil"/>
              <w:right w:val="nil"/>
            </w:tcBorders>
            <w:shd w:val="clear" w:color="auto" w:fill="auto"/>
            <w:noWrap/>
            <w:vAlign w:val="bottom"/>
            <w:hideMark/>
          </w:tcPr>
          <w:p w14:paraId="3691DDAC"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outer Washington</w:t>
            </w:r>
          </w:p>
        </w:tc>
        <w:tc>
          <w:tcPr>
            <w:tcW w:w="3040" w:type="dxa"/>
            <w:tcBorders>
              <w:top w:val="nil"/>
              <w:left w:val="nil"/>
              <w:bottom w:val="nil"/>
              <w:right w:val="nil"/>
            </w:tcBorders>
            <w:shd w:val="clear" w:color="auto" w:fill="auto"/>
            <w:noWrap/>
            <w:vAlign w:val="bottom"/>
            <w:hideMark/>
          </w:tcPr>
          <w:p w14:paraId="14F1D027"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FORKS CREEK HATCHERY Fall</w:t>
            </w:r>
          </w:p>
        </w:tc>
        <w:tc>
          <w:tcPr>
            <w:tcW w:w="3100" w:type="dxa"/>
            <w:tcBorders>
              <w:top w:val="nil"/>
              <w:left w:val="nil"/>
              <w:bottom w:val="nil"/>
              <w:right w:val="nil"/>
            </w:tcBorders>
            <w:shd w:val="clear" w:color="auto" w:fill="auto"/>
            <w:noWrap/>
            <w:vAlign w:val="bottom"/>
            <w:hideMark/>
          </w:tcPr>
          <w:p w14:paraId="1BCB1248"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IRRIGON HATCHERY Late</w:t>
            </w:r>
          </w:p>
        </w:tc>
      </w:tr>
      <w:tr w:rsidR="006010D8" w:rsidRPr="006010D8" w14:paraId="15E90D9B" w14:textId="77777777" w:rsidTr="006010D8">
        <w:trPr>
          <w:trHeight w:hRule="exact" w:val="216"/>
        </w:trPr>
        <w:tc>
          <w:tcPr>
            <w:tcW w:w="1649" w:type="dxa"/>
            <w:tcBorders>
              <w:top w:val="nil"/>
              <w:left w:val="nil"/>
              <w:bottom w:val="nil"/>
              <w:right w:val="nil"/>
            </w:tcBorders>
            <w:shd w:val="clear" w:color="auto" w:fill="auto"/>
            <w:noWrap/>
            <w:vAlign w:val="bottom"/>
            <w:hideMark/>
          </w:tcPr>
          <w:p w14:paraId="1C6F5E18"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77798479"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HOKO FALLS HATCHERY Fall</w:t>
            </w:r>
          </w:p>
        </w:tc>
        <w:tc>
          <w:tcPr>
            <w:tcW w:w="3100" w:type="dxa"/>
            <w:tcBorders>
              <w:top w:val="nil"/>
              <w:left w:val="nil"/>
              <w:bottom w:val="nil"/>
              <w:right w:val="nil"/>
            </w:tcBorders>
            <w:shd w:val="clear" w:color="auto" w:fill="auto"/>
            <w:noWrap/>
            <w:vAlign w:val="bottom"/>
            <w:hideMark/>
          </w:tcPr>
          <w:p w14:paraId="0BDC1A49"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Quinault Lk &amp; NFH Fall</w:t>
            </w:r>
          </w:p>
        </w:tc>
      </w:tr>
      <w:tr w:rsidR="006010D8" w:rsidRPr="006010D8" w14:paraId="0C7AA38F" w14:textId="77777777" w:rsidTr="006010D8">
        <w:trPr>
          <w:trHeight w:hRule="exact" w:val="216"/>
        </w:trPr>
        <w:tc>
          <w:tcPr>
            <w:tcW w:w="1649" w:type="dxa"/>
            <w:tcBorders>
              <w:top w:val="nil"/>
              <w:left w:val="nil"/>
              <w:bottom w:val="nil"/>
              <w:right w:val="nil"/>
            </w:tcBorders>
            <w:shd w:val="clear" w:color="auto" w:fill="auto"/>
            <w:noWrap/>
            <w:vAlign w:val="bottom"/>
            <w:hideMark/>
          </w:tcPr>
          <w:p w14:paraId="28BBB7CB"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4486C156"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HUMPTULIPS HATCHERY Fall</w:t>
            </w:r>
          </w:p>
        </w:tc>
        <w:tc>
          <w:tcPr>
            <w:tcW w:w="3100" w:type="dxa"/>
            <w:tcBorders>
              <w:top w:val="nil"/>
              <w:left w:val="nil"/>
              <w:bottom w:val="nil"/>
              <w:right w:val="nil"/>
            </w:tcBorders>
            <w:shd w:val="clear" w:color="auto" w:fill="auto"/>
            <w:noWrap/>
            <w:vAlign w:val="bottom"/>
            <w:hideMark/>
          </w:tcPr>
          <w:p w14:paraId="00B3CAE0"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SOLDUC HATCHERY </w:t>
            </w:r>
            <w:proofErr w:type="spellStart"/>
            <w:r w:rsidRPr="006010D8">
              <w:rPr>
                <w:rFonts w:eastAsia="Times New Roman" w:cs="Times New Roman"/>
                <w:color w:val="000000"/>
                <w:sz w:val="18"/>
                <w:szCs w:val="18"/>
              </w:rPr>
              <w:t>Spri</w:t>
            </w:r>
            <w:proofErr w:type="spellEnd"/>
          </w:p>
        </w:tc>
      </w:tr>
      <w:tr w:rsidR="006010D8" w:rsidRPr="006010D8" w14:paraId="5D6D2697" w14:textId="77777777" w:rsidTr="006010D8">
        <w:trPr>
          <w:trHeight w:hRule="exact" w:val="216"/>
        </w:trPr>
        <w:tc>
          <w:tcPr>
            <w:tcW w:w="1649" w:type="dxa"/>
            <w:tcBorders>
              <w:top w:val="nil"/>
              <w:left w:val="nil"/>
              <w:bottom w:val="nil"/>
              <w:right w:val="nil"/>
            </w:tcBorders>
            <w:shd w:val="clear" w:color="auto" w:fill="auto"/>
            <w:noWrap/>
            <w:vAlign w:val="bottom"/>
            <w:hideMark/>
          </w:tcPr>
          <w:p w14:paraId="57E1508F"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79DC5859" w14:textId="77777777" w:rsidR="006010D8" w:rsidRPr="006010D8" w:rsidRDefault="006010D8" w:rsidP="006010D8">
            <w:pPr>
              <w:spacing w:after="0" w:line="240" w:lineRule="auto"/>
              <w:rPr>
                <w:rFonts w:eastAsia="Times New Roman" w:cs="Times New Roman"/>
                <w:sz w:val="18"/>
                <w:szCs w:val="18"/>
              </w:rPr>
            </w:pPr>
          </w:p>
        </w:tc>
        <w:tc>
          <w:tcPr>
            <w:tcW w:w="3100" w:type="dxa"/>
            <w:tcBorders>
              <w:top w:val="nil"/>
              <w:left w:val="nil"/>
              <w:bottom w:val="nil"/>
              <w:right w:val="nil"/>
            </w:tcBorders>
            <w:shd w:val="clear" w:color="auto" w:fill="auto"/>
            <w:noWrap/>
            <w:vAlign w:val="bottom"/>
            <w:hideMark/>
          </w:tcPr>
          <w:p w14:paraId="15364120" w14:textId="77777777" w:rsidR="006010D8" w:rsidRPr="006010D8" w:rsidRDefault="006010D8" w:rsidP="006010D8">
            <w:pPr>
              <w:spacing w:after="0" w:line="240" w:lineRule="auto"/>
              <w:rPr>
                <w:rFonts w:eastAsia="Times New Roman" w:cs="Times New Roman"/>
                <w:sz w:val="18"/>
                <w:szCs w:val="18"/>
              </w:rPr>
            </w:pPr>
          </w:p>
        </w:tc>
      </w:tr>
      <w:tr w:rsidR="006010D8" w:rsidRPr="006010D8" w14:paraId="6CEC7D95"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3F6E5103"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Salish Sea</w:t>
            </w:r>
          </w:p>
        </w:tc>
        <w:tc>
          <w:tcPr>
            <w:tcW w:w="3040" w:type="dxa"/>
            <w:tcBorders>
              <w:top w:val="nil"/>
              <w:left w:val="nil"/>
              <w:bottom w:val="nil"/>
              <w:right w:val="nil"/>
            </w:tcBorders>
            <w:shd w:val="clear" w:color="auto" w:fill="E7E6E6" w:themeFill="background2"/>
            <w:noWrap/>
            <w:vAlign w:val="bottom"/>
            <w:hideMark/>
          </w:tcPr>
          <w:p w14:paraId="0626B7FC"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ELWHA HATCHERY Fall</w:t>
            </w:r>
          </w:p>
        </w:tc>
        <w:tc>
          <w:tcPr>
            <w:tcW w:w="3100" w:type="dxa"/>
            <w:tcBorders>
              <w:top w:val="nil"/>
              <w:left w:val="nil"/>
              <w:bottom w:val="nil"/>
              <w:right w:val="nil"/>
            </w:tcBorders>
            <w:shd w:val="clear" w:color="auto" w:fill="E7E6E6" w:themeFill="background2"/>
            <w:noWrap/>
            <w:vAlign w:val="bottom"/>
            <w:hideMark/>
          </w:tcPr>
          <w:p w14:paraId="166CF480"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HOODSPORT HATCHERY Fall</w:t>
            </w:r>
          </w:p>
        </w:tc>
      </w:tr>
      <w:tr w:rsidR="006010D8" w:rsidRPr="006010D8" w14:paraId="59C3E040"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479AA7FA"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132AFC90"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Fraser </w:t>
            </w:r>
            <w:proofErr w:type="spellStart"/>
            <w:r w:rsidRPr="006010D8">
              <w:rPr>
                <w:rFonts w:eastAsia="Times New Roman" w:cs="Times New Roman"/>
                <w:color w:val="000000"/>
                <w:sz w:val="18"/>
                <w:szCs w:val="18"/>
              </w:rPr>
              <w:t>abv</w:t>
            </w:r>
            <w:proofErr w:type="spellEnd"/>
            <w:r w:rsidRPr="006010D8">
              <w:rPr>
                <w:rFonts w:eastAsia="Times New Roman" w:cs="Times New Roman"/>
                <w:color w:val="000000"/>
                <w:sz w:val="18"/>
                <w:szCs w:val="18"/>
              </w:rPr>
              <w:t xml:space="preserve"> Hope </w:t>
            </w:r>
            <w:proofErr w:type="spellStart"/>
            <w:r w:rsidRPr="006010D8">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E7E6E6" w:themeFill="background2"/>
            <w:noWrap/>
            <w:vAlign w:val="bottom"/>
            <w:hideMark/>
          </w:tcPr>
          <w:p w14:paraId="7327D283"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H-PUNTLEDGE R Fall</w:t>
            </w:r>
          </w:p>
        </w:tc>
      </w:tr>
      <w:tr w:rsidR="006010D8" w:rsidRPr="006010D8" w14:paraId="2A913DCF"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4A7EF069"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02D9BAF9"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GROVERS CR HATCHERY Fall</w:t>
            </w:r>
          </w:p>
        </w:tc>
        <w:tc>
          <w:tcPr>
            <w:tcW w:w="3100" w:type="dxa"/>
            <w:tcBorders>
              <w:top w:val="nil"/>
              <w:left w:val="nil"/>
              <w:bottom w:val="nil"/>
              <w:right w:val="nil"/>
            </w:tcBorders>
            <w:shd w:val="clear" w:color="auto" w:fill="E7E6E6" w:themeFill="background2"/>
            <w:noWrap/>
            <w:vAlign w:val="bottom"/>
            <w:hideMark/>
          </w:tcPr>
          <w:p w14:paraId="75E6993A"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H-PUNTLEDGE R </w:t>
            </w:r>
            <w:proofErr w:type="spellStart"/>
            <w:r w:rsidRPr="006010D8">
              <w:rPr>
                <w:rFonts w:eastAsia="Times New Roman" w:cs="Times New Roman"/>
                <w:color w:val="000000"/>
                <w:sz w:val="18"/>
                <w:szCs w:val="18"/>
              </w:rPr>
              <w:t>Summ</w:t>
            </w:r>
            <w:proofErr w:type="spellEnd"/>
          </w:p>
        </w:tc>
      </w:tr>
      <w:tr w:rsidR="006010D8" w:rsidRPr="006010D8" w14:paraId="5AC6459A"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20FD02CC"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2561025C"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H-BIG QUALICUM R Fall</w:t>
            </w:r>
          </w:p>
        </w:tc>
        <w:tc>
          <w:tcPr>
            <w:tcW w:w="3100" w:type="dxa"/>
            <w:tcBorders>
              <w:top w:val="nil"/>
              <w:left w:val="nil"/>
              <w:bottom w:val="nil"/>
              <w:right w:val="nil"/>
            </w:tcBorders>
            <w:shd w:val="clear" w:color="auto" w:fill="E7E6E6" w:themeFill="background2"/>
            <w:noWrap/>
            <w:vAlign w:val="bottom"/>
            <w:hideMark/>
          </w:tcPr>
          <w:p w14:paraId="15A44A62"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H-QUESNEL R </w:t>
            </w:r>
            <w:proofErr w:type="spellStart"/>
            <w:r w:rsidRPr="006010D8">
              <w:rPr>
                <w:rFonts w:eastAsia="Times New Roman" w:cs="Times New Roman"/>
                <w:color w:val="000000"/>
                <w:sz w:val="18"/>
                <w:szCs w:val="18"/>
              </w:rPr>
              <w:t>Summ</w:t>
            </w:r>
            <w:proofErr w:type="spellEnd"/>
          </w:p>
        </w:tc>
      </w:tr>
      <w:tr w:rsidR="006010D8" w:rsidRPr="006010D8" w14:paraId="3CE3A3AF"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03690109"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6E5972CF"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H-CAPILANO R Fall</w:t>
            </w:r>
          </w:p>
        </w:tc>
        <w:tc>
          <w:tcPr>
            <w:tcW w:w="3100" w:type="dxa"/>
            <w:tcBorders>
              <w:top w:val="nil"/>
              <w:left w:val="nil"/>
              <w:bottom w:val="nil"/>
              <w:right w:val="nil"/>
            </w:tcBorders>
            <w:shd w:val="clear" w:color="auto" w:fill="E7E6E6" w:themeFill="background2"/>
            <w:noWrap/>
            <w:vAlign w:val="bottom"/>
            <w:hideMark/>
          </w:tcPr>
          <w:p w14:paraId="78966668"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H-QUINSAM R Fall</w:t>
            </w:r>
          </w:p>
        </w:tc>
      </w:tr>
      <w:tr w:rsidR="006010D8" w:rsidRPr="006010D8" w14:paraId="73708628"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040B4CD1"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408E920B"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H-CHEHALIS R Fall</w:t>
            </w:r>
          </w:p>
        </w:tc>
        <w:tc>
          <w:tcPr>
            <w:tcW w:w="3100" w:type="dxa"/>
            <w:tcBorders>
              <w:top w:val="nil"/>
              <w:left w:val="nil"/>
              <w:bottom w:val="nil"/>
              <w:right w:val="nil"/>
            </w:tcBorders>
            <w:shd w:val="clear" w:color="auto" w:fill="E7E6E6" w:themeFill="background2"/>
            <w:noWrap/>
            <w:vAlign w:val="bottom"/>
            <w:hideMark/>
          </w:tcPr>
          <w:p w14:paraId="3885789A"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H-ROBERTSON CR Fall</w:t>
            </w:r>
          </w:p>
        </w:tc>
      </w:tr>
      <w:tr w:rsidR="006010D8" w:rsidRPr="006010D8" w14:paraId="2A1005AF"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3ED7A10C"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714A0E37"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H-CHEMAINUS R Fall</w:t>
            </w:r>
          </w:p>
        </w:tc>
        <w:tc>
          <w:tcPr>
            <w:tcW w:w="3100" w:type="dxa"/>
            <w:tcBorders>
              <w:top w:val="nil"/>
              <w:left w:val="nil"/>
              <w:bottom w:val="nil"/>
              <w:right w:val="nil"/>
            </w:tcBorders>
            <w:shd w:val="clear" w:color="auto" w:fill="E7E6E6" w:themeFill="background2"/>
            <w:noWrap/>
            <w:vAlign w:val="bottom"/>
            <w:hideMark/>
          </w:tcPr>
          <w:p w14:paraId="41105169"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H-SHUSWAP R </w:t>
            </w:r>
            <w:proofErr w:type="spellStart"/>
            <w:r w:rsidRPr="006010D8">
              <w:rPr>
                <w:rFonts w:eastAsia="Times New Roman" w:cs="Times New Roman"/>
                <w:color w:val="000000"/>
                <w:sz w:val="18"/>
                <w:szCs w:val="18"/>
              </w:rPr>
              <w:t>Summ</w:t>
            </w:r>
            <w:proofErr w:type="spellEnd"/>
          </w:p>
        </w:tc>
      </w:tr>
      <w:tr w:rsidR="006010D8" w:rsidRPr="006010D8" w14:paraId="54B86BB7"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43B6CA90"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5685D4CC"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H-CHILLIWACK R Fall</w:t>
            </w:r>
          </w:p>
        </w:tc>
        <w:tc>
          <w:tcPr>
            <w:tcW w:w="3100" w:type="dxa"/>
            <w:tcBorders>
              <w:top w:val="nil"/>
              <w:left w:val="nil"/>
              <w:bottom w:val="nil"/>
              <w:right w:val="nil"/>
            </w:tcBorders>
            <w:shd w:val="clear" w:color="auto" w:fill="E7E6E6" w:themeFill="background2"/>
            <w:noWrap/>
            <w:vAlign w:val="bottom"/>
            <w:hideMark/>
          </w:tcPr>
          <w:p w14:paraId="674171D2"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H-SPIUS CR </w:t>
            </w:r>
            <w:proofErr w:type="spellStart"/>
            <w:r w:rsidRPr="006010D8">
              <w:rPr>
                <w:rFonts w:eastAsia="Times New Roman" w:cs="Times New Roman"/>
                <w:color w:val="000000"/>
                <w:sz w:val="18"/>
                <w:szCs w:val="18"/>
              </w:rPr>
              <w:t>Spri</w:t>
            </w:r>
            <w:proofErr w:type="spellEnd"/>
          </w:p>
        </w:tc>
      </w:tr>
      <w:tr w:rsidR="006010D8" w:rsidRPr="006010D8" w14:paraId="5F4D95A1"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420930EF"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75A7186A"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H-CLAYOQUOT Fall</w:t>
            </w:r>
          </w:p>
        </w:tc>
        <w:tc>
          <w:tcPr>
            <w:tcW w:w="3100" w:type="dxa"/>
            <w:tcBorders>
              <w:top w:val="nil"/>
              <w:left w:val="nil"/>
              <w:bottom w:val="nil"/>
              <w:right w:val="nil"/>
            </w:tcBorders>
            <w:shd w:val="clear" w:color="auto" w:fill="E7E6E6" w:themeFill="background2"/>
            <w:noWrap/>
            <w:vAlign w:val="bottom"/>
            <w:hideMark/>
          </w:tcPr>
          <w:p w14:paraId="26608150"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H-TENDERFOOT CR </w:t>
            </w:r>
            <w:proofErr w:type="spellStart"/>
            <w:r w:rsidRPr="006010D8">
              <w:rPr>
                <w:rFonts w:eastAsia="Times New Roman" w:cs="Times New Roman"/>
                <w:color w:val="000000"/>
                <w:sz w:val="18"/>
                <w:szCs w:val="18"/>
              </w:rPr>
              <w:t>Summ</w:t>
            </w:r>
            <w:proofErr w:type="spellEnd"/>
          </w:p>
        </w:tc>
      </w:tr>
      <w:tr w:rsidR="006010D8" w:rsidRPr="006010D8" w14:paraId="54B23E36"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3E722AD6"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3CE23C6B"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H-CLEARWATER R UP/TO </w:t>
            </w:r>
            <w:proofErr w:type="spellStart"/>
            <w:r w:rsidRPr="006010D8">
              <w:rPr>
                <w:rFonts w:eastAsia="Times New Roman" w:cs="Times New Roman"/>
                <w:color w:val="000000"/>
                <w:sz w:val="18"/>
                <w:szCs w:val="18"/>
              </w:rPr>
              <w:t>Summ</w:t>
            </w:r>
            <w:proofErr w:type="spellEnd"/>
          </w:p>
        </w:tc>
        <w:tc>
          <w:tcPr>
            <w:tcW w:w="3100" w:type="dxa"/>
            <w:tcBorders>
              <w:top w:val="nil"/>
              <w:left w:val="nil"/>
              <w:bottom w:val="nil"/>
              <w:right w:val="nil"/>
            </w:tcBorders>
            <w:shd w:val="clear" w:color="auto" w:fill="E7E6E6" w:themeFill="background2"/>
            <w:noWrap/>
            <w:vAlign w:val="bottom"/>
            <w:hideMark/>
          </w:tcPr>
          <w:p w14:paraId="4E34A532"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ISSAQUAH HATCHERY Fall</w:t>
            </w:r>
          </w:p>
        </w:tc>
      </w:tr>
      <w:tr w:rsidR="006010D8" w:rsidRPr="006010D8" w14:paraId="7F682A60"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55098FA8"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6AD90B67"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H-CONUMA R Fall</w:t>
            </w:r>
          </w:p>
        </w:tc>
        <w:tc>
          <w:tcPr>
            <w:tcW w:w="3100" w:type="dxa"/>
            <w:tcBorders>
              <w:top w:val="nil"/>
              <w:left w:val="nil"/>
              <w:bottom w:val="nil"/>
              <w:right w:val="nil"/>
            </w:tcBorders>
            <w:shd w:val="clear" w:color="auto" w:fill="E7E6E6" w:themeFill="background2"/>
            <w:noWrap/>
            <w:vAlign w:val="bottom"/>
            <w:hideMark/>
          </w:tcPr>
          <w:p w14:paraId="2397536C"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KENDALL CR HATCHERY </w:t>
            </w:r>
            <w:proofErr w:type="spellStart"/>
            <w:r w:rsidRPr="006010D8">
              <w:rPr>
                <w:rFonts w:eastAsia="Times New Roman" w:cs="Times New Roman"/>
                <w:color w:val="000000"/>
                <w:sz w:val="18"/>
                <w:szCs w:val="18"/>
              </w:rPr>
              <w:t>Spri</w:t>
            </w:r>
            <w:proofErr w:type="spellEnd"/>
          </w:p>
        </w:tc>
      </w:tr>
      <w:tr w:rsidR="006010D8" w:rsidRPr="006010D8" w14:paraId="486816F2"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5A2EA467"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4A65E340"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H-COWICHAN R Fall</w:t>
            </w:r>
          </w:p>
        </w:tc>
        <w:tc>
          <w:tcPr>
            <w:tcW w:w="3100" w:type="dxa"/>
            <w:tcBorders>
              <w:top w:val="nil"/>
              <w:left w:val="nil"/>
              <w:bottom w:val="nil"/>
              <w:right w:val="nil"/>
            </w:tcBorders>
            <w:shd w:val="clear" w:color="auto" w:fill="E7E6E6" w:themeFill="background2"/>
            <w:noWrap/>
            <w:vAlign w:val="bottom"/>
            <w:hideMark/>
          </w:tcPr>
          <w:p w14:paraId="41CBF44D"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MARBLEMOUNT HATCHERY </w:t>
            </w:r>
            <w:proofErr w:type="spellStart"/>
            <w:r w:rsidRPr="006010D8">
              <w:rPr>
                <w:rFonts w:eastAsia="Times New Roman" w:cs="Times New Roman"/>
                <w:color w:val="000000"/>
                <w:sz w:val="18"/>
                <w:szCs w:val="18"/>
              </w:rPr>
              <w:t>Spri</w:t>
            </w:r>
            <w:proofErr w:type="spellEnd"/>
          </w:p>
        </w:tc>
      </w:tr>
      <w:tr w:rsidR="006010D8" w:rsidRPr="006010D8" w14:paraId="3551500C"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5C452E1C"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6506CD19"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H-EAGLE R </w:t>
            </w:r>
            <w:proofErr w:type="spellStart"/>
            <w:r w:rsidRPr="006010D8">
              <w:rPr>
                <w:rFonts w:eastAsia="Times New Roman" w:cs="Times New Roman"/>
                <w:color w:val="000000"/>
                <w:sz w:val="18"/>
                <w:szCs w:val="18"/>
              </w:rPr>
              <w:t>Summ</w:t>
            </w:r>
            <w:proofErr w:type="spellEnd"/>
          </w:p>
        </w:tc>
        <w:tc>
          <w:tcPr>
            <w:tcW w:w="3100" w:type="dxa"/>
            <w:tcBorders>
              <w:top w:val="nil"/>
              <w:left w:val="nil"/>
              <w:bottom w:val="nil"/>
              <w:right w:val="nil"/>
            </w:tcBorders>
            <w:shd w:val="clear" w:color="auto" w:fill="E7E6E6" w:themeFill="background2"/>
            <w:noWrap/>
            <w:vAlign w:val="bottom"/>
            <w:hideMark/>
          </w:tcPr>
          <w:p w14:paraId="50F72B9F"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SAMISH HATCHERY Fall</w:t>
            </w:r>
          </w:p>
        </w:tc>
      </w:tr>
      <w:tr w:rsidR="006010D8" w:rsidRPr="006010D8" w14:paraId="5EAC8166"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0B78BBAC"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31C46AC2"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H-GOLD R Fall</w:t>
            </w:r>
          </w:p>
        </w:tc>
        <w:tc>
          <w:tcPr>
            <w:tcW w:w="3100" w:type="dxa"/>
            <w:tcBorders>
              <w:top w:val="nil"/>
              <w:left w:val="nil"/>
              <w:bottom w:val="nil"/>
              <w:right w:val="nil"/>
            </w:tcBorders>
            <w:shd w:val="clear" w:color="auto" w:fill="E7E6E6" w:themeFill="background2"/>
            <w:noWrap/>
            <w:vAlign w:val="bottom"/>
            <w:hideMark/>
          </w:tcPr>
          <w:p w14:paraId="574073EF"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SOOS CREEK HATCHERY Fall</w:t>
            </w:r>
          </w:p>
        </w:tc>
      </w:tr>
      <w:tr w:rsidR="006010D8" w:rsidRPr="006010D8" w14:paraId="37092BFA"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1AECFD46"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10BD2A65"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H-NANAIMO R Fall</w:t>
            </w:r>
          </w:p>
        </w:tc>
        <w:tc>
          <w:tcPr>
            <w:tcW w:w="3100" w:type="dxa"/>
            <w:tcBorders>
              <w:top w:val="nil"/>
              <w:left w:val="nil"/>
              <w:bottom w:val="nil"/>
              <w:right w:val="nil"/>
            </w:tcBorders>
            <w:shd w:val="clear" w:color="auto" w:fill="E7E6E6" w:themeFill="background2"/>
            <w:noWrap/>
            <w:vAlign w:val="bottom"/>
            <w:hideMark/>
          </w:tcPr>
          <w:p w14:paraId="44100E80"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WALLACE R HATCHERY </w:t>
            </w:r>
            <w:proofErr w:type="spellStart"/>
            <w:r w:rsidRPr="006010D8">
              <w:rPr>
                <w:rFonts w:eastAsia="Times New Roman" w:cs="Times New Roman"/>
                <w:color w:val="000000"/>
                <w:sz w:val="18"/>
                <w:szCs w:val="18"/>
              </w:rPr>
              <w:t>Summ</w:t>
            </w:r>
            <w:proofErr w:type="spellEnd"/>
          </w:p>
        </w:tc>
      </w:tr>
      <w:tr w:rsidR="006010D8" w:rsidRPr="006010D8" w14:paraId="0EB711C2"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75E8E9BD"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035BE24A"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H-NITINAT R Fall</w:t>
            </w:r>
          </w:p>
        </w:tc>
        <w:tc>
          <w:tcPr>
            <w:tcW w:w="3100" w:type="dxa"/>
            <w:tcBorders>
              <w:top w:val="nil"/>
              <w:left w:val="nil"/>
              <w:bottom w:val="nil"/>
              <w:right w:val="nil"/>
            </w:tcBorders>
            <w:shd w:val="clear" w:color="auto" w:fill="E7E6E6" w:themeFill="background2"/>
            <w:noWrap/>
            <w:vAlign w:val="bottom"/>
            <w:hideMark/>
          </w:tcPr>
          <w:p w14:paraId="7704D046" w14:textId="77777777" w:rsidR="006010D8" w:rsidRPr="006010D8" w:rsidRDefault="006010D8" w:rsidP="006010D8">
            <w:pPr>
              <w:spacing w:after="0" w:line="240" w:lineRule="auto"/>
              <w:rPr>
                <w:rFonts w:eastAsia="Times New Roman" w:cs="Times New Roman"/>
                <w:color w:val="000000"/>
                <w:sz w:val="18"/>
                <w:szCs w:val="18"/>
              </w:rPr>
            </w:pPr>
          </w:p>
        </w:tc>
      </w:tr>
      <w:tr w:rsidR="006010D8" w:rsidRPr="006010D8" w14:paraId="72A983A7"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2030EA90" w14:textId="77777777" w:rsidR="006010D8" w:rsidRPr="006010D8" w:rsidRDefault="006010D8" w:rsidP="006010D8">
            <w:pPr>
              <w:spacing w:after="0" w:line="240" w:lineRule="auto"/>
              <w:rPr>
                <w:rFonts w:eastAsia="Times New Roman" w:cs="Times New Roman"/>
                <w:sz w:val="18"/>
                <w:szCs w:val="18"/>
              </w:rPr>
            </w:pPr>
          </w:p>
        </w:tc>
        <w:tc>
          <w:tcPr>
            <w:tcW w:w="3040" w:type="dxa"/>
            <w:tcBorders>
              <w:top w:val="nil"/>
              <w:left w:val="nil"/>
              <w:bottom w:val="nil"/>
              <w:right w:val="nil"/>
            </w:tcBorders>
            <w:shd w:val="clear" w:color="auto" w:fill="E7E6E6" w:themeFill="background2"/>
            <w:noWrap/>
            <w:vAlign w:val="bottom"/>
            <w:hideMark/>
          </w:tcPr>
          <w:p w14:paraId="0FA35ACD" w14:textId="77777777" w:rsidR="006010D8" w:rsidRPr="006010D8" w:rsidRDefault="006010D8" w:rsidP="006010D8">
            <w:pPr>
              <w:spacing w:after="0" w:line="240" w:lineRule="auto"/>
              <w:rPr>
                <w:rFonts w:eastAsia="Times New Roman" w:cs="Times New Roman"/>
                <w:sz w:val="18"/>
                <w:szCs w:val="18"/>
              </w:rPr>
            </w:pPr>
          </w:p>
        </w:tc>
        <w:tc>
          <w:tcPr>
            <w:tcW w:w="3100" w:type="dxa"/>
            <w:tcBorders>
              <w:top w:val="nil"/>
              <w:left w:val="nil"/>
              <w:bottom w:val="nil"/>
              <w:right w:val="nil"/>
            </w:tcBorders>
            <w:shd w:val="clear" w:color="auto" w:fill="E7E6E6" w:themeFill="background2"/>
            <w:noWrap/>
            <w:vAlign w:val="bottom"/>
            <w:hideMark/>
          </w:tcPr>
          <w:p w14:paraId="08DF1EB4" w14:textId="77777777" w:rsidR="006010D8" w:rsidRPr="006010D8" w:rsidRDefault="006010D8" w:rsidP="006010D8">
            <w:pPr>
              <w:spacing w:after="0" w:line="240" w:lineRule="auto"/>
              <w:rPr>
                <w:rFonts w:eastAsia="Times New Roman" w:cs="Times New Roman"/>
                <w:sz w:val="18"/>
                <w:szCs w:val="18"/>
              </w:rPr>
            </w:pPr>
          </w:p>
        </w:tc>
      </w:tr>
      <w:tr w:rsidR="006010D8" w:rsidRPr="006010D8" w14:paraId="3E5B09CC" w14:textId="77777777" w:rsidTr="006010D8">
        <w:trPr>
          <w:trHeight w:hRule="exact" w:val="216"/>
        </w:trPr>
        <w:tc>
          <w:tcPr>
            <w:tcW w:w="1649" w:type="dxa"/>
            <w:tcBorders>
              <w:top w:val="nil"/>
              <w:left w:val="nil"/>
              <w:bottom w:val="nil"/>
              <w:right w:val="nil"/>
            </w:tcBorders>
            <w:shd w:val="clear" w:color="auto" w:fill="auto"/>
            <w:noWrap/>
            <w:vAlign w:val="bottom"/>
            <w:hideMark/>
          </w:tcPr>
          <w:p w14:paraId="6C2C9A92"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WCVI/ BC</w:t>
            </w:r>
          </w:p>
        </w:tc>
        <w:tc>
          <w:tcPr>
            <w:tcW w:w="3040" w:type="dxa"/>
            <w:tcBorders>
              <w:top w:val="nil"/>
              <w:left w:val="nil"/>
              <w:bottom w:val="nil"/>
              <w:right w:val="nil"/>
            </w:tcBorders>
            <w:shd w:val="clear" w:color="auto" w:fill="auto"/>
            <w:noWrap/>
            <w:vAlign w:val="bottom"/>
            <w:hideMark/>
          </w:tcPr>
          <w:p w14:paraId="0632CB74"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H-FORT BABINE </w:t>
            </w:r>
            <w:proofErr w:type="spellStart"/>
            <w:r w:rsidRPr="006010D8">
              <w:rPr>
                <w:rFonts w:eastAsia="Times New Roman" w:cs="Times New Roman"/>
                <w:color w:val="000000"/>
                <w:sz w:val="18"/>
                <w:szCs w:val="18"/>
              </w:rPr>
              <w:t>Summ</w:t>
            </w:r>
            <w:proofErr w:type="spellEnd"/>
          </w:p>
        </w:tc>
        <w:tc>
          <w:tcPr>
            <w:tcW w:w="3100" w:type="dxa"/>
            <w:tcBorders>
              <w:top w:val="nil"/>
              <w:left w:val="nil"/>
              <w:bottom w:val="nil"/>
              <w:right w:val="nil"/>
            </w:tcBorders>
            <w:shd w:val="clear" w:color="auto" w:fill="auto"/>
            <w:noWrap/>
            <w:vAlign w:val="bottom"/>
            <w:hideMark/>
          </w:tcPr>
          <w:p w14:paraId="65B3D0B8"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H-OWEEKENO </w:t>
            </w:r>
            <w:proofErr w:type="spellStart"/>
            <w:r w:rsidRPr="006010D8">
              <w:rPr>
                <w:rFonts w:eastAsia="Times New Roman" w:cs="Times New Roman"/>
                <w:color w:val="000000"/>
                <w:sz w:val="18"/>
                <w:szCs w:val="18"/>
              </w:rPr>
              <w:t>Summ</w:t>
            </w:r>
            <w:proofErr w:type="spellEnd"/>
          </w:p>
        </w:tc>
      </w:tr>
      <w:tr w:rsidR="006010D8" w:rsidRPr="006010D8" w14:paraId="019A3C26" w14:textId="77777777" w:rsidTr="006010D8">
        <w:trPr>
          <w:trHeight w:hRule="exact" w:val="216"/>
        </w:trPr>
        <w:tc>
          <w:tcPr>
            <w:tcW w:w="1649" w:type="dxa"/>
            <w:tcBorders>
              <w:top w:val="nil"/>
              <w:left w:val="nil"/>
              <w:bottom w:val="nil"/>
              <w:right w:val="nil"/>
            </w:tcBorders>
            <w:shd w:val="clear" w:color="auto" w:fill="auto"/>
            <w:noWrap/>
            <w:vAlign w:val="bottom"/>
            <w:hideMark/>
          </w:tcPr>
          <w:p w14:paraId="4593A09D"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4B858824"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H-KINCOLITH R </w:t>
            </w:r>
            <w:proofErr w:type="spellStart"/>
            <w:r w:rsidRPr="006010D8">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auto"/>
            <w:noWrap/>
            <w:vAlign w:val="bottom"/>
            <w:hideMark/>
          </w:tcPr>
          <w:p w14:paraId="5CC4B680"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H-SNOOTLI CR </w:t>
            </w:r>
            <w:proofErr w:type="spellStart"/>
            <w:r w:rsidRPr="006010D8">
              <w:rPr>
                <w:rFonts w:eastAsia="Times New Roman" w:cs="Times New Roman"/>
                <w:color w:val="000000"/>
                <w:sz w:val="18"/>
                <w:szCs w:val="18"/>
              </w:rPr>
              <w:t>Summ</w:t>
            </w:r>
            <w:proofErr w:type="spellEnd"/>
          </w:p>
        </w:tc>
      </w:tr>
      <w:tr w:rsidR="006010D8" w:rsidRPr="006010D8" w14:paraId="1D88A941" w14:textId="77777777" w:rsidTr="006010D8">
        <w:trPr>
          <w:trHeight w:hRule="exact" w:val="216"/>
        </w:trPr>
        <w:tc>
          <w:tcPr>
            <w:tcW w:w="1649" w:type="dxa"/>
            <w:tcBorders>
              <w:top w:val="nil"/>
              <w:left w:val="nil"/>
              <w:bottom w:val="nil"/>
              <w:right w:val="nil"/>
            </w:tcBorders>
            <w:shd w:val="clear" w:color="auto" w:fill="auto"/>
            <w:noWrap/>
            <w:vAlign w:val="bottom"/>
            <w:hideMark/>
          </w:tcPr>
          <w:p w14:paraId="150223A5"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0E1E405F"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H-KITIMAT R </w:t>
            </w:r>
            <w:proofErr w:type="spellStart"/>
            <w:r w:rsidRPr="006010D8">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auto"/>
            <w:noWrap/>
            <w:vAlign w:val="bottom"/>
            <w:hideMark/>
          </w:tcPr>
          <w:p w14:paraId="399829CE"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H-TERRACE </w:t>
            </w:r>
            <w:proofErr w:type="spellStart"/>
            <w:r w:rsidRPr="006010D8">
              <w:rPr>
                <w:rFonts w:eastAsia="Times New Roman" w:cs="Times New Roman"/>
                <w:color w:val="000000"/>
                <w:sz w:val="18"/>
                <w:szCs w:val="18"/>
              </w:rPr>
              <w:t>Summ</w:t>
            </w:r>
            <w:proofErr w:type="spellEnd"/>
          </w:p>
        </w:tc>
      </w:tr>
      <w:tr w:rsidR="006010D8" w:rsidRPr="006010D8" w14:paraId="36D97658" w14:textId="77777777" w:rsidTr="006010D8">
        <w:trPr>
          <w:trHeight w:hRule="exact" w:val="216"/>
        </w:trPr>
        <w:tc>
          <w:tcPr>
            <w:tcW w:w="1649" w:type="dxa"/>
            <w:tcBorders>
              <w:top w:val="nil"/>
              <w:left w:val="nil"/>
              <w:bottom w:val="nil"/>
              <w:right w:val="nil"/>
            </w:tcBorders>
            <w:shd w:val="clear" w:color="auto" w:fill="auto"/>
            <w:noWrap/>
            <w:vAlign w:val="bottom"/>
            <w:hideMark/>
          </w:tcPr>
          <w:p w14:paraId="1ED1E381"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auto"/>
            <w:noWrap/>
            <w:vAlign w:val="bottom"/>
            <w:hideMark/>
          </w:tcPr>
          <w:p w14:paraId="75118AE0"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H-MASSET </w:t>
            </w:r>
            <w:proofErr w:type="spellStart"/>
            <w:r w:rsidRPr="006010D8">
              <w:rPr>
                <w:rFonts w:eastAsia="Times New Roman" w:cs="Times New Roman"/>
                <w:color w:val="000000"/>
                <w:sz w:val="18"/>
                <w:szCs w:val="18"/>
              </w:rPr>
              <w:t>Summ</w:t>
            </w:r>
            <w:proofErr w:type="spellEnd"/>
          </w:p>
        </w:tc>
        <w:tc>
          <w:tcPr>
            <w:tcW w:w="3100" w:type="dxa"/>
            <w:tcBorders>
              <w:top w:val="nil"/>
              <w:left w:val="nil"/>
              <w:bottom w:val="nil"/>
              <w:right w:val="nil"/>
            </w:tcBorders>
            <w:shd w:val="clear" w:color="auto" w:fill="auto"/>
            <w:noWrap/>
            <w:vAlign w:val="bottom"/>
            <w:hideMark/>
          </w:tcPr>
          <w:p w14:paraId="3D09AA5D" w14:textId="77777777" w:rsidR="006010D8" w:rsidRPr="006010D8" w:rsidRDefault="006010D8" w:rsidP="006010D8">
            <w:pPr>
              <w:spacing w:after="0" w:line="240" w:lineRule="auto"/>
              <w:rPr>
                <w:rFonts w:eastAsia="Times New Roman" w:cs="Times New Roman"/>
                <w:color w:val="000000"/>
                <w:sz w:val="18"/>
                <w:szCs w:val="18"/>
              </w:rPr>
            </w:pPr>
          </w:p>
        </w:tc>
      </w:tr>
      <w:tr w:rsidR="006010D8" w:rsidRPr="006010D8" w14:paraId="58ADBF87" w14:textId="77777777" w:rsidTr="006010D8">
        <w:trPr>
          <w:trHeight w:hRule="exact" w:val="216"/>
        </w:trPr>
        <w:tc>
          <w:tcPr>
            <w:tcW w:w="1649" w:type="dxa"/>
            <w:tcBorders>
              <w:top w:val="nil"/>
              <w:left w:val="nil"/>
              <w:bottom w:val="nil"/>
              <w:right w:val="nil"/>
            </w:tcBorders>
            <w:shd w:val="clear" w:color="auto" w:fill="auto"/>
            <w:noWrap/>
            <w:vAlign w:val="bottom"/>
            <w:hideMark/>
          </w:tcPr>
          <w:p w14:paraId="4F9DEF86" w14:textId="77777777" w:rsidR="006010D8" w:rsidRPr="006010D8" w:rsidRDefault="006010D8" w:rsidP="006010D8">
            <w:pPr>
              <w:spacing w:after="0" w:line="240" w:lineRule="auto"/>
              <w:rPr>
                <w:rFonts w:eastAsia="Times New Roman" w:cs="Times New Roman"/>
                <w:sz w:val="18"/>
                <w:szCs w:val="18"/>
              </w:rPr>
            </w:pPr>
          </w:p>
        </w:tc>
        <w:tc>
          <w:tcPr>
            <w:tcW w:w="3040" w:type="dxa"/>
            <w:tcBorders>
              <w:top w:val="nil"/>
              <w:left w:val="nil"/>
              <w:bottom w:val="nil"/>
              <w:right w:val="nil"/>
            </w:tcBorders>
            <w:shd w:val="clear" w:color="auto" w:fill="auto"/>
            <w:noWrap/>
            <w:vAlign w:val="bottom"/>
            <w:hideMark/>
          </w:tcPr>
          <w:p w14:paraId="78FAD48C" w14:textId="77777777" w:rsidR="006010D8" w:rsidRPr="006010D8" w:rsidRDefault="006010D8" w:rsidP="006010D8">
            <w:pPr>
              <w:spacing w:after="0" w:line="240" w:lineRule="auto"/>
              <w:rPr>
                <w:rFonts w:eastAsia="Times New Roman" w:cs="Times New Roman"/>
                <w:sz w:val="18"/>
                <w:szCs w:val="18"/>
              </w:rPr>
            </w:pPr>
          </w:p>
        </w:tc>
        <w:tc>
          <w:tcPr>
            <w:tcW w:w="3100" w:type="dxa"/>
            <w:tcBorders>
              <w:top w:val="nil"/>
              <w:left w:val="nil"/>
              <w:bottom w:val="nil"/>
              <w:right w:val="nil"/>
            </w:tcBorders>
            <w:shd w:val="clear" w:color="auto" w:fill="auto"/>
            <w:noWrap/>
            <w:vAlign w:val="bottom"/>
            <w:hideMark/>
          </w:tcPr>
          <w:p w14:paraId="49B8FC24" w14:textId="77777777" w:rsidR="006010D8" w:rsidRPr="006010D8" w:rsidRDefault="006010D8" w:rsidP="006010D8">
            <w:pPr>
              <w:spacing w:after="0" w:line="240" w:lineRule="auto"/>
              <w:rPr>
                <w:rFonts w:eastAsia="Times New Roman" w:cs="Times New Roman"/>
                <w:sz w:val="18"/>
                <w:szCs w:val="18"/>
              </w:rPr>
            </w:pPr>
          </w:p>
        </w:tc>
      </w:tr>
      <w:tr w:rsidR="006010D8" w:rsidRPr="006010D8" w14:paraId="5E3BA577"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1C997EB4"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Southeast AK</w:t>
            </w:r>
          </w:p>
        </w:tc>
        <w:tc>
          <w:tcPr>
            <w:tcW w:w="3040" w:type="dxa"/>
            <w:tcBorders>
              <w:top w:val="nil"/>
              <w:left w:val="nil"/>
              <w:bottom w:val="nil"/>
              <w:right w:val="nil"/>
            </w:tcBorders>
            <w:shd w:val="clear" w:color="auto" w:fill="E7E6E6" w:themeFill="background2"/>
            <w:noWrap/>
            <w:vAlign w:val="bottom"/>
            <w:hideMark/>
          </w:tcPr>
          <w:p w14:paraId="479E7F01"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CRYSTAL LAKE </w:t>
            </w:r>
            <w:proofErr w:type="spellStart"/>
            <w:r w:rsidRPr="006010D8">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E7E6E6" w:themeFill="background2"/>
            <w:noWrap/>
            <w:vAlign w:val="bottom"/>
            <w:hideMark/>
          </w:tcPr>
          <w:p w14:paraId="267B2B5F"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NEETS BAY </w:t>
            </w:r>
            <w:proofErr w:type="spellStart"/>
            <w:r w:rsidRPr="006010D8">
              <w:rPr>
                <w:rFonts w:eastAsia="Times New Roman" w:cs="Times New Roman"/>
                <w:color w:val="000000"/>
                <w:sz w:val="18"/>
                <w:szCs w:val="18"/>
              </w:rPr>
              <w:t>Spri</w:t>
            </w:r>
            <w:proofErr w:type="spellEnd"/>
          </w:p>
        </w:tc>
      </w:tr>
      <w:tr w:rsidR="006010D8" w:rsidRPr="006010D8" w14:paraId="601838F2"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3147AAC9"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256FB1B8"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DEER MOUNTAIN </w:t>
            </w:r>
            <w:proofErr w:type="spellStart"/>
            <w:r w:rsidRPr="006010D8">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E7E6E6" w:themeFill="background2"/>
            <w:noWrap/>
            <w:vAlign w:val="bottom"/>
            <w:hideMark/>
          </w:tcPr>
          <w:p w14:paraId="4901AB5F"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SNETTISHAM </w:t>
            </w:r>
            <w:proofErr w:type="spellStart"/>
            <w:r w:rsidRPr="006010D8">
              <w:rPr>
                <w:rFonts w:eastAsia="Times New Roman" w:cs="Times New Roman"/>
                <w:color w:val="000000"/>
                <w:sz w:val="18"/>
                <w:szCs w:val="18"/>
              </w:rPr>
              <w:t>Spri</w:t>
            </w:r>
            <w:proofErr w:type="spellEnd"/>
          </w:p>
        </w:tc>
      </w:tr>
      <w:tr w:rsidR="006010D8" w:rsidRPr="006010D8" w14:paraId="57F774E3" w14:textId="77777777" w:rsidTr="00A319C1">
        <w:trPr>
          <w:trHeight w:hRule="exact" w:val="216"/>
        </w:trPr>
        <w:tc>
          <w:tcPr>
            <w:tcW w:w="1649" w:type="dxa"/>
            <w:tcBorders>
              <w:top w:val="nil"/>
              <w:left w:val="nil"/>
              <w:bottom w:val="nil"/>
              <w:right w:val="nil"/>
            </w:tcBorders>
            <w:shd w:val="clear" w:color="auto" w:fill="E7E6E6" w:themeFill="background2"/>
            <w:noWrap/>
            <w:vAlign w:val="bottom"/>
            <w:hideMark/>
          </w:tcPr>
          <w:p w14:paraId="1C4D8929" w14:textId="77777777" w:rsidR="006010D8" w:rsidRPr="006010D8" w:rsidRDefault="006010D8" w:rsidP="006010D8">
            <w:pPr>
              <w:spacing w:after="0" w:line="240" w:lineRule="auto"/>
              <w:rPr>
                <w:rFonts w:eastAsia="Times New Roman" w:cs="Times New Roman"/>
                <w:color w:val="000000"/>
                <w:sz w:val="18"/>
                <w:szCs w:val="18"/>
              </w:rPr>
            </w:pPr>
          </w:p>
        </w:tc>
        <w:tc>
          <w:tcPr>
            <w:tcW w:w="3040" w:type="dxa"/>
            <w:tcBorders>
              <w:top w:val="nil"/>
              <w:left w:val="nil"/>
              <w:bottom w:val="nil"/>
              <w:right w:val="nil"/>
            </w:tcBorders>
            <w:shd w:val="clear" w:color="auto" w:fill="E7E6E6" w:themeFill="background2"/>
            <w:noWrap/>
            <w:vAlign w:val="bottom"/>
            <w:hideMark/>
          </w:tcPr>
          <w:p w14:paraId="6593BD4A" w14:textId="77777777" w:rsidR="006010D8" w:rsidRPr="006010D8" w:rsidRDefault="006010D8" w:rsidP="006010D8">
            <w:pPr>
              <w:spacing w:after="0" w:line="240" w:lineRule="auto"/>
              <w:rPr>
                <w:rFonts w:eastAsia="Times New Roman" w:cs="Times New Roman"/>
                <w:sz w:val="18"/>
                <w:szCs w:val="18"/>
              </w:rPr>
            </w:pPr>
          </w:p>
        </w:tc>
        <w:tc>
          <w:tcPr>
            <w:tcW w:w="3100" w:type="dxa"/>
            <w:tcBorders>
              <w:top w:val="nil"/>
              <w:left w:val="nil"/>
              <w:bottom w:val="nil"/>
              <w:right w:val="nil"/>
            </w:tcBorders>
            <w:shd w:val="clear" w:color="auto" w:fill="E7E6E6" w:themeFill="background2"/>
            <w:noWrap/>
            <w:vAlign w:val="bottom"/>
            <w:hideMark/>
          </w:tcPr>
          <w:p w14:paraId="6FD1A017" w14:textId="77777777" w:rsidR="006010D8" w:rsidRPr="006010D8" w:rsidRDefault="006010D8" w:rsidP="006010D8">
            <w:pPr>
              <w:spacing w:after="0" w:line="240" w:lineRule="auto"/>
              <w:rPr>
                <w:rFonts w:eastAsia="Times New Roman" w:cs="Times New Roman"/>
                <w:sz w:val="18"/>
                <w:szCs w:val="18"/>
              </w:rPr>
            </w:pPr>
          </w:p>
        </w:tc>
      </w:tr>
      <w:tr w:rsidR="006010D8" w:rsidRPr="006010D8" w14:paraId="5149A886" w14:textId="77777777" w:rsidTr="006010D8">
        <w:trPr>
          <w:trHeight w:hRule="exact" w:val="216"/>
        </w:trPr>
        <w:tc>
          <w:tcPr>
            <w:tcW w:w="1649" w:type="dxa"/>
            <w:tcBorders>
              <w:top w:val="nil"/>
              <w:left w:val="nil"/>
              <w:bottom w:val="nil"/>
              <w:right w:val="nil"/>
            </w:tcBorders>
            <w:shd w:val="clear" w:color="auto" w:fill="auto"/>
            <w:noWrap/>
            <w:vAlign w:val="bottom"/>
            <w:hideMark/>
          </w:tcPr>
          <w:p w14:paraId="4B4BFCE9"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Western AK</w:t>
            </w:r>
          </w:p>
        </w:tc>
        <w:tc>
          <w:tcPr>
            <w:tcW w:w="3040" w:type="dxa"/>
            <w:tcBorders>
              <w:top w:val="nil"/>
              <w:left w:val="nil"/>
              <w:bottom w:val="nil"/>
              <w:right w:val="nil"/>
            </w:tcBorders>
            <w:shd w:val="clear" w:color="auto" w:fill="auto"/>
            <w:noWrap/>
            <w:vAlign w:val="bottom"/>
            <w:hideMark/>
          </w:tcPr>
          <w:p w14:paraId="3D324552" w14:textId="77777777" w:rsidR="006010D8" w:rsidRPr="006010D8" w:rsidRDefault="006010D8" w:rsidP="006010D8">
            <w:pPr>
              <w:spacing w:after="0" w:line="240" w:lineRule="auto"/>
              <w:rPr>
                <w:rFonts w:eastAsia="Times New Roman" w:cs="Times New Roman"/>
                <w:color w:val="000000"/>
                <w:sz w:val="18"/>
                <w:szCs w:val="18"/>
              </w:rPr>
            </w:pPr>
            <w:r w:rsidRPr="006010D8">
              <w:rPr>
                <w:rFonts w:eastAsia="Times New Roman" w:cs="Times New Roman"/>
                <w:color w:val="000000"/>
                <w:sz w:val="18"/>
                <w:szCs w:val="18"/>
              </w:rPr>
              <w:t xml:space="preserve">Cook Inlet </w:t>
            </w:r>
            <w:proofErr w:type="spellStart"/>
            <w:r w:rsidRPr="006010D8">
              <w:rPr>
                <w:rFonts w:eastAsia="Times New Roman" w:cs="Times New Roman"/>
                <w:color w:val="000000"/>
                <w:sz w:val="18"/>
                <w:szCs w:val="18"/>
              </w:rPr>
              <w:t>Spri</w:t>
            </w:r>
            <w:proofErr w:type="spellEnd"/>
          </w:p>
        </w:tc>
        <w:tc>
          <w:tcPr>
            <w:tcW w:w="3100" w:type="dxa"/>
            <w:tcBorders>
              <w:top w:val="nil"/>
              <w:left w:val="nil"/>
              <w:bottom w:val="nil"/>
              <w:right w:val="nil"/>
            </w:tcBorders>
            <w:shd w:val="clear" w:color="auto" w:fill="auto"/>
            <w:noWrap/>
            <w:vAlign w:val="bottom"/>
            <w:hideMark/>
          </w:tcPr>
          <w:p w14:paraId="4C9A29FD" w14:textId="77777777" w:rsidR="006010D8" w:rsidRPr="006010D8" w:rsidRDefault="006010D8" w:rsidP="006010D8">
            <w:pPr>
              <w:spacing w:after="0" w:line="240" w:lineRule="auto"/>
              <w:rPr>
                <w:rFonts w:eastAsia="Times New Roman" w:cs="Times New Roman"/>
                <w:color w:val="000000"/>
                <w:sz w:val="18"/>
                <w:szCs w:val="18"/>
              </w:rPr>
            </w:pPr>
          </w:p>
        </w:tc>
      </w:tr>
    </w:tbl>
    <w:p w14:paraId="5C12DE0A" w14:textId="77777777" w:rsidR="005F2175" w:rsidRDefault="005F2175" w:rsidP="005F2175"/>
    <w:p w14:paraId="0479CD58" w14:textId="0C2E1386" w:rsidR="006010D8" w:rsidRDefault="006010D8">
      <w:r>
        <w:br w:type="page"/>
      </w:r>
    </w:p>
    <w:p w14:paraId="0EF5FECA" w14:textId="77777777" w:rsidR="00622041" w:rsidRDefault="00C879BB" w:rsidP="00191DA2">
      <w:pPr>
        <w:pStyle w:val="Heading1"/>
      </w:pPr>
      <w:r>
        <w:lastRenderedPageBreak/>
        <w:t>Chinook salmon maturity-at-age</w:t>
      </w:r>
      <w:r w:rsidR="00D26E70">
        <w:t xml:space="preserve"> and survival-at-age</w:t>
      </w:r>
    </w:p>
    <w:p w14:paraId="58EAB89A" w14:textId="084A6E6F" w:rsidR="00C879BB" w:rsidRDefault="0051402D" w:rsidP="00191DA2">
      <w:pPr>
        <w:ind w:firstLine="720"/>
      </w:pPr>
      <w:r>
        <w:t xml:space="preserve">The variables in the model for maturity-at-age and survival are </w:t>
      </w:r>
      <m:oMath>
        <m:sSub>
          <m:sSubPr>
            <m:ctrlPr>
              <w:rPr>
                <w:rFonts w:ascii="Cambria Math" w:eastAsiaTheme="minorEastAsia" w:hAnsi="Cambria Math"/>
              </w:rPr>
            </m:ctrlPr>
          </m:sSubPr>
          <m:e>
            <m:r>
              <w:rPr>
                <w:rFonts w:ascii="Cambria Math" w:eastAsiaTheme="minorEastAsia" w:hAnsi="Cambria Math"/>
              </w:rPr>
              <m:t>MAT</m:t>
            </m:r>
          </m:e>
          <m:sub>
            <m:r>
              <w:rPr>
                <w:rFonts w:ascii="Cambria Math" w:eastAsiaTheme="minorEastAsia" w:hAnsi="Cambria Math"/>
              </w:rPr>
              <m:t>h,r,o,m,a</m:t>
            </m:r>
          </m:sub>
        </m:sSub>
      </m:oMath>
      <w:r w:rsidR="00D26E70">
        <w:t xml:space="preserve"> </w:t>
      </w:r>
      <w:proofErr w:type="gramStart"/>
      <w:r w:rsidR="00D26E70">
        <w:t xml:space="preserve">and </w:t>
      </w:r>
      <w:proofErr w:type="gramEnd"/>
      <m:oMath>
        <m:r>
          <w:rPr>
            <w:rFonts w:ascii="Cambria Math" w:hAnsi="Cambria Math"/>
          </w:rPr>
          <m:t>sur</m:t>
        </m:r>
        <m:sSub>
          <m:sSubPr>
            <m:ctrlPr>
              <w:rPr>
                <w:rFonts w:ascii="Cambria Math" w:hAnsi="Cambria Math"/>
              </w:rPr>
            </m:ctrlPr>
          </m:sSubPr>
          <m:e>
            <m:r>
              <w:rPr>
                <w:rFonts w:ascii="Cambria Math" w:hAnsi="Cambria Math"/>
              </w:rPr>
              <m:t>v</m:t>
            </m:r>
          </m:e>
          <m:sub>
            <m:r>
              <w:rPr>
                <w:rFonts w:ascii="Cambria Math" w:hAnsi="Cambria Math"/>
              </w:rPr>
              <m:t>t,a</m:t>
            </m:r>
          </m:sub>
        </m:sSub>
      </m:oMath>
      <w:r>
        <w:t xml:space="preserve">, respectively.  The raw data are located in </w:t>
      </w:r>
      <w:r w:rsidR="0006798B">
        <w:t xml:space="preserve">the files </w:t>
      </w:r>
      <w:r w:rsidR="00740C6B" w:rsidRPr="00740C6B">
        <w:t>FRAM_maturityAtAge.csv</w:t>
      </w:r>
      <w:r w:rsidR="00740C6B">
        <w:t xml:space="preserve"> and </w:t>
      </w:r>
      <w:r w:rsidR="00740C6B" w:rsidRPr="00740C6B">
        <w:t>FRAM_survivalRates.csv</w:t>
      </w:r>
      <w:r w:rsidR="00740C6B">
        <w:t>, respectively, and the data</w:t>
      </w:r>
      <w:r>
        <w:t xml:space="preserve"> </w:t>
      </w:r>
      <w:r w:rsidR="00740C6B">
        <w:t xml:space="preserve">from these files are read into the model with the wrappers </w:t>
      </w:r>
      <w:proofErr w:type="spellStart"/>
      <w:r w:rsidR="0017061F">
        <w:t>create_MAThra.r</w:t>
      </w:r>
      <w:proofErr w:type="spellEnd"/>
      <w:r w:rsidR="0017061F">
        <w:t xml:space="preserve">, </w:t>
      </w:r>
      <w:proofErr w:type="spellStart"/>
      <w:r w:rsidR="0017061F">
        <w:t>create_NCphjromyta.r</w:t>
      </w:r>
      <w:proofErr w:type="spellEnd"/>
      <w:r w:rsidR="00740C6B">
        <w:t>, respectively.  Summaries of the maturity and survival are in the worksheets “</w:t>
      </w:r>
      <w:proofErr w:type="spellStart"/>
      <w:r w:rsidR="00740C6B">
        <w:t>Table_maturityAtAge</w:t>
      </w:r>
      <w:proofErr w:type="spellEnd"/>
      <w:r w:rsidR="00740C6B">
        <w:t>” and “</w:t>
      </w:r>
      <w:proofErr w:type="spellStart"/>
      <w:r w:rsidR="00740C6B">
        <w:t>Table_survivalAtAge</w:t>
      </w:r>
      <w:proofErr w:type="spellEnd"/>
      <w:r w:rsidR="00740C6B">
        <w:t>” in the appendixTables.xlsx files</w:t>
      </w:r>
      <w:ins w:id="193" w:author="Client Services" w:date="2017-03-28T05:01:00Z">
        <w:r w:rsidR="00C93F41">
          <w:t xml:space="preserve">.  Note that the numbers in </w:t>
        </w:r>
      </w:ins>
      <w:proofErr w:type="spellStart"/>
      <w:ins w:id="194" w:author="Client Services" w:date="2017-03-28T05:02:00Z">
        <w:r w:rsidR="00C93F41">
          <w:t>Table_survivalAtAge</w:t>
        </w:r>
        <w:proofErr w:type="spellEnd"/>
        <w:r w:rsidR="00C93F41">
          <w:t xml:space="preserve"> are actually mortality estimates that are then transformed into survival estimates in the code.</w:t>
        </w:r>
      </w:ins>
    </w:p>
    <w:p w14:paraId="175F6969" w14:textId="78DA27BC" w:rsidR="004A6702" w:rsidRDefault="004A6702" w:rsidP="002D4C7E">
      <w:pPr>
        <w:ind w:firstLine="720"/>
      </w:pPr>
      <w:r>
        <w:t xml:space="preserve">In addition to predation, salmon are removed from the system through natural mortality and escapement.  </w:t>
      </w:r>
      <w:r w:rsidR="00D26E70">
        <w:t>Estimates of maturity- and survival-at-age are based on FRAM</w:t>
      </w:r>
      <w:r>
        <w:t xml:space="preserve"> model inputs</w:t>
      </w:r>
      <w:r w:rsidR="00D26E70">
        <w:t>.</w:t>
      </w:r>
      <w:r>
        <w:t xml:space="preserve">  The </w:t>
      </w:r>
      <w:del w:id="195" w:author="Client Services" w:date="2017-03-28T05:04:00Z">
        <w:r w:rsidDel="00F469B1">
          <w:delText xml:space="preserve">survival </w:delText>
        </w:r>
      </w:del>
      <w:ins w:id="196" w:author="Client Services" w:date="2017-03-28T05:04:00Z">
        <w:r w:rsidR="00F469B1">
          <w:t xml:space="preserve">mortality </w:t>
        </w:r>
      </w:ins>
      <w:r>
        <w:t>estimates from the FRAM model are only month and age-specific: all run types, origins, and salmon from different areas have the same survival rates</w:t>
      </w:r>
      <w:r w:rsidR="00115487">
        <w:t xml:space="preserve">.  The </w:t>
      </w:r>
      <w:r w:rsidR="00D9677E">
        <w:t xml:space="preserve">maturation </w:t>
      </w:r>
      <w:r w:rsidR="00115487">
        <w:t>schedule</w:t>
      </w:r>
      <w:ins w:id="197" w:author="Client Services" w:date="2017-03-28T05:04:00Z">
        <w:r w:rsidR="00F469B1">
          <w:t>s</w:t>
        </w:r>
      </w:ins>
      <w:r w:rsidR="00115487">
        <w:t xml:space="preserve"> </w:t>
      </w:r>
      <w:del w:id="198" w:author="Client Services" w:date="2017-03-28T05:04:00Z">
        <w:r w:rsidR="00115487" w:rsidDel="00F469B1">
          <w:delText xml:space="preserve">is </w:delText>
        </w:r>
      </w:del>
      <w:ins w:id="199" w:author="Client Services" w:date="2017-03-28T05:04:00Z">
        <w:r w:rsidR="00F469B1">
          <w:t>are</w:t>
        </w:r>
        <w:r w:rsidR="00F469B1">
          <w:t xml:space="preserve"> </w:t>
        </w:r>
      </w:ins>
      <w:r w:rsidR="00115487">
        <w:t xml:space="preserve">also based on the </w:t>
      </w:r>
      <w:r w:rsidR="00D9677E">
        <w:t xml:space="preserve">78 distinct stocks </w:t>
      </w:r>
      <w:r w:rsidR="00115487">
        <w:t xml:space="preserve">FRAM model.  </w:t>
      </w:r>
      <w:r w:rsidR="00EC4717">
        <w:t xml:space="preserve">The FRAM model is dominated by stocks from Puget Sound, and lacks any stocks from western or Southeast Alaska.  </w:t>
      </w:r>
      <w:del w:id="200" w:author="Client Services" w:date="2017-03-28T05:05:00Z">
        <w:r w:rsidR="00500D58" w:rsidDel="00F469B1">
          <w:delText>T</w:delText>
        </w:r>
        <w:r w:rsidR="00EC4717" w:rsidDel="00F469B1">
          <w:delText>he FRAM maturation sched</w:delText>
        </w:r>
        <w:r w:rsidR="00FD3A1F" w:rsidDel="00F469B1">
          <w:delText>ule a</w:delText>
        </w:r>
        <w:r w:rsidR="00500D58" w:rsidDel="00F469B1">
          <w:delText>lso</w:delText>
        </w:r>
        <w:r w:rsidR="00FD3A1F" w:rsidDel="00F469B1">
          <w:delText xml:space="preserve"> lack</w:delText>
        </w:r>
        <w:r w:rsidR="00500D58" w:rsidDel="00F469B1">
          <w:delText>s</w:delText>
        </w:r>
        <w:r w:rsidR="00FD3A1F" w:rsidDel="00F469B1">
          <w:delText xml:space="preserve"> information for run types within areas.  For any run type within any that is missing information, we average</w:delText>
        </w:r>
        <w:r w:rsidR="00EF4FEF" w:rsidDel="00F469B1">
          <w:delText>d</w:delText>
        </w:r>
        <w:r w:rsidR="00FD3A1F" w:rsidDel="00F469B1">
          <w:delText xml:space="preserve"> across the available run types within that area.  </w:delText>
        </w:r>
      </w:del>
      <w:r w:rsidR="00FD3A1F">
        <w:t>For the western and southeast Alaska areas, we used the average maturation schedules from coastal B</w:t>
      </w:r>
      <w:r w:rsidR="00F1776D">
        <w:t>ritish Columbia</w:t>
      </w:r>
      <w:r w:rsidR="00FD3A1F">
        <w:t>.</w:t>
      </w:r>
      <w:r w:rsidR="00F1776D">
        <w:t xml:space="preserve">  </w:t>
      </w:r>
      <w:del w:id="201" w:author="Client Services" w:date="2017-03-28T05:05:00Z">
        <w:r w:rsidR="00F1776D" w:rsidDel="00F469B1">
          <w:delText>Survival estimates are also based on the FRAM, although we refer to them as survival we are actually reading the in the converse – mortality.</w:delText>
        </w:r>
        <w:r w:rsidR="00D9677E" w:rsidDel="00F469B1">
          <w:delText xml:space="preserve">  </w:delText>
        </w:r>
      </w:del>
    </w:p>
    <w:p w14:paraId="251302E2" w14:textId="5FDEC0EF" w:rsidR="00E05CD8" w:rsidRDefault="009154CD">
      <w:pPr>
        <w:pStyle w:val="Heading1"/>
        <w:pPrChange w:id="202" w:author="Client Services" w:date="2017-03-15T22:47:00Z">
          <w:pPr>
            <w:pStyle w:val="Heading2"/>
          </w:pPr>
        </w:pPrChange>
      </w:pPr>
      <w:r>
        <w:t xml:space="preserve">Relationship between Chinook salmon energy, length, and </w:t>
      </w:r>
      <w:del w:id="203" w:author="Client Services" w:date="2017-03-15T22:48:00Z">
        <w:r w:rsidDel="00191DA2">
          <w:delText>weight</w:delText>
        </w:r>
      </w:del>
      <w:ins w:id="204" w:author="Client Services" w:date="2017-03-15T22:48:00Z">
        <w:r w:rsidR="00191DA2">
          <w:t>mass</w:t>
        </w:r>
      </w:ins>
    </w:p>
    <w:p w14:paraId="37C6AFB0" w14:textId="2D880B9C" w:rsidR="009154CD" w:rsidRPr="009154CD" w:rsidRDefault="009154CD" w:rsidP="009154CD">
      <w:r>
        <w:tab/>
        <w:t xml:space="preserve">One of the key aspects of our model is transforming moving back and forth between energy as a function of length, and weight as a function of length </w:t>
      </w:r>
      <w:proofErr w:type="gramStart"/>
      <w:r>
        <w:t>or</w:t>
      </w:r>
      <w:proofErr w:type="gramEnd"/>
      <w:r>
        <w:t xml:space="preserve"> energy.  The two key outcomes of our model are the number and biomass of Chinook salmon consumed.  We know the length of Chinook salmon at different ages based on the FRAM model </w:t>
      </w:r>
      <w:r>
        <w:fldChar w:fldCharType="begin"/>
      </w:r>
      <w:r>
        <w:instrText xml:space="preserve"> ADDIN ZOTERO_ITEM CSL_CITATION {"citationID":"1jc5h4im66","properties":{"formattedCitation":"(Clemons et al. 2006)","plainCitation":"(Clemons et al. 2006)"},"citationItems":[{"id":13,"uris":["http://zotero.org/users/3830350/items/NKUMT95D"],"uri":["http://zotero.org/users/3830350/items/NKUMT95D"],"itemData":{"id":13,"type":"article-journal","title":"FISHERY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fldChar w:fldCharType="separate"/>
      </w:r>
      <w:r w:rsidRPr="009154CD">
        <w:rPr>
          <w:rFonts w:cs="Times New Roman"/>
        </w:rPr>
        <w:t>(Clemons et al. 2006)</w:t>
      </w:r>
      <w:r>
        <w:fldChar w:fldCharType="end"/>
      </w:r>
      <w:r>
        <w:t xml:space="preserve">.  From </w:t>
      </w:r>
      <w:r>
        <w:fldChar w:fldCharType="begin"/>
      </w:r>
      <w:r>
        <w:instrText xml:space="preserve"> ADDIN ZOTERO_ITEM CSL_CITATION {"citationID":"1hp7cgqf4a","properties":{"formattedCitation":"{\\rtf (O\\uc0\\u65533{}Neill et al. 2014)}","plainCitation":"(O</w:instrText>
      </w:r>
      <w:r>
        <w:rPr>
          <w:rFonts w:ascii="Tahoma" w:hAnsi="Tahoma" w:cs="Tahoma"/>
        </w:rPr>
        <w:instrText>�</w:instrText>
      </w:r>
      <w:r>
        <w:instrText>Neill et al. 2014)"},"citationItems":[{"id":566,"uris":["http://zotero.org/users/3830350/items/3C7XXVPM"],"uri":["http://zotero.org/users/3830350/items/3C7XXVPM"],"itemData":{"id":566,"type":"article-journal","title":"Energy content of Pacific salmon as prey of northern and southern resident killer whales","container-title":"Endangered Species Research","page":"265–28","volume":"25","author":[{"family":"O</w:instrText>
      </w:r>
      <w:r>
        <w:rPr>
          <w:rFonts w:ascii="Tahoma" w:hAnsi="Tahoma" w:cs="Tahoma"/>
        </w:rPr>
        <w:instrText>�</w:instrText>
      </w:r>
      <w:r>
        <w:instrText xml:space="preserve">Neill","given":"Sandra M"},{"family":"Ylitalo","given":"Gina M"},{"family":"West","given":"James E"}],"issued":{"date-parts":[["2014"]]}}}],"schema":"https://github.com/citation-style-language/schema/raw/master/csl-citation.json"} </w:instrText>
      </w:r>
      <w:r>
        <w:fldChar w:fldCharType="separate"/>
      </w:r>
      <w:r w:rsidRPr="00191DA2">
        <w:rPr>
          <w:rFonts w:cs="Times New Roman"/>
          <w:szCs w:val="24"/>
        </w:rPr>
        <w:t>O</w:t>
      </w:r>
      <w:r w:rsidRPr="009154CD">
        <w:rPr>
          <w:rFonts w:cs="Times New Roman"/>
          <w:szCs w:val="24"/>
        </w:rPr>
        <w:t>'</w:t>
      </w:r>
      <w:r w:rsidRPr="00191DA2">
        <w:rPr>
          <w:rFonts w:cs="Times New Roman"/>
          <w:szCs w:val="24"/>
        </w:rPr>
        <w:t xml:space="preserve">Neill et al. </w:t>
      </w:r>
      <w:r>
        <w:rPr>
          <w:rFonts w:cs="Times New Roman"/>
          <w:szCs w:val="24"/>
        </w:rPr>
        <w:t>(</w:t>
      </w:r>
      <w:r w:rsidRPr="00191DA2">
        <w:rPr>
          <w:rFonts w:cs="Times New Roman"/>
          <w:szCs w:val="24"/>
        </w:rPr>
        <w:t>2014)</w:t>
      </w:r>
      <w:r>
        <w:fldChar w:fldCharType="end"/>
      </w:r>
      <w:r>
        <w:t xml:space="preserve"> we can use the equation in Figure 6, </w:t>
      </w:r>
      <m:oMath>
        <m:r>
          <w:rPr>
            <w:rFonts w:ascii="Cambria Math" w:hAnsi="Cambria Math"/>
          </w:rPr>
          <m:t>E=0.000011×lengt</m:t>
        </m:r>
        <m:sSup>
          <m:sSupPr>
            <m:ctrlPr>
              <w:rPr>
                <w:rFonts w:ascii="Cambria Math" w:hAnsi="Cambria Math"/>
                <w:i/>
              </w:rPr>
            </m:ctrlPr>
          </m:sSupPr>
          <m:e>
            <m:r>
              <w:rPr>
                <w:rFonts w:ascii="Cambria Math" w:hAnsi="Cambria Math"/>
              </w:rPr>
              <m:t>h</m:t>
            </m:r>
          </m:e>
          <m:sup>
            <m:r>
              <w:rPr>
                <w:rFonts w:ascii="Cambria Math" w:hAnsi="Cambria Math"/>
              </w:rPr>
              <m:t>3.12</m:t>
            </m:r>
          </m:sup>
        </m:sSup>
      </m:oMath>
      <w:r>
        <w:rPr>
          <w:rFonts w:eastAsiaTheme="minorEastAsia"/>
        </w:rPr>
        <w:t>, to determine the energy of a Chi</w:t>
      </w:r>
      <w:r w:rsidR="0032243C">
        <w:rPr>
          <w:rFonts w:eastAsiaTheme="minorEastAsia"/>
        </w:rPr>
        <w:t xml:space="preserve">nook salmon at a </w:t>
      </w:r>
      <w:r w:rsidR="0032243C">
        <w:rPr>
          <w:rFonts w:eastAsiaTheme="minorEastAsia"/>
        </w:rPr>
        <w:lastRenderedPageBreak/>
        <w:t>given length.  Dividing the fraction of predator’s total energy derived from Chinook salmon of particular age by the energy content of Chinook salmon from that age yields the number of salmon consumed.  To obtain an estimate of biomass consume we use Equation 7 from Figure 3</w:t>
      </w:r>
      <w:proofErr w:type="gramStart"/>
      <w:r w:rsidR="0032243C">
        <w:rPr>
          <w:rFonts w:eastAsiaTheme="minorEastAsia"/>
        </w:rPr>
        <w:t xml:space="preserve">, </w:t>
      </w:r>
      <w:proofErr w:type="gramEnd"/>
      <m:oMath>
        <m:r>
          <w:rPr>
            <w:rFonts w:ascii="Cambria Math" w:eastAsiaTheme="minorEastAsia" w:hAnsi="Cambria Math"/>
          </w:rPr>
          <m:t>Mass=</m:t>
        </m:r>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E</m:t>
                            </m:r>
                          </m:e>
                        </m:d>
                      </m:e>
                    </m:func>
                    <m:r>
                      <w:rPr>
                        <w:rFonts w:ascii="Cambria Math" w:eastAsiaTheme="minorEastAsia" w:hAnsi="Cambria Math"/>
                      </w:rPr>
                      <m:t>-7.56</m:t>
                    </m:r>
                  </m:e>
                </m:d>
                <m:r>
                  <w:rPr>
                    <w:rFonts w:ascii="Cambria Math" w:eastAsiaTheme="minorEastAsia" w:hAnsi="Cambria Math"/>
                  </w:rPr>
                  <m:t>/0.94</m:t>
                </m:r>
              </m:e>
            </m:d>
          </m:e>
        </m:func>
      </m:oMath>
      <w:r w:rsidR="0032243C">
        <w:rPr>
          <w:rFonts w:eastAsiaTheme="minorEastAsia"/>
        </w:rPr>
        <w:t>.</w:t>
      </w:r>
      <w:r w:rsidR="00366AFF">
        <w:rPr>
          <w:rFonts w:eastAsiaTheme="minorEastAsia"/>
        </w:rPr>
        <w:t xml:space="preserve">  There is a second option for transforming energy into mass using the Equations in Figure 7; however, since we used a stock-aggregated relationship between length and energy, we felt it was appropriate to also use a stock-aggregate relationship between mass and energy.</w:t>
      </w:r>
    </w:p>
    <w:p w14:paraId="7942B799" w14:textId="77777777" w:rsidR="009154CD" w:rsidRPr="009154CD" w:rsidRDefault="009154CD" w:rsidP="009154CD"/>
    <w:p w14:paraId="233E5F29" w14:textId="11E39478" w:rsidR="00E05CD8" w:rsidRDefault="00E05CD8">
      <w:pPr>
        <w:spacing w:line="259" w:lineRule="auto"/>
      </w:pPr>
      <w:r>
        <w:br w:type="page"/>
      </w:r>
    </w:p>
    <w:p w14:paraId="45A93C3E" w14:textId="29040ED9" w:rsidR="00D26E70" w:rsidRDefault="00FE13B2" w:rsidP="00191DA2">
      <w:pPr>
        <w:pStyle w:val="Heading1"/>
      </w:pPr>
      <w:r>
        <w:lastRenderedPageBreak/>
        <w:t>References</w:t>
      </w:r>
    </w:p>
    <w:p w14:paraId="6A55B466" w14:textId="77777777" w:rsidR="007E67BF" w:rsidRDefault="000207CA" w:rsidP="007E67BF">
      <w:pPr>
        <w:pStyle w:val="Bibliography"/>
        <w:rPr>
          <w:ins w:id="205" w:author="Client Services" w:date="2017-03-28T04:43:00Z"/>
        </w:rPr>
        <w:pPrChange w:id="206" w:author="Client Services" w:date="2017-03-28T04:43:00Z">
          <w:pPr>
            <w:widowControl w:val="0"/>
            <w:autoSpaceDE w:val="0"/>
            <w:autoSpaceDN w:val="0"/>
            <w:adjustRightInd w:val="0"/>
            <w:spacing w:after="0" w:line="240" w:lineRule="auto"/>
          </w:pPr>
        </w:pPrChange>
      </w:pPr>
      <w:r>
        <w:t xml:space="preserve">  </w:t>
      </w:r>
      <w:r w:rsidR="00CD5988">
        <w:fldChar w:fldCharType="begin"/>
      </w:r>
      <w:ins w:id="207" w:author="Client Services" w:date="2017-03-28T04:43:00Z">
        <w:r w:rsidR="007E67BF">
          <w:instrText xml:space="preserve"> ADDIN ZOTERO_BIBL {"custom":[]} CSL_BIBLIOGRAPHY </w:instrText>
        </w:r>
      </w:ins>
      <w:del w:id="208" w:author="Client Services" w:date="2017-03-28T04:43:00Z">
        <w:r w:rsidR="00334293" w:rsidDel="007E67BF">
          <w:delInstrText xml:space="preserve"> ADDIN ZOTERO_BIBL {"custom":[]} CSL_BIBLIOGRAPHY </w:delInstrText>
        </w:r>
      </w:del>
      <w:r w:rsidR="00CD5988">
        <w:fldChar w:fldCharType="separate"/>
      </w:r>
      <w:ins w:id="209" w:author="Client Services" w:date="2017-03-28T04:43:00Z">
        <w:r w:rsidR="007E67BF">
          <w:t xml:space="preserve">Adams, J., Kaplan, I.C., </w:t>
        </w:r>
        <w:proofErr w:type="spellStart"/>
        <w:r w:rsidR="007E67BF">
          <w:t>Chasco</w:t>
        </w:r>
        <w:proofErr w:type="spellEnd"/>
        <w:r w:rsidR="007E67BF">
          <w:t xml:space="preserve">, B., Marshall, K.N., Acevedo-Gutiérrez, A., and Ward, E.J. 2016. A century of Chinook salmon consumption by marine mammal predators in the Northeast Pacific Ocean. Ecol. Inform. </w:t>
        </w:r>
        <w:r w:rsidR="007E67BF">
          <w:rPr>
            <w:b/>
            <w:bCs/>
          </w:rPr>
          <w:t>34</w:t>
        </w:r>
        <w:r w:rsidR="007E67BF">
          <w:t>: 44–51.</w:t>
        </w:r>
      </w:ins>
    </w:p>
    <w:p w14:paraId="74F689E3" w14:textId="77777777" w:rsidR="007E67BF" w:rsidRDefault="007E67BF" w:rsidP="007E67BF">
      <w:pPr>
        <w:pStyle w:val="Bibliography"/>
        <w:rPr>
          <w:ins w:id="210" w:author="Client Services" w:date="2017-03-28T04:43:00Z"/>
        </w:rPr>
        <w:pPrChange w:id="211" w:author="Client Services" w:date="2017-03-28T04:43:00Z">
          <w:pPr>
            <w:widowControl w:val="0"/>
            <w:autoSpaceDE w:val="0"/>
            <w:autoSpaceDN w:val="0"/>
            <w:adjustRightInd w:val="0"/>
            <w:spacing w:after="0" w:line="240" w:lineRule="auto"/>
          </w:pPr>
        </w:pPrChange>
      </w:pPr>
      <w:ins w:id="212" w:author="Client Services" w:date="2017-03-28T04:43:00Z">
        <w:r>
          <w:t xml:space="preserve">Allen, B.M., and </w:t>
        </w:r>
        <w:proofErr w:type="spellStart"/>
        <w:r>
          <w:t>Angliss</w:t>
        </w:r>
        <w:proofErr w:type="spellEnd"/>
        <w:r>
          <w:t>, R.P. 2013. Killer whale (</w:t>
        </w:r>
        <w:proofErr w:type="spellStart"/>
        <w:r>
          <w:t>Orcinus</w:t>
        </w:r>
        <w:proofErr w:type="spellEnd"/>
        <w:r>
          <w:t xml:space="preserve"> orca): </w:t>
        </w:r>
        <w:proofErr w:type="spellStart"/>
        <w:r>
          <w:t>Eatern</w:t>
        </w:r>
        <w:proofErr w:type="spellEnd"/>
        <w:r>
          <w:t xml:space="preserve"> North Pacific Alaska Resident Stock. Technical Memorandum, NOAA.</w:t>
        </w:r>
      </w:ins>
    </w:p>
    <w:p w14:paraId="3114CBB1" w14:textId="77777777" w:rsidR="007E67BF" w:rsidRDefault="007E67BF" w:rsidP="007E67BF">
      <w:pPr>
        <w:pStyle w:val="Bibliography"/>
        <w:rPr>
          <w:ins w:id="213" w:author="Client Services" w:date="2017-03-28T04:43:00Z"/>
        </w:rPr>
        <w:pPrChange w:id="214" w:author="Client Services" w:date="2017-03-28T04:43:00Z">
          <w:pPr>
            <w:widowControl w:val="0"/>
            <w:autoSpaceDE w:val="0"/>
            <w:autoSpaceDN w:val="0"/>
            <w:adjustRightInd w:val="0"/>
            <w:spacing w:after="0" w:line="240" w:lineRule="auto"/>
          </w:pPr>
        </w:pPrChange>
      </w:pPr>
      <w:proofErr w:type="spellStart"/>
      <w:ins w:id="215" w:author="Client Services" w:date="2017-03-28T04:43:00Z">
        <w:r>
          <w:t>Angliss</w:t>
        </w:r>
        <w:proofErr w:type="spellEnd"/>
        <w:r>
          <w:t>, R.P., and Allen, B.M. 2015. Alaska marine mammal stock assessments, 2014. NOAA Technical Memorandum, NOAA, Seattle, WA. Available from http://www.nmfs.noaa.gov/pr/sars/pdf/alaska2014_final.pdf [accessed 5 July 2016].</w:t>
        </w:r>
      </w:ins>
    </w:p>
    <w:p w14:paraId="05D71374" w14:textId="77777777" w:rsidR="007E67BF" w:rsidRDefault="007E67BF" w:rsidP="007E67BF">
      <w:pPr>
        <w:pStyle w:val="Bibliography"/>
        <w:rPr>
          <w:ins w:id="216" w:author="Client Services" w:date="2017-03-28T04:43:00Z"/>
        </w:rPr>
        <w:pPrChange w:id="217" w:author="Client Services" w:date="2017-03-28T04:43:00Z">
          <w:pPr>
            <w:widowControl w:val="0"/>
            <w:autoSpaceDE w:val="0"/>
            <w:autoSpaceDN w:val="0"/>
            <w:adjustRightInd w:val="0"/>
            <w:spacing w:after="0" w:line="240" w:lineRule="auto"/>
          </w:pPr>
        </w:pPrChange>
      </w:pPr>
      <w:ins w:id="218" w:author="Client Services" w:date="2017-03-28T04:43:00Z">
        <w:r>
          <w:t xml:space="preserve">Barrett-Lennard, L.G., </w:t>
        </w:r>
        <w:proofErr w:type="spellStart"/>
        <w:r>
          <w:t>Heise</w:t>
        </w:r>
        <w:proofErr w:type="spellEnd"/>
        <w:r>
          <w:t xml:space="preserve">, K., </w:t>
        </w:r>
        <w:proofErr w:type="spellStart"/>
        <w:r>
          <w:t>Saulitis</w:t>
        </w:r>
        <w:proofErr w:type="spellEnd"/>
        <w:r>
          <w:t xml:space="preserve">, E., Ellis, G., and </w:t>
        </w:r>
        <w:proofErr w:type="spellStart"/>
        <w:r>
          <w:t>Matkin</w:t>
        </w:r>
        <w:proofErr w:type="spellEnd"/>
        <w:r>
          <w:t xml:space="preserve">, C. 1995. The impact of killer whale predation on Steller sea lion populations in British Columbia and Alaska. Rep. North Pac. Univ. Mar. Mammal Res. Consort. Univ. Br. Columbia </w:t>
        </w:r>
        <w:proofErr w:type="spellStart"/>
        <w:r>
          <w:t>Vanc</w:t>
        </w:r>
        <w:proofErr w:type="spellEnd"/>
        <w:r>
          <w:t>. BC Can.</w:t>
        </w:r>
      </w:ins>
    </w:p>
    <w:p w14:paraId="27120DED" w14:textId="77777777" w:rsidR="007E67BF" w:rsidRDefault="007E67BF" w:rsidP="007E67BF">
      <w:pPr>
        <w:pStyle w:val="Bibliography"/>
        <w:rPr>
          <w:ins w:id="219" w:author="Client Services" w:date="2017-03-28T04:43:00Z"/>
        </w:rPr>
        <w:pPrChange w:id="220" w:author="Client Services" w:date="2017-03-28T04:43:00Z">
          <w:pPr>
            <w:widowControl w:val="0"/>
            <w:autoSpaceDE w:val="0"/>
            <w:autoSpaceDN w:val="0"/>
            <w:adjustRightInd w:val="0"/>
            <w:spacing w:after="0" w:line="240" w:lineRule="auto"/>
          </w:pPr>
        </w:pPrChange>
      </w:pPr>
      <w:proofErr w:type="spellStart"/>
      <w:ins w:id="221" w:author="Client Services" w:date="2017-03-28T04:43:00Z">
        <w:r>
          <w:t>Bigg</w:t>
        </w:r>
        <w:proofErr w:type="spellEnd"/>
        <w:r>
          <w:t xml:space="preserve">, M.A. 1969. The </w:t>
        </w:r>
        <w:proofErr w:type="spellStart"/>
        <w:r>
          <w:t>harbour</w:t>
        </w:r>
        <w:proofErr w:type="spellEnd"/>
        <w:r>
          <w:t xml:space="preserve"> seal in British Columbia. Fisheries Research Board of Canada Ottawa. Available from http://library.wur.nl/WebQuery/clc/409938 [accessed 13 March 2016].</w:t>
        </w:r>
      </w:ins>
    </w:p>
    <w:p w14:paraId="7AAD0D31" w14:textId="77777777" w:rsidR="007E67BF" w:rsidRDefault="007E67BF" w:rsidP="007E67BF">
      <w:pPr>
        <w:pStyle w:val="Bibliography"/>
        <w:rPr>
          <w:ins w:id="222" w:author="Client Services" w:date="2017-03-28T04:43:00Z"/>
        </w:rPr>
        <w:pPrChange w:id="223" w:author="Client Services" w:date="2017-03-28T04:43:00Z">
          <w:pPr>
            <w:widowControl w:val="0"/>
            <w:autoSpaceDE w:val="0"/>
            <w:autoSpaceDN w:val="0"/>
            <w:adjustRightInd w:val="0"/>
            <w:spacing w:after="0" w:line="240" w:lineRule="auto"/>
          </w:pPr>
        </w:pPrChange>
      </w:pPr>
      <w:proofErr w:type="spellStart"/>
      <w:ins w:id="224" w:author="Client Services" w:date="2017-03-28T04:43:00Z">
        <w:r>
          <w:t>Bigg</w:t>
        </w:r>
        <w:proofErr w:type="spellEnd"/>
        <w:r>
          <w:t>, M.A. 1985. Status of the Steller sea lion (</w:t>
        </w:r>
        <w:proofErr w:type="spellStart"/>
        <w:r>
          <w:t>Eumetopias</w:t>
        </w:r>
        <w:proofErr w:type="spellEnd"/>
        <w:r>
          <w:t xml:space="preserve"> </w:t>
        </w:r>
        <w:proofErr w:type="spellStart"/>
        <w:r>
          <w:t>jubatus</w:t>
        </w:r>
        <w:proofErr w:type="spellEnd"/>
        <w:r>
          <w:t>) and California sea lion (</w:t>
        </w:r>
        <w:proofErr w:type="spellStart"/>
        <w:r>
          <w:t>Zalophus</w:t>
        </w:r>
        <w:proofErr w:type="spellEnd"/>
        <w:r>
          <w:t xml:space="preserve"> </w:t>
        </w:r>
        <w:proofErr w:type="spellStart"/>
        <w:r>
          <w:t>californianus</w:t>
        </w:r>
        <w:proofErr w:type="spellEnd"/>
        <w:r>
          <w:t>) in British Columbia. Department of Fisheries and Oceans Ottawa. Available from http://www.racerocks.ca/wp-content/uploads/2014/03/sealionbigg17899.pdf [accessed 29 November 2016].</w:t>
        </w:r>
      </w:ins>
    </w:p>
    <w:p w14:paraId="5BE017AC" w14:textId="77777777" w:rsidR="007E67BF" w:rsidRDefault="007E67BF" w:rsidP="007E67BF">
      <w:pPr>
        <w:pStyle w:val="Bibliography"/>
        <w:rPr>
          <w:ins w:id="225" w:author="Client Services" w:date="2017-03-28T04:43:00Z"/>
        </w:rPr>
        <w:pPrChange w:id="226" w:author="Client Services" w:date="2017-03-28T04:43:00Z">
          <w:pPr>
            <w:widowControl w:val="0"/>
            <w:autoSpaceDE w:val="0"/>
            <w:autoSpaceDN w:val="0"/>
            <w:adjustRightInd w:val="0"/>
            <w:spacing w:after="0" w:line="240" w:lineRule="auto"/>
          </w:pPr>
        </w:pPrChange>
      </w:pPr>
      <w:proofErr w:type="spellStart"/>
      <w:ins w:id="227" w:author="Client Services" w:date="2017-03-28T04:43:00Z">
        <w:r>
          <w:t>Boulva</w:t>
        </w:r>
        <w:proofErr w:type="spellEnd"/>
        <w:r>
          <w:t xml:space="preserve">, J., McLaren, I.A., and others. 1979. Biology of the harbor seal, </w:t>
        </w:r>
        <w:proofErr w:type="spellStart"/>
        <w:r>
          <w:t>Phoca</w:t>
        </w:r>
        <w:proofErr w:type="spellEnd"/>
        <w:r>
          <w:t xml:space="preserve"> </w:t>
        </w:r>
        <w:proofErr w:type="spellStart"/>
        <w:r>
          <w:t>vitulina</w:t>
        </w:r>
        <w:proofErr w:type="spellEnd"/>
        <w:r>
          <w:t>, in eastern Canada. Dept. of Fisheries and Oceans. Available from http://agris.fao.org/agris-search/search.do?recordID=US201300581218 [accessed 13 March 2016].</w:t>
        </w:r>
      </w:ins>
    </w:p>
    <w:p w14:paraId="3EF8F987" w14:textId="77777777" w:rsidR="007E67BF" w:rsidRDefault="007E67BF" w:rsidP="007E67BF">
      <w:pPr>
        <w:pStyle w:val="Bibliography"/>
        <w:rPr>
          <w:ins w:id="228" w:author="Client Services" w:date="2017-03-28T04:43:00Z"/>
        </w:rPr>
        <w:pPrChange w:id="229" w:author="Client Services" w:date="2017-03-28T04:43:00Z">
          <w:pPr>
            <w:widowControl w:val="0"/>
            <w:autoSpaceDE w:val="0"/>
            <w:autoSpaceDN w:val="0"/>
            <w:adjustRightInd w:val="0"/>
            <w:spacing w:after="0" w:line="240" w:lineRule="auto"/>
          </w:pPr>
        </w:pPrChange>
      </w:pPr>
      <w:proofErr w:type="spellStart"/>
      <w:ins w:id="230" w:author="Client Services" w:date="2017-03-28T04:43:00Z">
        <w:r>
          <w:t>Boveng</w:t>
        </w:r>
        <w:proofErr w:type="spellEnd"/>
        <w:r>
          <w:t xml:space="preserve">, P.L., </w:t>
        </w:r>
        <w:proofErr w:type="spellStart"/>
        <w:r>
          <w:t>Bengtson</w:t>
        </w:r>
        <w:proofErr w:type="spellEnd"/>
        <w:r>
          <w:t xml:space="preserve">, J.L., </w:t>
        </w:r>
        <w:proofErr w:type="spellStart"/>
        <w:r>
          <w:t>Withrow</w:t>
        </w:r>
        <w:proofErr w:type="spellEnd"/>
        <w:r>
          <w:t xml:space="preserve">, D.E., </w:t>
        </w:r>
        <w:proofErr w:type="spellStart"/>
        <w:r>
          <w:t>Cesarone</w:t>
        </w:r>
        <w:proofErr w:type="spellEnd"/>
        <w:r>
          <w:t xml:space="preserve">, J.C., Simpkins, M.A., Frost, K.J., and Burns, J.J. 2003. The abundance of harbor seals in the Gulf of Alaska. Mar. Mammal Sci. </w:t>
        </w:r>
        <w:r>
          <w:rPr>
            <w:b/>
            <w:bCs/>
          </w:rPr>
          <w:t>19</w:t>
        </w:r>
        <w:r>
          <w:t>(1): 111–127.</w:t>
        </w:r>
      </w:ins>
    </w:p>
    <w:p w14:paraId="708973ED" w14:textId="77777777" w:rsidR="007E67BF" w:rsidRDefault="007E67BF" w:rsidP="007E67BF">
      <w:pPr>
        <w:pStyle w:val="Bibliography"/>
        <w:rPr>
          <w:ins w:id="231" w:author="Client Services" w:date="2017-03-28T04:43:00Z"/>
        </w:rPr>
        <w:pPrChange w:id="232" w:author="Client Services" w:date="2017-03-28T04:43:00Z">
          <w:pPr>
            <w:widowControl w:val="0"/>
            <w:autoSpaceDE w:val="0"/>
            <w:autoSpaceDN w:val="0"/>
            <w:adjustRightInd w:val="0"/>
            <w:spacing w:after="0" w:line="240" w:lineRule="auto"/>
          </w:pPr>
        </w:pPrChange>
      </w:pPr>
      <w:ins w:id="233" w:author="Client Services" w:date="2017-03-28T04:43:00Z">
        <w:r>
          <w:t xml:space="preserve">Boyd, I.L. 2002. Estimating food consumption of marine predators: Antarctic fur seals and macaroni penguins. J. Appl. Ecol. </w:t>
        </w:r>
        <w:r>
          <w:rPr>
            <w:b/>
            <w:bCs/>
          </w:rPr>
          <w:t>39</w:t>
        </w:r>
        <w:r>
          <w:t>(1): 103–119.</w:t>
        </w:r>
      </w:ins>
    </w:p>
    <w:p w14:paraId="64313AAA" w14:textId="77777777" w:rsidR="007E67BF" w:rsidRDefault="007E67BF" w:rsidP="007E67BF">
      <w:pPr>
        <w:pStyle w:val="Bibliography"/>
        <w:rPr>
          <w:ins w:id="234" w:author="Client Services" w:date="2017-03-28T04:43:00Z"/>
        </w:rPr>
        <w:pPrChange w:id="235" w:author="Client Services" w:date="2017-03-28T04:43:00Z">
          <w:pPr>
            <w:widowControl w:val="0"/>
            <w:autoSpaceDE w:val="0"/>
            <w:autoSpaceDN w:val="0"/>
            <w:adjustRightInd w:val="0"/>
            <w:spacing w:after="0" w:line="240" w:lineRule="auto"/>
          </w:pPr>
        </w:pPrChange>
      </w:pPr>
      <w:ins w:id="236" w:author="Client Services" w:date="2017-03-28T04:43:00Z">
        <w:r>
          <w:t xml:space="preserve">Browne, P., </w:t>
        </w:r>
        <w:proofErr w:type="spellStart"/>
        <w:r>
          <w:t>Laake</w:t>
        </w:r>
        <w:proofErr w:type="spellEnd"/>
        <w:r>
          <w:t xml:space="preserve">, J.L., and DeLong, R.L. 2002. Improving pinniped diet analyses through identification of multiple skeletal structures in fecal samples. Fish. Bull. </w:t>
        </w:r>
        <w:r>
          <w:rPr>
            <w:b/>
            <w:bCs/>
          </w:rPr>
          <w:t>100</w:t>
        </w:r>
        <w:r>
          <w:t>(3): 423–433.</w:t>
        </w:r>
      </w:ins>
    </w:p>
    <w:p w14:paraId="4FA4776E" w14:textId="77777777" w:rsidR="007E67BF" w:rsidRDefault="007E67BF" w:rsidP="007E67BF">
      <w:pPr>
        <w:pStyle w:val="Bibliography"/>
        <w:rPr>
          <w:ins w:id="237" w:author="Client Services" w:date="2017-03-28T04:43:00Z"/>
        </w:rPr>
        <w:pPrChange w:id="238" w:author="Client Services" w:date="2017-03-28T04:43:00Z">
          <w:pPr>
            <w:widowControl w:val="0"/>
            <w:autoSpaceDE w:val="0"/>
            <w:autoSpaceDN w:val="0"/>
            <w:adjustRightInd w:val="0"/>
            <w:spacing w:after="0" w:line="240" w:lineRule="auto"/>
          </w:pPr>
        </w:pPrChange>
      </w:pPr>
      <w:ins w:id="239" w:author="Client Services" w:date="2017-03-28T04:43:00Z">
        <w:r>
          <w:t xml:space="preserve">Canadian Science Advisory Secretariat. 2010. Population assessment: Pacific </w:t>
        </w:r>
        <w:proofErr w:type="spellStart"/>
        <w:r>
          <w:t>harbour</w:t>
        </w:r>
        <w:proofErr w:type="spellEnd"/>
        <w:r>
          <w:t xml:space="preserve"> seal </w:t>
        </w:r>
        <w:proofErr w:type="gramStart"/>
        <w:r>
          <w:t xml:space="preserve">( </w:t>
        </w:r>
        <w:proofErr w:type="spellStart"/>
        <w:r>
          <w:t>Phoba</w:t>
        </w:r>
        <w:proofErr w:type="spellEnd"/>
        <w:proofErr w:type="gramEnd"/>
        <w:r>
          <w:t xml:space="preserve"> </w:t>
        </w:r>
        <w:proofErr w:type="spellStart"/>
        <w:r>
          <w:t>vitulina</w:t>
        </w:r>
        <w:proofErr w:type="spellEnd"/>
        <w:r>
          <w:t xml:space="preserve"> </w:t>
        </w:r>
        <w:proofErr w:type="spellStart"/>
        <w:r>
          <w:t>Richardsi</w:t>
        </w:r>
        <w:proofErr w:type="spellEnd"/>
        <w:r>
          <w:t>). Scientific Advisory Report, Fisheries and Oceans Canada, Pacific Region. Available from http://www.dfo-mpo.gc.ca/Library/338997.pdf [accessed 13 March 2016].</w:t>
        </w:r>
      </w:ins>
    </w:p>
    <w:p w14:paraId="73869179" w14:textId="77777777" w:rsidR="007E67BF" w:rsidRDefault="007E67BF" w:rsidP="007E67BF">
      <w:pPr>
        <w:pStyle w:val="Bibliography"/>
        <w:rPr>
          <w:ins w:id="240" w:author="Client Services" w:date="2017-03-28T04:43:00Z"/>
        </w:rPr>
        <w:pPrChange w:id="241" w:author="Client Services" w:date="2017-03-28T04:43:00Z">
          <w:pPr>
            <w:widowControl w:val="0"/>
            <w:autoSpaceDE w:val="0"/>
            <w:autoSpaceDN w:val="0"/>
            <w:adjustRightInd w:val="0"/>
            <w:spacing w:after="0" w:line="240" w:lineRule="auto"/>
          </w:pPr>
        </w:pPrChange>
      </w:pPr>
      <w:ins w:id="242" w:author="Client Services" w:date="2017-03-28T04:43:00Z">
        <w:r>
          <w:t xml:space="preserve">Carmichael, R.W., </w:t>
        </w:r>
        <w:proofErr w:type="spellStart"/>
        <w:r>
          <w:t>Hoffnagle</w:t>
        </w:r>
        <w:proofErr w:type="spellEnd"/>
        <w:r>
          <w:t xml:space="preserve">, T., </w:t>
        </w:r>
        <w:proofErr w:type="spellStart"/>
        <w:r>
          <w:t>Feldhaus</w:t>
        </w:r>
        <w:proofErr w:type="spellEnd"/>
        <w:r>
          <w:t>, J., Eddy, D., and Albrecht, N. (</w:t>
        </w:r>
        <w:proofErr w:type="spellStart"/>
        <w:r>
          <w:t>n.d.</w:t>
        </w:r>
        <w:proofErr w:type="spellEnd"/>
        <w:r>
          <w:t xml:space="preserve">). Upper Grande Ronde River Spring Chinook </w:t>
        </w:r>
        <w:proofErr w:type="gramStart"/>
        <w:r>
          <w:t>Salmon</w:t>
        </w:r>
        <w:proofErr w:type="gramEnd"/>
        <w:r>
          <w:t xml:space="preserve"> Hatchery Program Review. Oregon Department of Fish and Wildlife, 203 </w:t>
        </w:r>
        <w:proofErr w:type="spellStart"/>
        <w:r>
          <w:t>Badgley</w:t>
        </w:r>
        <w:proofErr w:type="spellEnd"/>
        <w:r>
          <w:t xml:space="preserve"> Hall, </w:t>
        </w:r>
        <w:proofErr w:type="spellStart"/>
        <w:r>
          <w:t>EOU</w:t>
        </w:r>
        <w:proofErr w:type="gramStart"/>
        <w:r>
          <w:t>,La</w:t>
        </w:r>
        <w:proofErr w:type="spellEnd"/>
        <w:proofErr w:type="gramEnd"/>
        <w:r>
          <w:t xml:space="preserve"> Grande OR 97850. Available from https://www.fws.gov/lsnakecomplan/reports/ODFW/Eval/Upper%20Grande%20Ronde%20River%20Spring%20Chinook%20Salmon%20Hatchery%20Review%20FINAL.pdf.</w:t>
        </w:r>
      </w:ins>
    </w:p>
    <w:p w14:paraId="0C87B8FC" w14:textId="77777777" w:rsidR="007E67BF" w:rsidRDefault="007E67BF" w:rsidP="007E67BF">
      <w:pPr>
        <w:pStyle w:val="Bibliography"/>
        <w:rPr>
          <w:ins w:id="243" w:author="Client Services" w:date="2017-03-28T04:43:00Z"/>
        </w:rPr>
        <w:pPrChange w:id="244" w:author="Client Services" w:date="2017-03-28T04:43:00Z">
          <w:pPr>
            <w:widowControl w:val="0"/>
            <w:autoSpaceDE w:val="0"/>
            <w:autoSpaceDN w:val="0"/>
            <w:adjustRightInd w:val="0"/>
            <w:spacing w:after="0" w:line="240" w:lineRule="auto"/>
          </w:pPr>
        </w:pPrChange>
      </w:pPr>
      <w:proofErr w:type="spellStart"/>
      <w:ins w:id="245" w:author="Client Services" w:date="2017-03-28T04:43:00Z">
        <w:r>
          <w:t>Carretta</w:t>
        </w:r>
        <w:proofErr w:type="spellEnd"/>
        <w:r>
          <w:t xml:space="preserve">, J.V., </w:t>
        </w:r>
        <w:proofErr w:type="spellStart"/>
        <w:r>
          <w:t>Oleson</w:t>
        </w:r>
        <w:proofErr w:type="spellEnd"/>
        <w:r>
          <w:t>, E.M., Baker, J., Weller, D.W., Lang, A.R., Forney, K.A., Muto, M.M., Hanson, B., Orr, A.J., Huber, H., and others. 2015. US PACIFIC DRAFT MARINE MAMMAL STOCK ASSESSMENTS: 2015. Available from http://www.nmfs.noaa.gov/pr/sars/pdf/pac2015_draft.pdf [accessed 16 May 2016].</w:t>
        </w:r>
      </w:ins>
    </w:p>
    <w:p w14:paraId="4DD04FEC" w14:textId="77777777" w:rsidR="007E67BF" w:rsidRDefault="007E67BF" w:rsidP="007E67BF">
      <w:pPr>
        <w:pStyle w:val="Bibliography"/>
        <w:rPr>
          <w:ins w:id="246" w:author="Client Services" w:date="2017-03-28T04:43:00Z"/>
        </w:rPr>
        <w:pPrChange w:id="247" w:author="Client Services" w:date="2017-03-28T04:43:00Z">
          <w:pPr>
            <w:widowControl w:val="0"/>
            <w:autoSpaceDE w:val="0"/>
            <w:autoSpaceDN w:val="0"/>
            <w:adjustRightInd w:val="0"/>
            <w:spacing w:after="0" w:line="240" w:lineRule="auto"/>
          </w:pPr>
        </w:pPrChange>
      </w:pPr>
      <w:ins w:id="248" w:author="Client Services" w:date="2017-03-28T04:43:00Z">
        <w:r>
          <w:t>Center for Whale Research. 2016. Study of Southern Resident Killer Whales. Available from http://www.whaleresearch.com/ [accessed 13 March 2016].</w:t>
        </w:r>
      </w:ins>
    </w:p>
    <w:p w14:paraId="4B96E94D" w14:textId="77777777" w:rsidR="007E67BF" w:rsidRDefault="007E67BF" w:rsidP="007E67BF">
      <w:pPr>
        <w:pStyle w:val="Bibliography"/>
        <w:rPr>
          <w:ins w:id="249" w:author="Client Services" w:date="2017-03-28T04:43:00Z"/>
        </w:rPr>
        <w:pPrChange w:id="250" w:author="Client Services" w:date="2017-03-28T04:43:00Z">
          <w:pPr>
            <w:widowControl w:val="0"/>
            <w:autoSpaceDE w:val="0"/>
            <w:autoSpaceDN w:val="0"/>
            <w:adjustRightInd w:val="0"/>
            <w:spacing w:after="0" w:line="240" w:lineRule="auto"/>
          </w:pPr>
        </w:pPrChange>
      </w:pPr>
      <w:ins w:id="251" w:author="Client Services" w:date="2017-03-28T04:43:00Z">
        <w:r>
          <w:t>Clemons, E., Conrad, R., Simmons, C.D., Sharma, R., Grover, A., and Yuen, H. 2006. FISHERY REGULATION ASSESSMENT MODEL (FRAM). Available from http://www.pcouncil.org/bb/2006/0606/G1a_FRAM_Att_2.pdf [accessed 13 March 2016].</w:t>
        </w:r>
      </w:ins>
    </w:p>
    <w:p w14:paraId="7780FD45" w14:textId="77777777" w:rsidR="007E67BF" w:rsidRDefault="007E67BF" w:rsidP="007E67BF">
      <w:pPr>
        <w:pStyle w:val="Bibliography"/>
        <w:rPr>
          <w:ins w:id="252" w:author="Client Services" w:date="2017-03-28T04:43:00Z"/>
        </w:rPr>
        <w:pPrChange w:id="253" w:author="Client Services" w:date="2017-03-28T04:43:00Z">
          <w:pPr>
            <w:widowControl w:val="0"/>
            <w:autoSpaceDE w:val="0"/>
            <w:autoSpaceDN w:val="0"/>
            <w:adjustRightInd w:val="0"/>
            <w:spacing w:after="0" w:line="240" w:lineRule="auto"/>
          </w:pPr>
        </w:pPrChange>
      </w:pPr>
      <w:proofErr w:type="spellStart"/>
      <w:ins w:id="254" w:author="Client Services" w:date="2017-03-28T04:43:00Z">
        <w:r>
          <w:t>Codde</w:t>
        </w:r>
        <w:proofErr w:type="spellEnd"/>
        <w:r>
          <w:t>, S., and Allen, S. 2015. Pacific harbor seal (</w:t>
        </w:r>
        <w:proofErr w:type="spellStart"/>
        <w:r>
          <w:t>Phoca</w:t>
        </w:r>
        <w:proofErr w:type="spellEnd"/>
        <w:r>
          <w:t xml:space="preserve"> </w:t>
        </w:r>
        <w:proofErr w:type="spellStart"/>
        <w:r>
          <w:t>vitulina</w:t>
        </w:r>
        <w:proofErr w:type="spellEnd"/>
        <w:r>
          <w:t xml:space="preserve"> </w:t>
        </w:r>
        <w:proofErr w:type="spellStart"/>
        <w:r>
          <w:t>richardsi</w:t>
        </w:r>
        <w:proofErr w:type="spellEnd"/>
        <w:r>
          <w:t xml:space="preserve">) monitoring at Point Reyes National Seashore and Golden Gate National Recreation Area. 2012 </w:t>
        </w:r>
        <w:proofErr w:type="spellStart"/>
        <w:r>
          <w:t>Annu</w:t>
        </w:r>
        <w:proofErr w:type="spellEnd"/>
        <w:r>
          <w:t xml:space="preserve">. Rep. Available </w:t>
        </w:r>
        <w:proofErr w:type="spellStart"/>
        <w:r>
          <w:t>Httpwww</w:t>
        </w:r>
        <w:proofErr w:type="spellEnd"/>
        <w:r>
          <w:t xml:space="preserve"> </w:t>
        </w:r>
        <w:proofErr w:type="spellStart"/>
        <w:r>
          <w:t>Sfnps</w:t>
        </w:r>
        <w:proofErr w:type="spellEnd"/>
        <w:r>
          <w:t xml:space="preserve"> </w:t>
        </w:r>
        <w:proofErr w:type="spellStart"/>
        <w:r>
          <w:t>Orgdownloadprod</w:t>
        </w:r>
        <w:proofErr w:type="spellEnd"/>
        <w:r>
          <w:t xml:space="preserve"> Uct44500 Accessed May </w:t>
        </w:r>
        <w:r>
          <w:rPr>
            <w:b/>
            <w:bCs/>
          </w:rPr>
          <w:t>2</w:t>
        </w:r>
        <w:r>
          <w:t>.</w:t>
        </w:r>
      </w:ins>
    </w:p>
    <w:p w14:paraId="2A813927" w14:textId="77777777" w:rsidR="007E67BF" w:rsidRDefault="007E67BF" w:rsidP="007E67BF">
      <w:pPr>
        <w:pStyle w:val="Bibliography"/>
        <w:rPr>
          <w:ins w:id="255" w:author="Client Services" w:date="2017-03-28T04:43:00Z"/>
        </w:rPr>
        <w:pPrChange w:id="256" w:author="Client Services" w:date="2017-03-28T04:43:00Z">
          <w:pPr>
            <w:widowControl w:val="0"/>
            <w:autoSpaceDE w:val="0"/>
            <w:autoSpaceDN w:val="0"/>
            <w:adjustRightInd w:val="0"/>
            <w:spacing w:after="0" w:line="240" w:lineRule="auto"/>
          </w:pPr>
        </w:pPrChange>
      </w:pPr>
      <w:ins w:id="257" w:author="Client Services" w:date="2017-03-28T04:43:00Z">
        <w:r>
          <w:t>Department of Fisheries and Oceans. 2014. 2014 Fraser River Stock Assessment and Fishery Summary Chinook, Coho, and Chum. Available from http://frafs.ca/sites/default/files/2014%20Post-season%20Fraser%20CN%20CO%20and%20CH.pdf.</w:t>
        </w:r>
      </w:ins>
    </w:p>
    <w:p w14:paraId="3A7A5506" w14:textId="77777777" w:rsidR="007E67BF" w:rsidRDefault="007E67BF" w:rsidP="007E67BF">
      <w:pPr>
        <w:pStyle w:val="Bibliography"/>
        <w:rPr>
          <w:ins w:id="258" w:author="Client Services" w:date="2017-03-28T04:43:00Z"/>
        </w:rPr>
        <w:pPrChange w:id="259" w:author="Client Services" w:date="2017-03-28T04:43:00Z">
          <w:pPr>
            <w:widowControl w:val="0"/>
            <w:autoSpaceDE w:val="0"/>
            <w:autoSpaceDN w:val="0"/>
            <w:adjustRightInd w:val="0"/>
            <w:spacing w:after="0" w:line="240" w:lineRule="auto"/>
          </w:pPr>
        </w:pPrChange>
      </w:pPr>
      <w:proofErr w:type="spellStart"/>
      <w:ins w:id="260" w:author="Client Services" w:date="2017-03-28T04:43:00Z">
        <w:r>
          <w:lastRenderedPageBreak/>
          <w:t>Edgell</w:t>
        </w:r>
        <w:proofErr w:type="spellEnd"/>
        <w:r>
          <w:t xml:space="preserve">, T.C., and </w:t>
        </w:r>
        <w:proofErr w:type="spellStart"/>
        <w:r>
          <w:t>Demarchi</w:t>
        </w:r>
        <w:proofErr w:type="spellEnd"/>
        <w:r>
          <w:t xml:space="preserve">, M.W. 2012. California and Steller sea lion use of a major winter </w:t>
        </w:r>
        <w:proofErr w:type="spellStart"/>
        <w:r>
          <w:t>haulout</w:t>
        </w:r>
        <w:proofErr w:type="spellEnd"/>
        <w:r>
          <w:t xml:space="preserve"> in the Salish Sea over 45 years. Mar. Ecol. </w:t>
        </w:r>
        <w:proofErr w:type="spellStart"/>
        <w:r>
          <w:t>Prog</w:t>
        </w:r>
        <w:proofErr w:type="spellEnd"/>
        <w:r>
          <w:t xml:space="preserve">. Ser. </w:t>
        </w:r>
        <w:r>
          <w:rPr>
            <w:b/>
            <w:bCs/>
          </w:rPr>
          <w:t>467</w:t>
        </w:r>
        <w:r>
          <w:t>: 253–262.</w:t>
        </w:r>
      </w:ins>
    </w:p>
    <w:p w14:paraId="021CA871" w14:textId="77777777" w:rsidR="007E67BF" w:rsidRDefault="007E67BF" w:rsidP="007E67BF">
      <w:pPr>
        <w:pStyle w:val="Bibliography"/>
        <w:rPr>
          <w:ins w:id="261" w:author="Client Services" w:date="2017-03-28T04:43:00Z"/>
        </w:rPr>
        <w:pPrChange w:id="262" w:author="Client Services" w:date="2017-03-28T04:43:00Z">
          <w:pPr>
            <w:widowControl w:val="0"/>
            <w:autoSpaceDE w:val="0"/>
            <w:autoSpaceDN w:val="0"/>
            <w:adjustRightInd w:val="0"/>
            <w:spacing w:after="0" w:line="240" w:lineRule="auto"/>
          </w:pPr>
        </w:pPrChange>
      </w:pPr>
      <w:ins w:id="263" w:author="Client Services" w:date="2017-03-28T04:43:00Z">
        <w:r>
          <w:t xml:space="preserve">Ford, J.K., and Ellis, G.M. 2006. Selective foraging by fish-eating killer whales </w:t>
        </w:r>
        <w:proofErr w:type="spellStart"/>
        <w:r>
          <w:t>Orcinus</w:t>
        </w:r>
        <w:proofErr w:type="spellEnd"/>
        <w:r>
          <w:t xml:space="preserve"> orca in British Columbia. Mar. Ecol. </w:t>
        </w:r>
        <w:proofErr w:type="spellStart"/>
        <w:r>
          <w:t>Prog</w:t>
        </w:r>
        <w:proofErr w:type="spellEnd"/>
        <w:r>
          <w:t xml:space="preserve">. Ser. </w:t>
        </w:r>
        <w:r>
          <w:rPr>
            <w:b/>
            <w:bCs/>
          </w:rPr>
          <w:t>316</w:t>
        </w:r>
        <w:r>
          <w:t>: 185–199.</w:t>
        </w:r>
      </w:ins>
    </w:p>
    <w:p w14:paraId="2076A1B0" w14:textId="77777777" w:rsidR="007E67BF" w:rsidRDefault="007E67BF" w:rsidP="007E67BF">
      <w:pPr>
        <w:pStyle w:val="Bibliography"/>
        <w:rPr>
          <w:ins w:id="264" w:author="Client Services" w:date="2017-03-28T04:43:00Z"/>
        </w:rPr>
        <w:pPrChange w:id="265" w:author="Client Services" w:date="2017-03-28T04:43:00Z">
          <w:pPr>
            <w:widowControl w:val="0"/>
            <w:autoSpaceDE w:val="0"/>
            <w:autoSpaceDN w:val="0"/>
            <w:adjustRightInd w:val="0"/>
            <w:spacing w:after="0" w:line="240" w:lineRule="auto"/>
          </w:pPr>
        </w:pPrChange>
      </w:pPr>
      <w:ins w:id="266" w:author="Client Services" w:date="2017-03-28T04:43:00Z">
        <w:r>
          <w:t>French, S.S., González-Suárez, M., Young, J.K., Durham, S., and Gerber, L.R. 2011. Human disturbance influences reproductive success and growth rate in California sea lions (</w:t>
        </w:r>
        <w:proofErr w:type="spellStart"/>
        <w:r>
          <w:t>Zalophus</w:t>
        </w:r>
        <w:proofErr w:type="spellEnd"/>
        <w:r>
          <w:t xml:space="preserve"> </w:t>
        </w:r>
        <w:proofErr w:type="spellStart"/>
        <w:r>
          <w:t>californianus</w:t>
        </w:r>
        <w:proofErr w:type="spellEnd"/>
        <w:r>
          <w:t xml:space="preserve">). </w:t>
        </w:r>
        <w:proofErr w:type="spellStart"/>
        <w:r>
          <w:t>PLoS</w:t>
        </w:r>
        <w:proofErr w:type="spellEnd"/>
        <w:r>
          <w:t xml:space="preserve"> One </w:t>
        </w:r>
        <w:r>
          <w:rPr>
            <w:b/>
            <w:bCs/>
          </w:rPr>
          <w:t>6</w:t>
        </w:r>
        <w:r>
          <w:t>(3): e17686.</w:t>
        </w:r>
      </w:ins>
    </w:p>
    <w:p w14:paraId="02259DFB" w14:textId="77777777" w:rsidR="007E67BF" w:rsidRDefault="007E67BF" w:rsidP="007E67BF">
      <w:pPr>
        <w:pStyle w:val="Bibliography"/>
        <w:rPr>
          <w:ins w:id="267" w:author="Client Services" w:date="2017-03-28T04:43:00Z"/>
        </w:rPr>
        <w:pPrChange w:id="268" w:author="Client Services" w:date="2017-03-28T04:43:00Z">
          <w:pPr>
            <w:widowControl w:val="0"/>
            <w:autoSpaceDE w:val="0"/>
            <w:autoSpaceDN w:val="0"/>
            <w:adjustRightInd w:val="0"/>
            <w:spacing w:after="0" w:line="240" w:lineRule="auto"/>
          </w:pPr>
        </w:pPrChange>
      </w:pPr>
      <w:ins w:id="269" w:author="Client Services" w:date="2017-03-28T04:43:00Z">
        <w:r>
          <w:t xml:space="preserve">Hanson, Mb., Baird, R.W., Ford, J.K., </w:t>
        </w:r>
        <w:proofErr w:type="spellStart"/>
        <w:r>
          <w:t>Hempelmann</w:t>
        </w:r>
        <w:proofErr w:type="spellEnd"/>
        <w:r>
          <w:t xml:space="preserve">-Halos, J., Van </w:t>
        </w:r>
        <w:proofErr w:type="spellStart"/>
        <w:r>
          <w:t>Doornik</w:t>
        </w:r>
        <w:proofErr w:type="spellEnd"/>
        <w:r>
          <w:t xml:space="preserve">, D.M., Candy, J.R., Emmons, C.K., </w:t>
        </w:r>
        <w:proofErr w:type="spellStart"/>
        <w:r>
          <w:t>Schorr</w:t>
        </w:r>
        <w:proofErr w:type="spellEnd"/>
        <w:r>
          <w:t xml:space="preserve">, G.S., Gisborne, B., Ayres, K.L., and others. 2010. Species and stock identification of prey consumed by endangered southern resident killer whales in their summer range. Endanger. Species Res. </w:t>
        </w:r>
        <w:r>
          <w:rPr>
            <w:b/>
            <w:bCs/>
          </w:rPr>
          <w:t>11</w:t>
        </w:r>
        <w:r>
          <w:t>(1): 69–82.</w:t>
        </w:r>
      </w:ins>
    </w:p>
    <w:p w14:paraId="782A63C6" w14:textId="77777777" w:rsidR="007E67BF" w:rsidRDefault="007E67BF" w:rsidP="007E67BF">
      <w:pPr>
        <w:pStyle w:val="Bibliography"/>
        <w:rPr>
          <w:ins w:id="270" w:author="Client Services" w:date="2017-03-28T04:43:00Z"/>
        </w:rPr>
        <w:pPrChange w:id="271" w:author="Client Services" w:date="2017-03-28T04:43:00Z">
          <w:pPr>
            <w:widowControl w:val="0"/>
            <w:autoSpaceDE w:val="0"/>
            <w:autoSpaceDN w:val="0"/>
            <w:adjustRightInd w:val="0"/>
            <w:spacing w:after="0" w:line="240" w:lineRule="auto"/>
          </w:pPr>
        </w:pPrChange>
      </w:pPr>
      <w:proofErr w:type="spellStart"/>
      <w:ins w:id="272" w:author="Client Services" w:date="2017-03-28T04:43:00Z">
        <w:r>
          <w:t>Härkönen</w:t>
        </w:r>
        <w:proofErr w:type="spellEnd"/>
        <w:r>
          <w:t xml:space="preserve">, T., and </w:t>
        </w:r>
        <w:proofErr w:type="spellStart"/>
        <w:r>
          <w:t>Heide-Jørgensen</w:t>
        </w:r>
        <w:proofErr w:type="spellEnd"/>
        <w:r>
          <w:t xml:space="preserve">, M.-P. 1990. Comparative life histories of East Atlantic and other </w:t>
        </w:r>
        <w:proofErr w:type="spellStart"/>
        <w:r>
          <w:t>harbour</w:t>
        </w:r>
        <w:proofErr w:type="spellEnd"/>
        <w:r>
          <w:t xml:space="preserve"> seal populations. Ophelia </w:t>
        </w:r>
        <w:r>
          <w:rPr>
            <w:b/>
            <w:bCs/>
          </w:rPr>
          <w:t>32</w:t>
        </w:r>
        <w:r>
          <w:t>(3): 211–235.</w:t>
        </w:r>
      </w:ins>
    </w:p>
    <w:p w14:paraId="0D42889D" w14:textId="77777777" w:rsidR="007E67BF" w:rsidRDefault="007E67BF" w:rsidP="007E67BF">
      <w:pPr>
        <w:pStyle w:val="Bibliography"/>
        <w:rPr>
          <w:ins w:id="273" w:author="Client Services" w:date="2017-03-28T04:43:00Z"/>
        </w:rPr>
        <w:pPrChange w:id="274" w:author="Client Services" w:date="2017-03-28T04:43:00Z">
          <w:pPr>
            <w:widowControl w:val="0"/>
            <w:autoSpaceDE w:val="0"/>
            <w:autoSpaceDN w:val="0"/>
            <w:adjustRightInd w:val="0"/>
            <w:spacing w:after="0" w:line="240" w:lineRule="auto"/>
          </w:pPr>
        </w:pPrChange>
      </w:pPr>
      <w:ins w:id="275" w:author="Client Services" w:date="2017-03-28T04:43:00Z">
        <w:r>
          <w:t xml:space="preserve">Hauser, D.D., Logsdon, M.G., Holmes, E.E., </w:t>
        </w:r>
        <w:proofErr w:type="spellStart"/>
        <w:r>
          <w:t>VanBlaricom</w:t>
        </w:r>
        <w:proofErr w:type="spellEnd"/>
        <w:r>
          <w:t xml:space="preserve">, G.R., and Osborne, R.W. 2007. Summer distribution patterns of southern resident killer whales </w:t>
        </w:r>
        <w:proofErr w:type="spellStart"/>
        <w:r>
          <w:t>Orcinus</w:t>
        </w:r>
        <w:proofErr w:type="spellEnd"/>
        <w:r>
          <w:t xml:space="preserve"> orca: core areas and spatial segregation of social groups. Mar. Ecol.-</w:t>
        </w:r>
        <w:proofErr w:type="spellStart"/>
        <w:r>
          <w:t>Prog</w:t>
        </w:r>
        <w:proofErr w:type="spellEnd"/>
        <w:r>
          <w:t>. Ser</w:t>
        </w:r>
        <w:proofErr w:type="gramStart"/>
        <w:r>
          <w:t>.-</w:t>
        </w:r>
        <w:proofErr w:type="gramEnd"/>
        <w:r>
          <w:t xml:space="preserve"> </w:t>
        </w:r>
        <w:r>
          <w:rPr>
            <w:b/>
            <w:bCs/>
          </w:rPr>
          <w:t>351</w:t>
        </w:r>
        <w:r>
          <w:t>: 301.</w:t>
        </w:r>
      </w:ins>
    </w:p>
    <w:p w14:paraId="4C7FA5CF" w14:textId="77777777" w:rsidR="007E67BF" w:rsidRDefault="007E67BF" w:rsidP="007E67BF">
      <w:pPr>
        <w:pStyle w:val="Bibliography"/>
        <w:rPr>
          <w:ins w:id="276" w:author="Client Services" w:date="2017-03-28T04:43:00Z"/>
        </w:rPr>
        <w:pPrChange w:id="277" w:author="Client Services" w:date="2017-03-28T04:43:00Z">
          <w:pPr>
            <w:widowControl w:val="0"/>
            <w:autoSpaceDE w:val="0"/>
            <w:autoSpaceDN w:val="0"/>
            <w:adjustRightInd w:val="0"/>
            <w:spacing w:after="0" w:line="240" w:lineRule="auto"/>
          </w:pPr>
        </w:pPrChange>
      </w:pPr>
      <w:ins w:id="278" w:author="Client Services" w:date="2017-03-28T04:43:00Z">
        <w:r>
          <w:t xml:space="preserve">Henderson, M.A., and Graham, C.C. 1998. History and status of Pacific salmon in British Columbia. North Pac. Anadromous Fish Comm. Bull. </w:t>
        </w:r>
        <w:r>
          <w:rPr>
            <w:b/>
            <w:bCs/>
          </w:rPr>
          <w:t>1</w:t>
        </w:r>
        <w:r>
          <w:t>: 13–22.</w:t>
        </w:r>
      </w:ins>
    </w:p>
    <w:p w14:paraId="5808C792" w14:textId="77777777" w:rsidR="007E67BF" w:rsidRDefault="007E67BF" w:rsidP="007E67BF">
      <w:pPr>
        <w:pStyle w:val="Bibliography"/>
        <w:rPr>
          <w:ins w:id="279" w:author="Client Services" w:date="2017-03-28T04:43:00Z"/>
        </w:rPr>
        <w:pPrChange w:id="280" w:author="Client Services" w:date="2017-03-28T04:43:00Z">
          <w:pPr>
            <w:widowControl w:val="0"/>
            <w:autoSpaceDE w:val="0"/>
            <w:autoSpaceDN w:val="0"/>
            <w:adjustRightInd w:val="0"/>
            <w:spacing w:after="0" w:line="240" w:lineRule="auto"/>
          </w:pPr>
        </w:pPrChange>
      </w:pPr>
      <w:ins w:id="281" w:author="Client Services" w:date="2017-03-28T04:43:00Z">
        <w:r>
          <w:t xml:space="preserve">Hernández-Camacho, C.J., </w:t>
        </w:r>
        <w:proofErr w:type="spellStart"/>
        <w:r>
          <w:t>Aurioles-Gamboa</w:t>
        </w:r>
        <w:proofErr w:type="spellEnd"/>
        <w:r>
          <w:t>, D., and Gerber, L.R. 2008. Age-specific birth rates of California sea lions (</w:t>
        </w:r>
        <w:proofErr w:type="spellStart"/>
        <w:r>
          <w:t>Zalophus</w:t>
        </w:r>
        <w:proofErr w:type="spellEnd"/>
        <w:r>
          <w:t xml:space="preserve"> </w:t>
        </w:r>
        <w:proofErr w:type="spellStart"/>
        <w:r>
          <w:t>californianus</w:t>
        </w:r>
        <w:proofErr w:type="spellEnd"/>
        <w:r>
          <w:t xml:space="preserve">) in the Gulf of California, Mexico. Mar. Mammal Sci. </w:t>
        </w:r>
        <w:r>
          <w:rPr>
            <w:b/>
            <w:bCs/>
          </w:rPr>
          <w:t>24</w:t>
        </w:r>
        <w:r>
          <w:t>(3): 664–676.</w:t>
        </w:r>
      </w:ins>
    </w:p>
    <w:p w14:paraId="63DD0FEB" w14:textId="77777777" w:rsidR="007E67BF" w:rsidRDefault="007E67BF" w:rsidP="007E67BF">
      <w:pPr>
        <w:pStyle w:val="Bibliography"/>
        <w:rPr>
          <w:ins w:id="282" w:author="Client Services" w:date="2017-03-28T04:43:00Z"/>
        </w:rPr>
        <w:pPrChange w:id="283" w:author="Client Services" w:date="2017-03-28T04:43:00Z">
          <w:pPr>
            <w:widowControl w:val="0"/>
            <w:autoSpaceDE w:val="0"/>
            <w:autoSpaceDN w:val="0"/>
            <w:adjustRightInd w:val="0"/>
            <w:spacing w:after="0" w:line="240" w:lineRule="auto"/>
          </w:pPr>
        </w:pPrChange>
      </w:pPr>
      <w:proofErr w:type="spellStart"/>
      <w:ins w:id="284" w:author="Client Services" w:date="2017-03-28T04:43:00Z">
        <w:r>
          <w:t>Herreman</w:t>
        </w:r>
        <w:proofErr w:type="spellEnd"/>
        <w:r>
          <w:t xml:space="preserve">, J.K., Blundell, G.M., and Ben-David, M. 2009. Evidence of bottom-up control of diet driven by top-down processes in a declining harbor seal </w:t>
        </w:r>
        <w:proofErr w:type="spellStart"/>
        <w:r>
          <w:t>Phoca</w:t>
        </w:r>
        <w:proofErr w:type="spellEnd"/>
        <w:r>
          <w:t xml:space="preserve"> </w:t>
        </w:r>
        <w:proofErr w:type="spellStart"/>
        <w:r>
          <w:t>vitulina</w:t>
        </w:r>
        <w:proofErr w:type="spellEnd"/>
        <w:r>
          <w:t xml:space="preserve"> </w:t>
        </w:r>
        <w:proofErr w:type="spellStart"/>
        <w:r>
          <w:t>richardsi</w:t>
        </w:r>
        <w:proofErr w:type="spellEnd"/>
        <w:r>
          <w:t xml:space="preserve"> population. Mar. Ecol. </w:t>
        </w:r>
        <w:proofErr w:type="spellStart"/>
        <w:r>
          <w:t>Prog</w:t>
        </w:r>
        <w:proofErr w:type="spellEnd"/>
        <w:r>
          <w:t xml:space="preserve">. Ser. </w:t>
        </w:r>
        <w:r>
          <w:rPr>
            <w:b/>
            <w:bCs/>
          </w:rPr>
          <w:t>374</w:t>
        </w:r>
        <w:r>
          <w:t>: 287–300.</w:t>
        </w:r>
      </w:ins>
    </w:p>
    <w:p w14:paraId="32B88915" w14:textId="77777777" w:rsidR="007E67BF" w:rsidRDefault="007E67BF" w:rsidP="007E67BF">
      <w:pPr>
        <w:pStyle w:val="Bibliography"/>
        <w:rPr>
          <w:ins w:id="285" w:author="Client Services" w:date="2017-03-28T04:43:00Z"/>
        </w:rPr>
        <w:pPrChange w:id="286" w:author="Client Services" w:date="2017-03-28T04:43:00Z">
          <w:pPr>
            <w:widowControl w:val="0"/>
            <w:autoSpaceDE w:val="0"/>
            <w:autoSpaceDN w:val="0"/>
            <w:adjustRightInd w:val="0"/>
            <w:spacing w:after="0" w:line="240" w:lineRule="auto"/>
          </w:pPr>
        </w:pPrChange>
      </w:pPr>
      <w:ins w:id="287" w:author="Client Services" w:date="2017-03-28T04:43:00Z">
        <w:r>
          <w:t>Howard, S., Lance, M.M., Jeffries, S.J., and Acevedo-Gutiérrez, A. 2013. Fish consumption by harbor seals (</w:t>
        </w:r>
        <w:proofErr w:type="spellStart"/>
        <w:r>
          <w:t>Phoca</w:t>
        </w:r>
        <w:proofErr w:type="spellEnd"/>
        <w:r>
          <w:t xml:space="preserve"> </w:t>
        </w:r>
        <w:proofErr w:type="spellStart"/>
        <w:r>
          <w:t>vitulina</w:t>
        </w:r>
        <w:proofErr w:type="spellEnd"/>
        <w:r>
          <w:t xml:space="preserve">) in the San Juan Islands, Washington. Fish. Bull. </w:t>
        </w:r>
        <w:r>
          <w:rPr>
            <w:b/>
            <w:bCs/>
          </w:rPr>
          <w:t>111</w:t>
        </w:r>
        <w:r>
          <w:t>(1): 27.</w:t>
        </w:r>
      </w:ins>
    </w:p>
    <w:p w14:paraId="6C6FB4E1" w14:textId="77777777" w:rsidR="007E67BF" w:rsidRDefault="007E67BF" w:rsidP="007E67BF">
      <w:pPr>
        <w:pStyle w:val="Bibliography"/>
        <w:rPr>
          <w:ins w:id="288" w:author="Client Services" w:date="2017-03-28T04:43:00Z"/>
        </w:rPr>
        <w:pPrChange w:id="289" w:author="Client Services" w:date="2017-03-28T04:43:00Z">
          <w:pPr>
            <w:widowControl w:val="0"/>
            <w:autoSpaceDE w:val="0"/>
            <w:autoSpaceDN w:val="0"/>
            <w:adjustRightInd w:val="0"/>
            <w:spacing w:after="0" w:line="240" w:lineRule="auto"/>
          </w:pPr>
        </w:pPrChange>
      </w:pPr>
      <w:ins w:id="290" w:author="Client Services" w:date="2017-03-28T04:43:00Z">
        <w:r>
          <w:t xml:space="preserve">Jeffries, S., Huber, H., </w:t>
        </w:r>
        <w:proofErr w:type="spellStart"/>
        <w:r>
          <w:t>Calambokidis</w:t>
        </w:r>
        <w:proofErr w:type="spellEnd"/>
        <w:r>
          <w:t xml:space="preserve">, J., and </w:t>
        </w:r>
        <w:proofErr w:type="spellStart"/>
        <w:r>
          <w:t>Laake</w:t>
        </w:r>
        <w:proofErr w:type="spellEnd"/>
        <w:r>
          <w:t xml:space="preserve">, J. 2003. Trends and status of harbor seals in Washington State: 1978-1999. J. </w:t>
        </w:r>
        <w:proofErr w:type="spellStart"/>
        <w:r>
          <w:t>Wildl</w:t>
        </w:r>
        <w:proofErr w:type="spellEnd"/>
        <w:r>
          <w:t xml:space="preserve">. </w:t>
        </w:r>
        <w:proofErr w:type="spellStart"/>
        <w:proofErr w:type="gramStart"/>
        <w:r>
          <w:t>Manag</w:t>
        </w:r>
        <w:proofErr w:type="spellEnd"/>
        <w:r>
          <w:t>.:</w:t>
        </w:r>
        <w:proofErr w:type="gramEnd"/>
        <w:r>
          <w:t xml:space="preserve"> 207–218.</w:t>
        </w:r>
      </w:ins>
    </w:p>
    <w:p w14:paraId="147B1C2B" w14:textId="77777777" w:rsidR="007E67BF" w:rsidRDefault="007E67BF" w:rsidP="007E67BF">
      <w:pPr>
        <w:pStyle w:val="Bibliography"/>
        <w:rPr>
          <w:ins w:id="291" w:author="Client Services" w:date="2017-03-28T04:43:00Z"/>
        </w:rPr>
        <w:pPrChange w:id="292" w:author="Client Services" w:date="2017-03-28T04:43:00Z">
          <w:pPr>
            <w:widowControl w:val="0"/>
            <w:autoSpaceDE w:val="0"/>
            <w:autoSpaceDN w:val="0"/>
            <w:adjustRightInd w:val="0"/>
            <w:spacing w:after="0" w:line="240" w:lineRule="auto"/>
          </w:pPr>
        </w:pPrChange>
      </w:pPr>
      <w:ins w:id="293" w:author="Client Services" w:date="2017-03-28T04:43:00Z">
        <w:r>
          <w:t xml:space="preserve">Jeffries, S., </w:t>
        </w:r>
        <w:proofErr w:type="spellStart"/>
        <w:r>
          <w:t>Smultea</w:t>
        </w:r>
        <w:proofErr w:type="spellEnd"/>
        <w:r>
          <w:t xml:space="preserve">, M., Bacon, C., Jefferson, T., Mate, B., Irvine, L., and Follett, T. 2014. Aerial Surveys of Pinniped </w:t>
        </w:r>
        <w:proofErr w:type="spellStart"/>
        <w:r>
          <w:t>Haulout</w:t>
        </w:r>
        <w:proofErr w:type="spellEnd"/>
        <w:r>
          <w:t xml:space="preserve"> Sites in the PNW; Marine Mammal Aerial Surveys Conducted in the PNW, IPSW; and Offshore Large Whale Satellite Tagging in the NWTRC. Draft report, Naval Facilities Engineering Command</w:t>
        </w:r>
        <w:proofErr w:type="gramStart"/>
        <w:r>
          <w:t>,  Northwest</w:t>
        </w:r>
        <w:proofErr w:type="gramEnd"/>
        <w:r>
          <w:t xml:space="preserve"> (NAVFAC NW), Silverdale, WA.</w:t>
        </w:r>
      </w:ins>
    </w:p>
    <w:p w14:paraId="51F45DFC" w14:textId="77777777" w:rsidR="007E67BF" w:rsidRDefault="007E67BF" w:rsidP="007E67BF">
      <w:pPr>
        <w:pStyle w:val="Bibliography"/>
        <w:rPr>
          <w:ins w:id="294" w:author="Client Services" w:date="2017-03-28T04:43:00Z"/>
        </w:rPr>
        <w:pPrChange w:id="295" w:author="Client Services" w:date="2017-03-28T04:43:00Z">
          <w:pPr>
            <w:widowControl w:val="0"/>
            <w:autoSpaceDE w:val="0"/>
            <w:autoSpaceDN w:val="0"/>
            <w:adjustRightInd w:val="0"/>
            <w:spacing w:after="0" w:line="240" w:lineRule="auto"/>
          </w:pPr>
        </w:pPrChange>
      </w:pPr>
      <w:ins w:id="296" w:author="Client Services" w:date="2017-03-28T04:43:00Z">
        <w:r>
          <w:t xml:space="preserve">Jemison, L.A., Pendleton, G.W., Wilson, C.A., and Small, R.J. 2006. Long-term trends in harbor seal numbers at </w:t>
        </w:r>
        <w:proofErr w:type="spellStart"/>
        <w:r>
          <w:t>Tugidak</w:t>
        </w:r>
        <w:proofErr w:type="spellEnd"/>
        <w:r>
          <w:t xml:space="preserve"> Island and </w:t>
        </w:r>
        <w:proofErr w:type="spellStart"/>
        <w:r>
          <w:t>Nanvak</w:t>
        </w:r>
        <w:proofErr w:type="spellEnd"/>
        <w:r>
          <w:t xml:space="preserve"> Bay, Alaska. Mar. Mammal Sci. </w:t>
        </w:r>
        <w:r>
          <w:rPr>
            <w:b/>
            <w:bCs/>
          </w:rPr>
          <w:t>22</w:t>
        </w:r>
        <w:r>
          <w:t>(2): 339–360.</w:t>
        </w:r>
      </w:ins>
    </w:p>
    <w:p w14:paraId="26C66783" w14:textId="77777777" w:rsidR="007E67BF" w:rsidRDefault="007E67BF" w:rsidP="007E67BF">
      <w:pPr>
        <w:pStyle w:val="Bibliography"/>
        <w:rPr>
          <w:ins w:id="297" w:author="Client Services" w:date="2017-03-28T04:43:00Z"/>
        </w:rPr>
        <w:pPrChange w:id="298" w:author="Client Services" w:date="2017-03-28T04:43:00Z">
          <w:pPr>
            <w:widowControl w:val="0"/>
            <w:autoSpaceDE w:val="0"/>
            <w:autoSpaceDN w:val="0"/>
            <w:adjustRightInd w:val="0"/>
            <w:spacing w:after="0" w:line="240" w:lineRule="auto"/>
          </w:pPr>
        </w:pPrChange>
      </w:pPr>
      <w:ins w:id="299" w:author="Client Services" w:date="2017-03-28T04:43:00Z">
        <w:r>
          <w:t>Kiefer, R.B., Bunn, P.R., and Johnson, J.L. 2002. Natural production monitoring and evaluation. Idaho Department of Fish &amp; Game. Available from https://collaboration.idfg.idaho.gov/FisheriesTechnicalReports/Res03-30Kiefer2003%20Natural%20Production%20Monitoring%20and%20Evaluation.pdf [accessed 23 December 2016].</w:t>
        </w:r>
      </w:ins>
    </w:p>
    <w:p w14:paraId="247DD3B3" w14:textId="77777777" w:rsidR="007E67BF" w:rsidRDefault="007E67BF" w:rsidP="007E67BF">
      <w:pPr>
        <w:pStyle w:val="Bibliography"/>
        <w:rPr>
          <w:ins w:id="300" w:author="Client Services" w:date="2017-03-28T04:43:00Z"/>
        </w:rPr>
        <w:pPrChange w:id="301" w:author="Client Services" w:date="2017-03-28T04:43:00Z">
          <w:pPr>
            <w:widowControl w:val="0"/>
            <w:autoSpaceDE w:val="0"/>
            <w:autoSpaceDN w:val="0"/>
            <w:adjustRightInd w:val="0"/>
            <w:spacing w:after="0" w:line="240" w:lineRule="auto"/>
          </w:pPr>
        </w:pPrChange>
      </w:pPr>
      <w:proofErr w:type="spellStart"/>
      <w:ins w:id="302" w:author="Client Services" w:date="2017-03-28T04:43:00Z">
        <w:r>
          <w:t>Kinsel</w:t>
        </w:r>
        <w:proofErr w:type="spellEnd"/>
        <w:r>
          <w:t xml:space="preserve">, C., Zimmerman, M., </w:t>
        </w:r>
        <w:proofErr w:type="spellStart"/>
        <w:r>
          <w:t>Kishimoto</w:t>
        </w:r>
        <w:proofErr w:type="spellEnd"/>
        <w:r>
          <w:t xml:space="preserve">, L., and Topping, P. 2008. Annual report: 2007 Skagit River salmon production evaluation. Wash. Dep. Fish </w:t>
        </w:r>
        <w:proofErr w:type="spellStart"/>
        <w:r>
          <w:t>Wildl</w:t>
        </w:r>
        <w:proofErr w:type="spellEnd"/>
        <w:r>
          <w:t xml:space="preserve">. </w:t>
        </w:r>
        <w:proofErr w:type="spellStart"/>
        <w:r>
          <w:t>Olymp</w:t>
        </w:r>
        <w:proofErr w:type="spellEnd"/>
        <w:r>
          <w:t>. Available from http://docs.streamnetlibrary.org/CoastalCutthroatData/sn600431.pdf [accessed 23 December 2016].</w:t>
        </w:r>
      </w:ins>
    </w:p>
    <w:p w14:paraId="0A2F3BF8" w14:textId="77777777" w:rsidR="007E67BF" w:rsidRDefault="007E67BF" w:rsidP="007E67BF">
      <w:pPr>
        <w:pStyle w:val="Bibliography"/>
        <w:rPr>
          <w:ins w:id="303" w:author="Client Services" w:date="2017-03-28T04:43:00Z"/>
        </w:rPr>
        <w:pPrChange w:id="304" w:author="Client Services" w:date="2017-03-28T04:43:00Z">
          <w:pPr>
            <w:widowControl w:val="0"/>
            <w:autoSpaceDE w:val="0"/>
            <w:autoSpaceDN w:val="0"/>
            <w:adjustRightInd w:val="0"/>
            <w:spacing w:after="0" w:line="240" w:lineRule="auto"/>
          </w:pPr>
        </w:pPrChange>
      </w:pPr>
      <w:proofErr w:type="spellStart"/>
      <w:ins w:id="305" w:author="Client Services" w:date="2017-03-28T04:43:00Z">
        <w:r>
          <w:t>Kiyohara</w:t>
        </w:r>
        <w:proofErr w:type="spellEnd"/>
        <w:r>
          <w:t xml:space="preserve">, K., and </w:t>
        </w:r>
        <w:proofErr w:type="spellStart"/>
        <w:r>
          <w:t>Volkhardt</w:t>
        </w:r>
        <w:proofErr w:type="spellEnd"/>
        <w:r>
          <w:t>, G. 2008. Evaluation of downstream migrant salmon production in 2007 from the Cedar River and Bear Creek. Washington Department of Fish and Wildlife, Fish Program, Science Division. Available from http://dfw.wa.gov/publications/00090/wdfw00090.pdf [accessed 23 December 2016].</w:t>
        </w:r>
      </w:ins>
    </w:p>
    <w:p w14:paraId="511C4693" w14:textId="77777777" w:rsidR="007E67BF" w:rsidRDefault="007E67BF" w:rsidP="007E67BF">
      <w:pPr>
        <w:pStyle w:val="Bibliography"/>
        <w:rPr>
          <w:ins w:id="306" w:author="Client Services" w:date="2017-03-28T04:43:00Z"/>
        </w:rPr>
        <w:pPrChange w:id="307" w:author="Client Services" w:date="2017-03-28T04:43:00Z">
          <w:pPr>
            <w:widowControl w:val="0"/>
            <w:autoSpaceDE w:val="0"/>
            <w:autoSpaceDN w:val="0"/>
            <w:adjustRightInd w:val="0"/>
            <w:spacing w:after="0" w:line="240" w:lineRule="auto"/>
          </w:pPr>
        </w:pPrChange>
      </w:pPr>
      <w:proofErr w:type="spellStart"/>
      <w:ins w:id="308" w:author="Client Services" w:date="2017-03-28T04:43:00Z">
        <w:r>
          <w:t>Maniscalco</w:t>
        </w:r>
        <w:proofErr w:type="spellEnd"/>
        <w:r>
          <w:t xml:space="preserve">, J.M., Wynne, K., Pitcher, K.W., Hanson, M.B., </w:t>
        </w:r>
        <w:proofErr w:type="spellStart"/>
        <w:r>
          <w:t>Melin</w:t>
        </w:r>
        <w:proofErr w:type="spellEnd"/>
        <w:r>
          <w:t>, S.R., and Atkinson, S. 2004. The occurrence of California sea lions (</w:t>
        </w:r>
        <w:proofErr w:type="spellStart"/>
        <w:r>
          <w:t>Zalophus</w:t>
        </w:r>
        <w:proofErr w:type="spellEnd"/>
        <w:r>
          <w:t xml:space="preserve"> </w:t>
        </w:r>
        <w:proofErr w:type="spellStart"/>
        <w:r>
          <w:t>californianus</w:t>
        </w:r>
        <w:proofErr w:type="spellEnd"/>
        <w:r>
          <w:t xml:space="preserve">) in Alaska. </w:t>
        </w:r>
        <w:proofErr w:type="spellStart"/>
        <w:r>
          <w:t>Aquat</w:t>
        </w:r>
        <w:proofErr w:type="spellEnd"/>
        <w:r>
          <w:t xml:space="preserve">. </w:t>
        </w:r>
        <w:proofErr w:type="spellStart"/>
        <w:r>
          <w:t>Mamm</w:t>
        </w:r>
        <w:proofErr w:type="spellEnd"/>
        <w:r>
          <w:t xml:space="preserve">. </w:t>
        </w:r>
        <w:r>
          <w:rPr>
            <w:b/>
            <w:bCs/>
          </w:rPr>
          <w:t>30</w:t>
        </w:r>
        <w:r>
          <w:t>(3): 427–433.</w:t>
        </w:r>
      </w:ins>
    </w:p>
    <w:p w14:paraId="44CC590F" w14:textId="77777777" w:rsidR="007E67BF" w:rsidRDefault="007E67BF" w:rsidP="007E67BF">
      <w:pPr>
        <w:pStyle w:val="Bibliography"/>
        <w:rPr>
          <w:ins w:id="309" w:author="Client Services" w:date="2017-03-28T04:43:00Z"/>
        </w:rPr>
        <w:pPrChange w:id="310" w:author="Client Services" w:date="2017-03-28T04:43:00Z">
          <w:pPr>
            <w:widowControl w:val="0"/>
            <w:autoSpaceDE w:val="0"/>
            <w:autoSpaceDN w:val="0"/>
            <w:adjustRightInd w:val="0"/>
            <w:spacing w:after="0" w:line="240" w:lineRule="auto"/>
          </w:pPr>
        </w:pPrChange>
      </w:pPr>
      <w:ins w:id="311" w:author="Client Services" w:date="2017-03-28T04:43:00Z">
        <w:r>
          <w:lastRenderedPageBreak/>
          <w:t>Mathews, E.A., and Pendleton, G.W. 2006. Declines in harbor seal (</w:t>
        </w:r>
        <w:proofErr w:type="spellStart"/>
        <w:r>
          <w:t>Phoca</w:t>
        </w:r>
        <w:proofErr w:type="spellEnd"/>
        <w:r>
          <w:t xml:space="preserve"> </w:t>
        </w:r>
        <w:proofErr w:type="spellStart"/>
        <w:r>
          <w:t>vitulina</w:t>
        </w:r>
        <w:proofErr w:type="spellEnd"/>
        <w:r>
          <w:t xml:space="preserve">) numbers in Glacier Bay national park, Alaska, 1992–2002. Mar. Mammal Sci. </w:t>
        </w:r>
        <w:r>
          <w:rPr>
            <w:b/>
            <w:bCs/>
          </w:rPr>
          <w:t>22</w:t>
        </w:r>
        <w:r>
          <w:t>(1): 167–189.</w:t>
        </w:r>
      </w:ins>
    </w:p>
    <w:p w14:paraId="6E815E40" w14:textId="77777777" w:rsidR="007E67BF" w:rsidRDefault="007E67BF" w:rsidP="007E67BF">
      <w:pPr>
        <w:pStyle w:val="Bibliography"/>
        <w:rPr>
          <w:ins w:id="312" w:author="Client Services" w:date="2017-03-28T04:43:00Z"/>
        </w:rPr>
        <w:pPrChange w:id="313" w:author="Client Services" w:date="2017-03-28T04:43:00Z">
          <w:pPr>
            <w:widowControl w:val="0"/>
            <w:autoSpaceDE w:val="0"/>
            <w:autoSpaceDN w:val="0"/>
            <w:adjustRightInd w:val="0"/>
            <w:spacing w:after="0" w:line="240" w:lineRule="auto"/>
          </w:pPr>
        </w:pPrChange>
      </w:pPr>
      <w:proofErr w:type="spellStart"/>
      <w:ins w:id="314" w:author="Client Services" w:date="2017-03-28T04:43:00Z">
        <w:r>
          <w:t>Matkin</w:t>
        </w:r>
        <w:proofErr w:type="spellEnd"/>
        <w:r>
          <w:t xml:space="preserve">, C.O., Ellis, G., </w:t>
        </w:r>
        <w:proofErr w:type="spellStart"/>
        <w:r>
          <w:t>Olesiuk</w:t>
        </w:r>
        <w:proofErr w:type="spellEnd"/>
        <w:r>
          <w:t xml:space="preserve">, P., and </w:t>
        </w:r>
        <w:proofErr w:type="spellStart"/>
        <w:r>
          <w:t>Saulitis</w:t>
        </w:r>
        <w:proofErr w:type="spellEnd"/>
        <w:r>
          <w:t xml:space="preserve">, E. 1999. Association patterns and inferred genealogies of resident killer whales, </w:t>
        </w:r>
        <w:proofErr w:type="spellStart"/>
        <w:r>
          <w:t>Orcinus</w:t>
        </w:r>
        <w:proofErr w:type="spellEnd"/>
        <w:r>
          <w:t xml:space="preserve"> orca, in Prince William Sound, Alaska. Fish. Bull. </w:t>
        </w:r>
        <w:r>
          <w:rPr>
            <w:b/>
            <w:bCs/>
          </w:rPr>
          <w:t>97</w:t>
        </w:r>
        <w:r>
          <w:t>(4): 900–919.</w:t>
        </w:r>
      </w:ins>
    </w:p>
    <w:p w14:paraId="7409BA3A" w14:textId="77777777" w:rsidR="007E67BF" w:rsidRDefault="007E67BF" w:rsidP="007E67BF">
      <w:pPr>
        <w:pStyle w:val="Bibliography"/>
        <w:rPr>
          <w:ins w:id="315" w:author="Client Services" w:date="2017-03-28T04:43:00Z"/>
        </w:rPr>
        <w:pPrChange w:id="316" w:author="Client Services" w:date="2017-03-28T04:43:00Z">
          <w:pPr>
            <w:widowControl w:val="0"/>
            <w:autoSpaceDE w:val="0"/>
            <w:autoSpaceDN w:val="0"/>
            <w:adjustRightInd w:val="0"/>
            <w:spacing w:after="0" w:line="240" w:lineRule="auto"/>
          </w:pPr>
        </w:pPrChange>
      </w:pPr>
      <w:proofErr w:type="spellStart"/>
      <w:ins w:id="317" w:author="Client Services" w:date="2017-03-28T04:43:00Z">
        <w:r>
          <w:t>Matkin</w:t>
        </w:r>
        <w:proofErr w:type="spellEnd"/>
        <w:r>
          <w:t xml:space="preserve">, C.O., Ward </w:t>
        </w:r>
        <w:proofErr w:type="spellStart"/>
        <w:r>
          <w:t>Testa</w:t>
        </w:r>
        <w:proofErr w:type="spellEnd"/>
        <w:r>
          <w:t xml:space="preserve">, J., Ellis, G.M., and </w:t>
        </w:r>
        <w:proofErr w:type="spellStart"/>
        <w:r>
          <w:t>Saulitis</w:t>
        </w:r>
        <w:proofErr w:type="spellEnd"/>
        <w:r>
          <w:t>, E.L. 2014. Life history and population dynamics of southern Alaska resident killer whales (</w:t>
        </w:r>
        <w:proofErr w:type="spellStart"/>
        <w:r>
          <w:t>Orcinus</w:t>
        </w:r>
        <w:proofErr w:type="spellEnd"/>
        <w:r>
          <w:t xml:space="preserve"> orca). Mar. Mammal Sci. </w:t>
        </w:r>
        <w:r>
          <w:rPr>
            <w:b/>
            <w:bCs/>
          </w:rPr>
          <w:t>30</w:t>
        </w:r>
        <w:r>
          <w:t>(2): 460–479.</w:t>
        </w:r>
      </w:ins>
    </w:p>
    <w:p w14:paraId="343A4260" w14:textId="77777777" w:rsidR="007E67BF" w:rsidRDefault="007E67BF" w:rsidP="007E67BF">
      <w:pPr>
        <w:pStyle w:val="Bibliography"/>
        <w:rPr>
          <w:ins w:id="318" w:author="Client Services" w:date="2017-03-28T04:43:00Z"/>
        </w:rPr>
        <w:pPrChange w:id="319" w:author="Client Services" w:date="2017-03-28T04:43:00Z">
          <w:pPr>
            <w:widowControl w:val="0"/>
            <w:autoSpaceDE w:val="0"/>
            <w:autoSpaceDN w:val="0"/>
            <w:adjustRightInd w:val="0"/>
            <w:spacing w:after="0" w:line="240" w:lineRule="auto"/>
          </w:pPr>
        </w:pPrChange>
      </w:pPr>
      <w:ins w:id="320" w:author="Client Services" w:date="2017-03-28T04:43:00Z">
        <w:r>
          <w:t xml:space="preserve">McPherson, S., Bernard, D., Clark, J.H., </w:t>
        </w:r>
        <w:proofErr w:type="spellStart"/>
        <w:r>
          <w:t>Pahlke</w:t>
        </w:r>
        <w:proofErr w:type="spellEnd"/>
        <w:r>
          <w:t xml:space="preserve">, K., Jones, E., Der </w:t>
        </w:r>
        <w:proofErr w:type="spellStart"/>
        <w:r>
          <w:t>Hovanisian</w:t>
        </w:r>
        <w:proofErr w:type="spellEnd"/>
        <w:r>
          <w:t xml:space="preserve">, J., Weller, J., and </w:t>
        </w:r>
        <w:proofErr w:type="spellStart"/>
        <w:r>
          <w:t>Ericksen</w:t>
        </w:r>
        <w:proofErr w:type="spellEnd"/>
        <w:r>
          <w:t xml:space="preserve">, R. 2003. Stock status and escapement goals for Chinook salmon stocks in Southeast Alaska. </w:t>
        </w:r>
        <w:proofErr w:type="spellStart"/>
        <w:r>
          <w:t>Alsk</w:t>
        </w:r>
        <w:proofErr w:type="spellEnd"/>
        <w:r>
          <w:t>. Dep. Fish Game Spec. Publ. (03–01): 03–01.</w:t>
        </w:r>
      </w:ins>
    </w:p>
    <w:p w14:paraId="3A1127BB" w14:textId="77777777" w:rsidR="007E67BF" w:rsidRDefault="007E67BF" w:rsidP="007E67BF">
      <w:pPr>
        <w:pStyle w:val="Bibliography"/>
        <w:rPr>
          <w:ins w:id="321" w:author="Client Services" w:date="2017-03-28T04:43:00Z"/>
        </w:rPr>
        <w:pPrChange w:id="322" w:author="Client Services" w:date="2017-03-28T04:43:00Z">
          <w:pPr>
            <w:widowControl w:val="0"/>
            <w:autoSpaceDE w:val="0"/>
            <w:autoSpaceDN w:val="0"/>
            <w:adjustRightInd w:val="0"/>
            <w:spacing w:after="0" w:line="240" w:lineRule="auto"/>
          </w:pPr>
        </w:pPrChange>
      </w:pPr>
      <w:ins w:id="323" w:author="Client Services" w:date="2017-03-28T04:43:00Z">
        <w:r>
          <w:t xml:space="preserve">Muto, M.M., V. T. </w:t>
        </w:r>
        <w:proofErr w:type="spellStart"/>
        <w:r>
          <w:t>Helker</w:t>
        </w:r>
        <w:proofErr w:type="spellEnd"/>
        <w:r>
          <w:t xml:space="preserve">, R. P. </w:t>
        </w:r>
        <w:proofErr w:type="spellStart"/>
        <w:r>
          <w:t>Angliss</w:t>
        </w:r>
        <w:proofErr w:type="spellEnd"/>
        <w:r>
          <w:t xml:space="preserve">, B. A. Allen, P. L. </w:t>
        </w:r>
        <w:proofErr w:type="spellStart"/>
        <w:r>
          <w:t>Boveng,J</w:t>
        </w:r>
        <w:proofErr w:type="spellEnd"/>
        <w:r>
          <w:t xml:space="preserve">. M. </w:t>
        </w:r>
        <w:proofErr w:type="spellStart"/>
        <w:r>
          <w:t>Breiwick</w:t>
        </w:r>
        <w:proofErr w:type="spellEnd"/>
        <w:r>
          <w:t xml:space="preserve">, M. F. Cameron, P. J. </w:t>
        </w:r>
        <w:proofErr w:type="spellStart"/>
        <w:r>
          <w:t>Clapham</w:t>
        </w:r>
        <w:proofErr w:type="spellEnd"/>
        <w:r>
          <w:t xml:space="preserve">, S. P. </w:t>
        </w:r>
        <w:proofErr w:type="spellStart"/>
        <w:r>
          <w:t>Dahle</w:t>
        </w:r>
        <w:proofErr w:type="spellEnd"/>
        <w:r>
          <w:t xml:space="preserve">, M. E. </w:t>
        </w:r>
        <w:proofErr w:type="spellStart"/>
        <w:r>
          <w:t>Dahlheim</w:t>
        </w:r>
        <w:proofErr w:type="spellEnd"/>
        <w:r>
          <w:t xml:space="preserve">, B. S. </w:t>
        </w:r>
        <w:proofErr w:type="spellStart"/>
        <w:r>
          <w:t>Fadely</w:t>
        </w:r>
        <w:proofErr w:type="spellEnd"/>
        <w:r>
          <w:t xml:space="preserve">, M. C. Ferguson, L. W. Fritz, R. C. Hobbs, Y. V. </w:t>
        </w:r>
        <w:proofErr w:type="spellStart"/>
        <w:r>
          <w:t>Ivashchenko</w:t>
        </w:r>
        <w:proofErr w:type="spellEnd"/>
        <w:r>
          <w:t xml:space="preserve">, A. S. Kennedy, J. M. London, S. A. </w:t>
        </w:r>
        <w:proofErr w:type="spellStart"/>
        <w:r>
          <w:t>Mizroch</w:t>
        </w:r>
        <w:proofErr w:type="spellEnd"/>
        <w:r>
          <w:t xml:space="preserve">, R. R. Ream, E. L. Richmond, K. E. W. Shelden, R. G. </w:t>
        </w:r>
        <w:proofErr w:type="spellStart"/>
        <w:r>
          <w:t>Towell</w:t>
        </w:r>
        <w:proofErr w:type="spellEnd"/>
        <w:r>
          <w:t xml:space="preserve">, P. R. Wade, and J. M. Waite, and A. R. </w:t>
        </w:r>
        <w:proofErr w:type="spellStart"/>
        <w:r>
          <w:t>Zerbini</w:t>
        </w:r>
        <w:proofErr w:type="spellEnd"/>
        <w:r>
          <w:t xml:space="preserve">. 2016. Alaska Marine </w:t>
        </w:r>
        <w:proofErr w:type="gramStart"/>
        <w:r>
          <w:t>Mammal  Stock</w:t>
        </w:r>
        <w:proofErr w:type="gramEnd"/>
        <w:r>
          <w:t xml:space="preserve"> Assessments, 2015. Technical Memorandum, NOAA, Seattle, WA.</w:t>
        </w:r>
      </w:ins>
    </w:p>
    <w:p w14:paraId="3F2DF605" w14:textId="77777777" w:rsidR="007E67BF" w:rsidRDefault="007E67BF" w:rsidP="007E67BF">
      <w:pPr>
        <w:pStyle w:val="Bibliography"/>
        <w:rPr>
          <w:ins w:id="324" w:author="Client Services" w:date="2017-03-28T04:43:00Z"/>
        </w:rPr>
        <w:pPrChange w:id="325" w:author="Client Services" w:date="2017-03-28T04:43:00Z">
          <w:pPr>
            <w:widowControl w:val="0"/>
            <w:autoSpaceDE w:val="0"/>
            <w:autoSpaceDN w:val="0"/>
            <w:adjustRightInd w:val="0"/>
            <w:spacing w:after="0" w:line="240" w:lineRule="auto"/>
          </w:pPr>
        </w:pPrChange>
      </w:pPr>
      <w:ins w:id="326" w:author="Client Services" w:date="2017-03-28T04:43:00Z">
        <w:r>
          <w:t>National Marine Fisheries Service. 2008. Recovery Plan for Southern Resident Killer Whales (</w:t>
        </w:r>
        <w:proofErr w:type="spellStart"/>
        <w:r>
          <w:t>Orcinus</w:t>
        </w:r>
        <w:proofErr w:type="spellEnd"/>
        <w:r>
          <w:t xml:space="preserve"> orca). National Marine Fisheries Service, Northwest Region, Seattle, Washington. Available from http://www.beamreach.org/data/101/Science/processing/Nora/Papers/SRKW-Recov-Plan-Final.pdf [accessed 3 September 2016].</w:t>
        </w:r>
      </w:ins>
    </w:p>
    <w:p w14:paraId="6143E36C" w14:textId="77777777" w:rsidR="007E67BF" w:rsidRDefault="007E67BF" w:rsidP="007E67BF">
      <w:pPr>
        <w:pStyle w:val="Bibliography"/>
        <w:rPr>
          <w:ins w:id="327" w:author="Client Services" w:date="2017-03-28T04:43:00Z"/>
        </w:rPr>
        <w:pPrChange w:id="328" w:author="Client Services" w:date="2017-03-28T04:43:00Z">
          <w:pPr>
            <w:widowControl w:val="0"/>
            <w:autoSpaceDE w:val="0"/>
            <w:autoSpaceDN w:val="0"/>
            <w:adjustRightInd w:val="0"/>
            <w:spacing w:after="0" w:line="240" w:lineRule="auto"/>
          </w:pPr>
        </w:pPrChange>
      </w:pPr>
      <w:ins w:id="329" w:author="Client Services" w:date="2017-03-28T04:43:00Z">
        <w:r>
          <w:t>National Marine Fisheries Service (NMFS). 1997. Investigation of Scientific Information on the Impacts of California Sea Lions and Pacific Harbor Seals on Salmonids and on the Coastal Ecosystems of Washington, Oregon, and California. Available from http://www.nwfsc.noaa.gov/publications/scipubs/techmemos/tm28/mammal.htm [accessed 13 March 2016].</w:t>
        </w:r>
      </w:ins>
    </w:p>
    <w:p w14:paraId="04789CA0" w14:textId="77777777" w:rsidR="007E67BF" w:rsidRDefault="007E67BF" w:rsidP="007E67BF">
      <w:pPr>
        <w:pStyle w:val="Bibliography"/>
        <w:rPr>
          <w:ins w:id="330" w:author="Client Services" w:date="2017-03-28T04:43:00Z"/>
        </w:rPr>
        <w:pPrChange w:id="331" w:author="Client Services" w:date="2017-03-28T04:43:00Z">
          <w:pPr>
            <w:widowControl w:val="0"/>
            <w:autoSpaceDE w:val="0"/>
            <w:autoSpaceDN w:val="0"/>
            <w:adjustRightInd w:val="0"/>
            <w:spacing w:after="0" w:line="240" w:lineRule="auto"/>
          </w:pPr>
        </w:pPrChange>
      </w:pPr>
      <w:ins w:id="332" w:author="Client Services" w:date="2017-03-28T04:43:00Z">
        <w:r>
          <w:t xml:space="preserve">Nichol, L.M., and Shackleton, D.M. 1996. Seasonal movements and foraging </w:t>
        </w:r>
        <w:proofErr w:type="spellStart"/>
        <w:r>
          <w:t>behaviour</w:t>
        </w:r>
        <w:proofErr w:type="spellEnd"/>
        <w:r>
          <w:t xml:space="preserve"> of northern resident killer whales (</w:t>
        </w:r>
        <w:proofErr w:type="spellStart"/>
        <w:r>
          <w:t>Orcinus</w:t>
        </w:r>
        <w:proofErr w:type="spellEnd"/>
        <w:r>
          <w:t xml:space="preserve"> orca) in relation to the inshore distribution of salmon (</w:t>
        </w:r>
        <w:proofErr w:type="spellStart"/>
        <w:r>
          <w:t>Oncorhynchus</w:t>
        </w:r>
        <w:proofErr w:type="spellEnd"/>
        <w:r>
          <w:t xml:space="preserve"> spp.) in British Columbia. Can. J. Zool. </w:t>
        </w:r>
        <w:r>
          <w:rPr>
            <w:b/>
            <w:bCs/>
          </w:rPr>
          <w:t>74</w:t>
        </w:r>
        <w:r>
          <w:t>(6): 983–991.</w:t>
        </w:r>
      </w:ins>
    </w:p>
    <w:p w14:paraId="221D594E" w14:textId="77777777" w:rsidR="007E67BF" w:rsidRDefault="007E67BF" w:rsidP="007E67BF">
      <w:pPr>
        <w:pStyle w:val="Bibliography"/>
        <w:rPr>
          <w:ins w:id="333" w:author="Client Services" w:date="2017-03-28T04:43:00Z"/>
        </w:rPr>
        <w:pPrChange w:id="334" w:author="Client Services" w:date="2017-03-28T04:43:00Z">
          <w:pPr>
            <w:widowControl w:val="0"/>
            <w:autoSpaceDE w:val="0"/>
            <w:autoSpaceDN w:val="0"/>
            <w:adjustRightInd w:val="0"/>
            <w:spacing w:after="0" w:line="240" w:lineRule="auto"/>
          </w:pPr>
        </w:pPrChange>
      </w:pPr>
      <w:proofErr w:type="spellStart"/>
      <w:ins w:id="335" w:author="Client Services" w:date="2017-03-28T04:43:00Z">
        <w:r>
          <w:t>Noren</w:t>
        </w:r>
        <w:proofErr w:type="spellEnd"/>
        <w:r>
          <w:t xml:space="preserve">, D.P. 2011. Estimated field metabolic rates and prey requirements of resident killer whales. Mar. Mammal Sci. </w:t>
        </w:r>
        <w:r>
          <w:rPr>
            <w:b/>
            <w:bCs/>
          </w:rPr>
          <w:t>27</w:t>
        </w:r>
        <w:r>
          <w:t>(1): 60–77.</w:t>
        </w:r>
      </w:ins>
    </w:p>
    <w:p w14:paraId="5AF7BB22" w14:textId="77777777" w:rsidR="007E67BF" w:rsidRDefault="007E67BF" w:rsidP="007E67BF">
      <w:pPr>
        <w:pStyle w:val="Bibliography"/>
        <w:rPr>
          <w:ins w:id="336" w:author="Client Services" w:date="2017-03-28T04:43:00Z"/>
        </w:rPr>
        <w:pPrChange w:id="337" w:author="Client Services" w:date="2017-03-28T04:43:00Z">
          <w:pPr>
            <w:widowControl w:val="0"/>
            <w:autoSpaceDE w:val="0"/>
            <w:autoSpaceDN w:val="0"/>
            <w:adjustRightInd w:val="0"/>
            <w:spacing w:after="0" w:line="240" w:lineRule="auto"/>
          </w:pPr>
        </w:pPrChange>
      </w:pPr>
      <w:proofErr w:type="spellStart"/>
      <w:ins w:id="338" w:author="Client Services" w:date="2017-03-28T04:43:00Z">
        <w:r>
          <w:t>Olesiuk</w:t>
        </w:r>
        <w:proofErr w:type="spellEnd"/>
        <w:r>
          <w:t>, P.F., Ellis, G.M., and Ford, J.K. 2005. Life history and population dynamics of northern resident killer whales (</w:t>
        </w:r>
        <w:proofErr w:type="spellStart"/>
        <w:r>
          <w:t>Orcinus</w:t>
        </w:r>
        <w:proofErr w:type="spellEnd"/>
        <w:r>
          <w:t xml:space="preserve"> orca) in British Columbia. Canadian Science Advisory Secretariat. Available from https://www.researchgate.net/profile/John_Ford23/publication/283854825_Life_History_and_Population_Dynamics_of_Northern_Resident_Killer_Whales_Orcinus_orca_in_British_Columbia/links/5648ae9808ae9f9c13eb9c42.pdf [accessed 16 May 2016].</w:t>
        </w:r>
      </w:ins>
    </w:p>
    <w:p w14:paraId="6CD2F139" w14:textId="77777777" w:rsidR="007E67BF" w:rsidRDefault="007E67BF" w:rsidP="007E67BF">
      <w:pPr>
        <w:pStyle w:val="Bibliography"/>
        <w:rPr>
          <w:ins w:id="339" w:author="Client Services" w:date="2017-03-28T04:43:00Z"/>
        </w:rPr>
        <w:pPrChange w:id="340" w:author="Client Services" w:date="2017-03-28T04:43:00Z">
          <w:pPr>
            <w:widowControl w:val="0"/>
            <w:autoSpaceDE w:val="0"/>
            <w:autoSpaceDN w:val="0"/>
            <w:adjustRightInd w:val="0"/>
            <w:spacing w:after="0" w:line="240" w:lineRule="auto"/>
          </w:pPr>
        </w:pPrChange>
      </w:pPr>
      <w:proofErr w:type="spellStart"/>
      <w:ins w:id="341" w:author="Client Services" w:date="2017-03-28T04:43:00Z">
        <w:r>
          <w:t>O</w:t>
        </w:r>
        <w:r>
          <w:rPr>
            <w:rFonts w:ascii="Tahoma" w:hAnsi="Tahoma" w:cs="Tahoma"/>
          </w:rPr>
          <w:t>�</w:t>
        </w:r>
        <w:r>
          <w:t>Neill</w:t>
        </w:r>
        <w:proofErr w:type="spellEnd"/>
        <w:r>
          <w:t xml:space="preserve">, S.M., </w:t>
        </w:r>
        <w:proofErr w:type="spellStart"/>
        <w:r>
          <w:t>Ylitalo</w:t>
        </w:r>
        <w:proofErr w:type="spellEnd"/>
        <w:r>
          <w:t xml:space="preserve">, G.M., and West, J.E. 2014. Energy content of Pacific salmon as prey of northern and southern resident killer whales. Endanger. Species Res. </w:t>
        </w:r>
        <w:r>
          <w:rPr>
            <w:b/>
            <w:bCs/>
          </w:rPr>
          <w:t>25</w:t>
        </w:r>
        <w:r>
          <w:t>: 265–28.</w:t>
        </w:r>
      </w:ins>
    </w:p>
    <w:p w14:paraId="737D0ACB" w14:textId="77777777" w:rsidR="007E67BF" w:rsidRDefault="007E67BF" w:rsidP="007E67BF">
      <w:pPr>
        <w:pStyle w:val="Bibliography"/>
        <w:rPr>
          <w:ins w:id="342" w:author="Client Services" w:date="2017-03-28T04:43:00Z"/>
        </w:rPr>
        <w:pPrChange w:id="343" w:author="Client Services" w:date="2017-03-28T04:43:00Z">
          <w:pPr>
            <w:widowControl w:val="0"/>
            <w:autoSpaceDE w:val="0"/>
            <w:autoSpaceDN w:val="0"/>
            <w:adjustRightInd w:val="0"/>
            <w:spacing w:after="0" w:line="240" w:lineRule="auto"/>
          </w:pPr>
        </w:pPrChange>
      </w:pPr>
      <w:ins w:id="344" w:author="Client Services" w:date="2017-03-28T04:43:00Z">
        <w:r>
          <w:t xml:space="preserve">PACIFIC SALMON COMMISSION JOINT SALMON. 2016. ANNUAL REPORT OF CATCH AND ESCAPEMENT FOR 2015. Pacific Salmon </w:t>
        </w:r>
        <w:proofErr w:type="spellStart"/>
        <w:r>
          <w:t>Comission</w:t>
        </w:r>
        <w:proofErr w:type="spellEnd"/>
        <w:r>
          <w:t>, Portland, Oregon. Available from http://www.psc.org/publications/technical-reports/technical-committee-reports/chinook/.</w:t>
        </w:r>
      </w:ins>
    </w:p>
    <w:p w14:paraId="1F140DF3" w14:textId="77777777" w:rsidR="007E67BF" w:rsidRDefault="007E67BF" w:rsidP="007E67BF">
      <w:pPr>
        <w:pStyle w:val="Bibliography"/>
        <w:rPr>
          <w:ins w:id="345" w:author="Client Services" w:date="2017-03-28T04:43:00Z"/>
        </w:rPr>
        <w:pPrChange w:id="346" w:author="Client Services" w:date="2017-03-28T04:43:00Z">
          <w:pPr>
            <w:widowControl w:val="0"/>
            <w:autoSpaceDE w:val="0"/>
            <w:autoSpaceDN w:val="0"/>
            <w:adjustRightInd w:val="0"/>
            <w:spacing w:after="0" w:line="240" w:lineRule="auto"/>
          </w:pPr>
        </w:pPrChange>
      </w:pPr>
      <w:ins w:id="347" w:author="Client Services" w:date="2017-03-28T04:43:00Z">
        <w:r>
          <w:t xml:space="preserve">Peterson, S.H., Lance, M.M., Jeffries, S.J., and Acevedo-Gutiérrez, A. 2012. Long distance movements and </w:t>
        </w:r>
        <w:proofErr w:type="spellStart"/>
        <w:r>
          <w:t>disjunct</w:t>
        </w:r>
        <w:proofErr w:type="spellEnd"/>
        <w:r>
          <w:t xml:space="preserve"> spatial use of harbor seals (</w:t>
        </w:r>
        <w:proofErr w:type="spellStart"/>
        <w:r>
          <w:t>Phoca</w:t>
        </w:r>
        <w:proofErr w:type="spellEnd"/>
        <w:r>
          <w:t xml:space="preserve"> </w:t>
        </w:r>
        <w:proofErr w:type="spellStart"/>
        <w:r>
          <w:t>vitulina</w:t>
        </w:r>
        <w:proofErr w:type="spellEnd"/>
        <w:r>
          <w:t xml:space="preserve">) in the inland waters of the Pacific Northwest. </w:t>
        </w:r>
        <w:proofErr w:type="spellStart"/>
        <w:r>
          <w:t>PloS</w:t>
        </w:r>
        <w:proofErr w:type="spellEnd"/>
        <w:r>
          <w:t xml:space="preserve"> One </w:t>
        </w:r>
        <w:r>
          <w:rPr>
            <w:b/>
            <w:bCs/>
          </w:rPr>
          <w:t>7</w:t>
        </w:r>
        <w:r>
          <w:t>(6): e39046.</w:t>
        </w:r>
      </w:ins>
    </w:p>
    <w:p w14:paraId="5F67F506" w14:textId="77777777" w:rsidR="007E67BF" w:rsidRDefault="007E67BF" w:rsidP="007E67BF">
      <w:pPr>
        <w:pStyle w:val="Bibliography"/>
        <w:rPr>
          <w:ins w:id="348" w:author="Client Services" w:date="2017-03-28T04:43:00Z"/>
        </w:rPr>
        <w:pPrChange w:id="349" w:author="Client Services" w:date="2017-03-28T04:43:00Z">
          <w:pPr>
            <w:widowControl w:val="0"/>
            <w:autoSpaceDE w:val="0"/>
            <w:autoSpaceDN w:val="0"/>
            <w:adjustRightInd w:val="0"/>
            <w:spacing w:after="0" w:line="240" w:lineRule="auto"/>
          </w:pPr>
        </w:pPrChange>
      </w:pPr>
      <w:ins w:id="350" w:author="Client Services" w:date="2017-03-28T04:43:00Z">
        <w:r>
          <w:t xml:space="preserve">Pitcher, K.W., and Calkins, D.G. 1979. Biology of the harbor seal, </w:t>
        </w:r>
        <w:proofErr w:type="spellStart"/>
        <w:r>
          <w:t>Phoca</w:t>
        </w:r>
        <w:proofErr w:type="spellEnd"/>
        <w:r>
          <w:t xml:space="preserve"> </w:t>
        </w:r>
        <w:proofErr w:type="spellStart"/>
        <w:r>
          <w:t>vitulina</w:t>
        </w:r>
        <w:proofErr w:type="spellEnd"/>
        <w:r>
          <w:t xml:space="preserve"> </w:t>
        </w:r>
        <w:proofErr w:type="spellStart"/>
        <w:r>
          <w:t>richardsi</w:t>
        </w:r>
        <w:proofErr w:type="spellEnd"/>
        <w:r>
          <w:t>, in the Gulf of Alaska. Outer Continental Shelf Environmental Assessment Program, US Department of Interior, Bureau of Land Management. Available from http://www.data.boem.gov/PI/PDFImages/ESPIS/0/313.pdf [accessed 13 March 2016].</w:t>
        </w:r>
      </w:ins>
    </w:p>
    <w:p w14:paraId="322FC78A" w14:textId="77777777" w:rsidR="007E67BF" w:rsidRDefault="007E67BF" w:rsidP="007E67BF">
      <w:pPr>
        <w:pStyle w:val="Bibliography"/>
        <w:rPr>
          <w:ins w:id="351" w:author="Client Services" w:date="2017-03-28T04:43:00Z"/>
        </w:rPr>
        <w:pPrChange w:id="352" w:author="Client Services" w:date="2017-03-28T04:43:00Z">
          <w:pPr>
            <w:widowControl w:val="0"/>
            <w:autoSpaceDE w:val="0"/>
            <w:autoSpaceDN w:val="0"/>
            <w:adjustRightInd w:val="0"/>
            <w:spacing w:after="0" w:line="240" w:lineRule="auto"/>
          </w:pPr>
        </w:pPrChange>
      </w:pPr>
      <w:ins w:id="353" w:author="Client Services" w:date="2017-03-28T04:43:00Z">
        <w:r>
          <w:t xml:space="preserve">Pitcher, K.W., </w:t>
        </w:r>
        <w:proofErr w:type="spellStart"/>
        <w:r>
          <w:t>Olesiuk</w:t>
        </w:r>
        <w:proofErr w:type="spellEnd"/>
        <w:r>
          <w:t xml:space="preserve">, P.F., Brown, R.F., Lowry, M.S., Jeffries, S.J., </w:t>
        </w:r>
        <w:proofErr w:type="spellStart"/>
        <w:r>
          <w:t>Sease</w:t>
        </w:r>
        <w:proofErr w:type="spellEnd"/>
        <w:r>
          <w:t xml:space="preserve">, J.L., Perryman, W.L., </w:t>
        </w:r>
        <w:proofErr w:type="spellStart"/>
        <w:r>
          <w:t>Stinchcomb</w:t>
        </w:r>
        <w:proofErr w:type="spellEnd"/>
        <w:r>
          <w:t>, C.E., and Lowry, L.F. 2007. Abundance and distribution of the eastern North Pacific Steller sea lion (</w:t>
        </w:r>
        <w:proofErr w:type="spellStart"/>
        <w:r>
          <w:t>Eumetopias</w:t>
        </w:r>
        <w:proofErr w:type="spellEnd"/>
        <w:r>
          <w:t xml:space="preserve"> </w:t>
        </w:r>
        <w:proofErr w:type="spellStart"/>
        <w:r>
          <w:t>jubatus</w:t>
        </w:r>
        <w:proofErr w:type="spellEnd"/>
        <w:r>
          <w:t xml:space="preserve">) population. Fish. Bull. </w:t>
        </w:r>
        <w:r>
          <w:rPr>
            <w:b/>
            <w:bCs/>
          </w:rPr>
          <w:t>105</w:t>
        </w:r>
        <w:r>
          <w:t>(1): 102–116.</w:t>
        </w:r>
      </w:ins>
    </w:p>
    <w:p w14:paraId="6E06C33C" w14:textId="77777777" w:rsidR="007E67BF" w:rsidRDefault="007E67BF" w:rsidP="007E67BF">
      <w:pPr>
        <w:pStyle w:val="Bibliography"/>
        <w:rPr>
          <w:ins w:id="354" w:author="Client Services" w:date="2017-03-28T04:43:00Z"/>
        </w:rPr>
        <w:pPrChange w:id="355" w:author="Client Services" w:date="2017-03-28T04:43:00Z">
          <w:pPr>
            <w:widowControl w:val="0"/>
            <w:autoSpaceDE w:val="0"/>
            <w:autoSpaceDN w:val="0"/>
            <w:adjustRightInd w:val="0"/>
            <w:spacing w:after="0" w:line="240" w:lineRule="auto"/>
          </w:pPr>
        </w:pPrChange>
      </w:pPr>
      <w:ins w:id="356" w:author="Client Services" w:date="2017-03-28T04:43:00Z">
        <w:r>
          <w:lastRenderedPageBreak/>
          <w:t>PSC. 2016. Review of 2015 Ocean Salmon Fisheries: Stock Assessment and Fishery Evaluation Document for the Pacific Coast Salmon Fishery Management Plan. Pacific Fishery Management Council, Portland, Oregon.</w:t>
        </w:r>
      </w:ins>
    </w:p>
    <w:p w14:paraId="147CC74A" w14:textId="77777777" w:rsidR="007E67BF" w:rsidRDefault="007E67BF" w:rsidP="007E67BF">
      <w:pPr>
        <w:pStyle w:val="Bibliography"/>
        <w:rPr>
          <w:ins w:id="357" w:author="Client Services" w:date="2017-03-28T04:43:00Z"/>
        </w:rPr>
        <w:pPrChange w:id="358" w:author="Client Services" w:date="2017-03-28T04:43:00Z">
          <w:pPr>
            <w:widowControl w:val="0"/>
            <w:autoSpaceDE w:val="0"/>
            <w:autoSpaceDN w:val="0"/>
            <w:adjustRightInd w:val="0"/>
            <w:spacing w:after="0" w:line="240" w:lineRule="auto"/>
          </w:pPr>
        </w:pPrChange>
      </w:pPr>
      <w:ins w:id="359" w:author="Client Services" w:date="2017-03-28T04:43:00Z">
        <w:r>
          <w:t>RMIS. 2012. Regional Mark Information System User Guide. Pacific Fishery Management Council, Portland, Oregon. Available from http://www.rmpc.org/files/RMIS_UserGuide_V3.pdf.</w:t>
        </w:r>
      </w:ins>
    </w:p>
    <w:p w14:paraId="11F62A57" w14:textId="77777777" w:rsidR="007E67BF" w:rsidRDefault="007E67BF" w:rsidP="007E67BF">
      <w:pPr>
        <w:pStyle w:val="Bibliography"/>
        <w:rPr>
          <w:ins w:id="360" w:author="Client Services" w:date="2017-03-28T04:43:00Z"/>
        </w:rPr>
        <w:pPrChange w:id="361" w:author="Client Services" w:date="2017-03-28T04:43:00Z">
          <w:pPr>
            <w:widowControl w:val="0"/>
            <w:autoSpaceDE w:val="0"/>
            <w:autoSpaceDN w:val="0"/>
            <w:adjustRightInd w:val="0"/>
            <w:spacing w:after="0" w:line="240" w:lineRule="auto"/>
          </w:pPr>
        </w:pPrChange>
      </w:pPr>
      <w:proofErr w:type="spellStart"/>
      <w:ins w:id="362" w:author="Client Services" w:date="2017-03-28T04:43:00Z">
        <w:r>
          <w:t>Scordino</w:t>
        </w:r>
        <w:proofErr w:type="spellEnd"/>
        <w:r>
          <w:t>, J. 2010. West coast pinniped program investigations on California sea lion and Pacific Harbor seal impacts on salmonids and other fishery resources. Pacific States Marine Fisheries Commission. Available from http://www.westcoast.fisheries.noaa.gov/publications/protected_species/marine_mammals/pinnipeds/sea_lion_removals/expand_pinniped_report_2010.pdf [accessed 13 July 2016].</w:t>
        </w:r>
      </w:ins>
    </w:p>
    <w:p w14:paraId="2BC317E2" w14:textId="77777777" w:rsidR="007E67BF" w:rsidRDefault="007E67BF" w:rsidP="007E67BF">
      <w:pPr>
        <w:pStyle w:val="Bibliography"/>
        <w:rPr>
          <w:ins w:id="363" w:author="Client Services" w:date="2017-03-28T04:43:00Z"/>
        </w:rPr>
        <w:pPrChange w:id="364" w:author="Client Services" w:date="2017-03-28T04:43:00Z">
          <w:pPr>
            <w:widowControl w:val="0"/>
            <w:autoSpaceDE w:val="0"/>
            <w:autoSpaceDN w:val="0"/>
            <w:adjustRightInd w:val="0"/>
            <w:spacing w:after="0" w:line="240" w:lineRule="auto"/>
          </w:pPr>
        </w:pPrChange>
      </w:pPr>
      <w:proofErr w:type="spellStart"/>
      <w:ins w:id="365" w:author="Client Services" w:date="2017-03-28T04:43:00Z">
        <w:r>
          <w:t>Scordino</w:t>
        </w:r>
        <w:proofErr w:type="spellEnd"/>
        <w:r>
          <w:t xml:space="preserve">, J., </w:t>
        </w:r>
        <w:proofErr w:type="spellStart"/>
        <w:r>
          <w:t>Akmajian</w:t>
        </w:r>
        <w:proofErr w:type="spellEnd"/>
        <w:r>
          <w:t xml:space="preserve">, A.M., and </w:t>
        </w:r>
        <w:proofErr w:type="spellStart"/>
        <w:r>
          <w:t>Riemer</w:t>
        </w:r>
        <w:proofErr w:type="spellEnd"/>
        <w:r>
          <w:t>, S.D. 2014. California and Steller sea lion diets in northwest Washington, 2010-2013.</w:t>
        </w:r>
      </w:ins>
    </w:p>
    <w:p w14:paraId="76780F7E" w14:textId="77777777" w:rsidR="007E67BF" w:rsidRDefault="007E67BF" w:rsidP="007E67BF">
      <w:pPr>
        <w:pStyle w:val="Bibliography"/>
        <w:rPr>
          <w:ins w:id="366" w:author="Client Services" w:date="2017-03-28T04:43:00Z"/>
        </w:rPr>
        <w:pPrChange w:id="367" w:author="Client Services" w:date="2017-03-28T04:43:00Z">
          <w:pPr>
            <w:widowControl w:val="0"/>
            <w:autoSpaceDE w:val="0"/>
            <w:autoSpaceDN w:val="0"/>
            <w:adjustRightInd w:val="0"/>
            <w:spacing w:after="0" w:line="240" w:lineRule="auto"/>
          </w:pPr>
        </w:pPrChange>
      </w:pPr>
      <w:ins w:id="368" w:author="Client Services" w:date="2017-03-28T04:43:00Z">
        <w:r>
          <w:t xml:space="preserve">Seiler, D., </w:t>
        </w:r>
        <w:proofErr w:type="spellStart"/>
        <w:r>
          <w:t>Volkhardt</w:t>
        </w:r>
        <w:proofErr w:type="spellEnd"/>
        <w:r>
          <w:t xml:space="preserve">, G., Fleischer, L., and </w:t>
        </w:r>
        <w:proofErr w:type="spellStart"/>
        <w:r>
          <w:t>Kiyohara</w:t>
        </w:r>
        <w:proofErr w:type="spellEnd"/>
        <w:r>
          <w:t>, K. 2005. Evaluation of downstream migrant salmon production in 2001 from the Cedar River and Bear Creek. Washington Department of Fish and Wildlife, Fish Program, Science Division. Available from http://wdfw.wa.gov/publications/00084/wdfw00084.pdf [accessed 26 October 2016].</w:t>
        </w:r>
      </w:ins>
    </w:p>
    <w:p w14:paraId="76F73F2B" w14:textId="77777777" w:rsidR="007E67BF" w:rsidRDefault="007E67BF" w:rsidP="007E67BF">
      <w:pPr>
        <w:pStyle w:val="Bibliography"/>
        <w:rPr>
          <w:ins w:id="369" w:author="Client Services" w:date="2017-03-28T04:43:00Z"/>
        </w:rPr>
        <w:pPrChange w:id="370" w:author="Client Services" w:date="2017-03-28T04:43:00Z">
          <w:pPr>
            <w:widowControl w:val="0"/>
            <w:autoSpaceDE w:val="0"/>
            <w:autoSpaceDN w:val="0"/>
            <w:adjustRightInd w:val="0"/>
            <w:spacing w:after="0" w:line="240" w:lineRule="auto"/>
          </w:pPr>
        </w:pPrChange>
      </w:pPr>
      <w:ins w:id="371" w:author="Client Services" w:date="2017-03-28T04:43:00Z">
        <w:r>
          <w:t xml:space="preserve">Seiler, D., </w:t>
        </w:r>
        <w:proofErr w:type="spellStart"/>
        <w:r>
          <w:t>Volkhardt</w:t>
        </w:r>
        <w:proofErr w:type="spellEnd"/>
        <w:r>
          <w:t xml:space="preserve">, G., Topping, P., Fleischer, L., Miller, T., </w:t>
        </w:r>
        <w:proofErr w:type="spellStart"/>
        <w:r>
          <w:t>Schonning</w:t>
        </w:r>
        <w:proofErr w:type="spellEnd"/>
        <w:r>
          <w:t xml:space="preserve">, S., </w:t>
        </w:r>
        <w:proofErr w:type="spellStart"/>
        <w:r>
          <w:t>Rawding</w:t>
        </w:r>
        <w:proofErr w:type="spellEnd"/>
        <w:r>
          <w:t>, D., Groesbeck, M., Woodard, R., and Hawkins, S. 2004. 2003 Juvenile Salmonid Production Evaluation Report Green River, Wenatchee River, and Cedar Creek. Available from http://dfw.wa.gov/publications/00067/wdfw00067.pdf [accessed 23 December 2016].</w:t>
        </w:r>
      </w:ins>
    </w:p>
    <w:p w14:paraId="063F5221" w14:textId="77777777" w:rsidR="007E67BF" w:rsidRDefault="007E67BF" w:rsidP="007E67BF">
      <w:pPr>
        <w:pStyle w:val="Bibliography"/>
        <w:rPr>
          <w:ins w:id="372" w:author="Client Services" w:date="2017-03-28T04:43:00Z"/>
        </w:rPr>
        <w:pPrChange w:id="373" w:author="Client Services" w:date="2017-03-28T04:43:00Z">
          <w:pPr>
            <w:widowControl w:val="0"/>
            <w:autoSpaceDE w:val="0"/>
            <w:autoSpaceDN w:val="0"/>
            <w:adjustRightInd w:val="0"/>
            <w:spacing w:after="0" w:line="240" w:lineRule="auto"/>
          </w:pPr>
        </w:pPrChange>
      </w:pPr>
      <w:ins w:id="374" w:author="Client Services" w:date="2017-03-28T04:43:00Z">
        <w:r>
          <w:t xml:space="preserve">Sigler, M.F., </w:t>
        </w:r>
        <w:proofErr w:type="spellStart"/>
        <w:r>
          <w:t>Tollit</w:t>
        </w:r>
        <w:proofErr w:type="spellEnd"/>
        <w:r>
          <w:t xml:space="preserve">, D.J., </w:t>
        </w:r>
        <w:proofErr w:type="spellStart"/>
        <w:r>
          <w:t>Vollenweider</w:t>
        </w:r>
        <w:proofErr w:type="spellEnd"/>
        <w:r>
          <w:t xml:space="preserve">, J.J., </w:t>
        </w:r>
        <w:proofErr w:type="spellStart"/>
        <w:r>
          <w:t>Thedinga</w:t>
        </w:r>
        <w:proofErr w:type="spellEnd"/>
        <w:r>
          <w:t xml:space="preserve">, J.F., </w:t>
        </w:r>
        <w:proofErr w:type="spellStart"/>
        <w:r>
          <w:t>Csepp</w:t>
        </w:r>
        <w:proofErr w:type="spellEnd"/>
        <w:r>
          <w:t xml:space="preserve">, D.J., Womble, J.N., Wong, M.A., </w:t>
        </w:r>
        <w:proofErr w:type="spellStart"/>
        <w:r>
          <w:t>Rehberg</w:t>
        </w:r>
        <w:proofErr w:type="spellEnd"/>
        <w:r>
          <w:t xml:space="preserve">, M.J., and </w:t>
        </w:r>
        <w:proofErr w:type="spellStart"/>
        <w:r>
          <w:t>Trites</w:t>
        </w:r>
        <w:proofErr w:type="spellEnd"/>
        <w:r>
          <w:t xml:space="preserve">, A.W. 2009. Steller sea lion foraging response to seasonal changes in prey availability. Mar. Ecol. </w:t>
        </w:r>
        <w:proofErr w:type="spellStart"/>
        <w:r>
          <w:t>Prog</w:t>
        </w:r>
        <w:proofErr w:type="spellEnd"/>
        <w:r>
          <w:t xml:space="preserve">. Ser. </w:t>
        </w:r>
        <w:r>
          <w:rPr>
            <w:b/>
            <w:bCs/>
          </w:rPr>
          <w:t>388</w:t>
        </w:r>
        <w:r>
          <w:t>: 243–261.</w:t>
        </w:r>
      </w:ins>
    </w:p>
    <w:p w14:paraId="463E790E" w14:textId="77777777" w:rsidR="007E67BF" w:rsidRDefault="007E67BF" w:rsidP="007E67BF">
      <w:pPr>
        <w:pStyle w:val="Bibliography"/>
        <w:rPr>
          <w:ins w:id="375" w:author="Client Services" w:date="2017-03-28T04:43:00Z"/>
        </w:rPr>
        <w:pPrChange w:id="376" w:author="Client Services" w:date="2017-03-28T04:43:00Z">
          <w:pPr>
            <w:widowControl w:val="0"/>
            <w:autoSpaceDE w:val="0"/>
            <w:autoSpaceDN w:val="0"/>
            <w:adjustRightInd w:val="0"/>
            <w:spacing w:after="0" w:line="240" w:lineRule="auto"/>
          </w:pPr>
        </w:pPrChange>
      </w:pPr>
      <w:ins w:id="377" w:author="Client Services" w:date="2017-03-28T04:43:00Z">
        <w:r>
          <w:t xml:space="preserve">Small, R.J., Pendleton, G.W., and Pitcher, K.W. 2003. Trends in abundance of Alaska harbor seals, 1983–2001. Mar. Mammal Sci. </w:t>
        </w:r>
        <w:r>
          <w:rPr>
            <w:b/>
            <w:bCs/>
          </w:rPr>
          <w:t>19</w:t>
        </w:r>
        <w:r>
          <w:t>(2): 344–362.</w:t>
        </w:r>
      </w:ins>
    </w:p>
    <w:p w14:paraId="65B6E959" w14:textId="77777777" w:rsidR="007E67BF" w:rsidRDefault="007E67BF" w:rsidP="007E67BF">
      <w:pPr>
        <w:pStyle w:val="Bibliography"/>
        <w:rPr>
          <w:ins w:id="378" w:author="Client Services" w:date="2017-03-28T04:43:00Z"/>
        </w:rPr>
        <w:pPrChange w:id="379" w:author="Client Services" w:date="2017-03-28T04:43:00Z">
          <w:pPr>
            <w:widowControl w:val="0"/>
            <w:autoSpaceDE w:val="0"/>
            <w:autoSpaceDN w:val="0"/>
            <w:adjustRightInd w:val="0"/>
            <w:spacing w:after="0" w:line="240" w:lineRule="auto"/>
          </w:pPr>
        </w:pPrChange>
      </w:pPr>
      <w:proofErr w:type="spellStart"/>
      <w:ins w:id="380" w:author="Client Services" w:date="2017-03-28T04:43:00Z">
        <w:r>
          <w:t>Stansell</w:t>
        </w:r>
        <w:proofErr w:type="spellEnd"/>
        <w:r>
          <w:t>, R.J., Gibbons, K.M., and Nagy, W.T. 2010. Evaluation of pinniped predation on adult salmonids and other fish in the Bonneville Dam tailrace, 2008-2010. US Army Corps of Engineers, Bonneville Lock and Dam. Available from http://www.salmonrecovery.gov/Files/2011%20APR%20files/New%20folder%</w:t>
        </w:r>
        <w:proofErr w:type="gramStart"/>
        <w:r>
          <w:t>20(</w:t>
        </w:r>
        <w:proofErr w:type="gramEnd"/>
        <w:r>
          <w:t>2)/Stansell_et_al._2011_S1-2008-2010_Pinniped_Report.pdf [accessed 5 July 2016].</w:t>
        </w:r>
      </w:ins>
    </w:p>
    <w:p w14:paraId="3522DE50" w14:textId="77777777" w:rsidR="007E67BF" w:rsidRDefault="007E67BF" w:rsidP="007E67BF">
      <w:pPr>
        <w:pStyle w:val="Bibliography"/>
        <w:rPr>
          <w:ins w:id="381" w:author="Client Services" w:date="2017-03-28T04:43:00Z"/>
        </w:rPr>
        <w:pPrChange w:id="382" w:author="Client Services" w:date="2017-03-28T04:43:00Z">
          <w:pPr>
            <w:widowControl w:val="0"/>
            <w:autoSpaceDE w:val="0"/>
            <w:autoSpaceDN w:val="0"/>
            <w:adjustRightInd w:val="0"/>
            <w:spacing w:after="0" w:line="240" w:lineRule="auto"/>
          </w:pPr>
        </w:pPrChange>
      </w:pPr>
      <w:proofErr w:type="spellStart"/>
      <w:ins w:id="383" w:author="Client Services" w:date="2017-03-28T04:43:00Z">
        <w:r>
          <w:t>Suryan</w:t>
        </w:r>
        <w:proofErr w:type="spellEnd"/>
        <w:r>
          <w:t xml:space="preserve">, R.M., and Harvey, J.T. 1998. TRACKING HARBOR SEALS (PHOCA VITULINA RICHARDSI) TO DETERMINE DIVE BEHAVIOR, FORAGING ACTIVITY, AND HAUL-OUT SITE USE. Mar. Mammal Sci. </w:t>
        </w:r>
        <w:r>
          <w:rPr>
            <w:b/>
            <w:bCs/>
          </w:rPr>
          <w:t>14</w:t>
        </w:r>
        <w:r>
          <w:t>(2): 361–372.</w:t>
        </w:r>
      </w:ins>
    </w:p>
    <w:p w14:paraId="15B77AE2" w14:textId="77777777" w:rsidR="007E67BF" w:rsidRDefault="007E67BF" w:rsidP="007E67BF">
      <w:pPr>
        <w:pStyle w:val="Bibliography"/>
        <w:rPr>
          <w:ins w:id="384" w:author="Client Services" w:date="2017-03-28T04:43:00Z"/>
        </w:rPr>
        <w:pPrChange w:id="385" w:author="Client Services" w:date="2017-03-28T04:43:00Z">
          <w:pPr>
            <w:widowControl w:val="0"/>
            <w:autoSpaceDE w:val="0"/>
            <w:autoSpaceDN w:val="0"/>
            <w:adjustRightInd w:val="0"/>
            <w:spacing w:after="0" w:line="240" w:lineRule="auto"/>
          </w:pPr>
        </w:pPrChange>
      </w:pPr>
      <w:ins w:id="386" w:author="Client Services" w:date="2017-03-28T04:43:00Z">
        <w:r>
          <w:t xml:space="preserve">Thomas, A.C., Nelson, B., Lance, M.M., </w:t>
        </w:r>
        <w:proofErr w:type="spellStart"/>
        <w:r>
          <w:t>Deagle</w:t>
        </w:r>
        <w:proofErr w:type="spellEnd"/>
        <w:r>
          <w:t xml:space="preserve">, B., and </w:t>
        </w:r>
        <w:proofErr w:type="spellStart"/>
        <w:r>
          <w:t>Trites</w:t>
        </w:r>
        <w:proofErr w:type="spellEnd"/>
        <w:r>
          <w:t xml:space="preserve">, A. 2016. </w:t>
        </w:r>
        <w:proofErr w:type="spellStart"/>
        <w:r>
          <w:t>Harbour</w:t>
        </w:r>
        <w:proofErr w:type="spellEnd"/>
        <w:r>
          <w:t xml:space="preserve"> seals target juvenile salmon of conservation concern. Can. J. Fish. </w:t>
        </w:r>
        <w:proofErr w:type="spellStart"/>
        <w:r>
          <w:t>Aquat</w:t>
        </w:r>
        <w:proofErr w:type="spellEnd"/>
        <w:r>
          <w:t>. Sci.</w:t>
        </w:r>
      </w:ins>
    </w:p>
    <w:p w14:paraId="3AF1DF15" w14:textId="77777777" w:rsidR="007E67BF" w:rsidRDefault="007E67BF" w:rsidP="007E67BF">
      <w:pPr>
        <w:pStyle w:val="Bibliography"/>
        <w:rPr>
          <w:ins w:id="387" w:author="Client Services" w:date="2017-03-28T04:43:00Z"/>
        </w:rPr>
        <w:pPrChange w:id="388" w:author="Client Services" w:date="2017-03-28T04:43:00Z">
          <w:pPr>
            <w:widowControl w:val="0"/>
            <w:autoSpaceDE w:val="0"/>
            <w:autoSpaceDN w:val="0"/>
            <w:adjustRightInd w:val="0"/>
            <w:spacing w:after="0" w:line="240" w:lineRule="auto"/>
          </w:pPr>
        </w:pPrChange>
      </w:pPr>
      <w:proofErr w:type="spellStart"/>
      <w:ins w:id="389" w:author="Client Services" w:date="2017-03-28T04:43:00Z">
        <w:r>
          <w:t>Tollit</w:t>
        </w:r>
        <w:proofErr w:type="spellEnd"/>
        <w:r>
          <w:t xml:space="preserve">, D.J., Wong, M.A., and </w:t>
        </w:r>
        <w:proofErr w:type="spellStart"/>
        <w:r>
          <w:t>Trites</w:t>
        </w:r>
        <w:proofErr w:type="spellEnd"/>
        <w:r>
          <w:t>, A.W. 2015. Diet composition of Steller sea lions (</w:t>
        </w:r>
        <w:proofErr w:type="spellStart"/>
        <w:r>
          <w:t>Eumetopias</w:t>
        </w:r>
        <w:proofErr w:type="spellEnd"/>
        <w:r>
          <w:t xml:space="preserve"> </w:t>
        </w:r>
        <w:proofErr w:type="spellStart"/>
        <w:r>
          <w:t>jubatus</w:t>
        </w:r>
        <w:proofErr w:type="spellEnd"/>
        <w:r>
          <w:t xml:space="preserve">) in Frederick Sound, southeast Alaska: a comparison of quantification methods using scats to describe temporal and spatial variabilities. Can. J. Zool. </w:t>
        </w:r>
        <w:r>
          <w:rPr>
            <w:b/>
            <w:bCs/>
          </w:rPr>
          <w:t>93</w:t>
        </w:r>
        <w:r>
          <w:t>(5): 361–376.</w:t>
        </w:r>
      </w:ins>
    </w:p>
    <w:p w14:paraId="6C07FE32" w14:textId="77777777" w:rsidR="007E67BF" w:rsidRDefault="007E67BF" w:rsidP="007E67BF">
      <w:pPr>
        <w:pStyle w:val="Bibliography"/>
        <w:rPr>
          <w:ins w:id="390" w:author="Client Services" w:date="2017-03-28T04:43:00Z"/>
        </w:rPr>
        <w:pPrChange w:id="391" w:author="Client Services" w:date="2017-03-28T04:43:00Z">
          <w:pPr>
            <w:widowControl w:val="0"/>
            <w:autoSpaceDE w:val="0"/>
            <w:autoSpaceDN w:val="0"/>
            <w:adjustRightInd w:val="0"/>
            <w:spacing w:after="0" w:line="240" w:lineRule="auto"/>
          </w:pPr>
        </w:pPrChange>
      </w:pPr>
      <w:proofErr w:type="spellStart"/>
      <w:ins w:id="392" w:author="Client Services" w:date="2017-03-28T04:43:00Z">
        <w:r>
          <w:t>Trites</w:t>
        </w:r>
        <w:proofErr w:type="spellEnd"/>
        <w:r>
          <w:t xml:space="preserve">, A.W., and Donnelly, C.P. 2003. The decline of Steller sea lions </w:t>
        </w:r>
        <w:proofErr w:type="spellStart"/>
        <w:r>
          <w:t>Eumetopias</w:t>
        </w:r>
        <w:proofErr w:type="spellEnd"/>
        <w:r>
          <w:t xml:space="preserve"> </w:t>
        </w:r>
        <w:proofErr w:type="spellStart"/>
        <w:r>
          <w:t>jubatus</w:t>
        </w:r>
        <w:proofErr w:type="spellEnd"/>
        <w:r>
          <w:t xml:space="preserve"> in Alaska: a review of the nutritional stress hypothesis. Mammal Rev. </w:t>
        </w:r>
        <w:r>
          <w:rPr>
            <w:b/>
            <w:bCs/>
          </w:rPr>
          <w:t>33</w:t>
        </w:r>
        <w:r>
          <w:t>(1): 3–28.</w:t>
        </w:r>
      </w:ins>
    </w:p>
    <w:p w14:paraId="09AFAEA4" w14:textId="77777777" w:rsidR="007E67BF" w:rsidRDefault="007E67BF" w:rsidP="007E67BF">
      <w:pPr>
        <w:pStyle w:val="Bibliography"/>
        <w:rPr>
          <w:ins w:id="393" w:author="Client Services" w:date="2017-03-28T04:43:00Z"/>
        </w:rPr>
        <w:pPrChange w:id="394" w:author="Client Services" w:date="2017-03-28T04:43:00Z">
          <w:pPr>
            <w:widowControl w:val="0"/>
            <w:autoSpaceDE w:val="0"/>
            <w:autoSpaceDN w:val="0"/>
            <w:adjustRightInd w:val="0"/>
            <w:spacing w:after="0" w:line="240" w:lineRule="auto"/>
          </w:pPr>
        </w:pPrChange>
      </w:pPr>
      <w:ins w:id="395" w:author="Client Services" w:date="2017-03-28T04:43:00Z">
        <w:r>
          <w:t xml:space="preserve">Ward, E.J., </w:t>
        </w:r>
        <w:proofErr w:type="spellStart"/>
        <w:r>
          <w:t>Dahlheim</w:t>
        </w:r>
        <w:proofErr w:type="spellEnd"/>
        <w:r>
          <w:t xml:space="preserve">, M.E., Waite, J.M., Emmons, C.K., Marshall, K.N., </w:t>
        </w:r>
        <w:proofErr w:type="spellStart"/>
        <w:r>
          <w:t>Chasco</w:t>
        </w:r>
        <w:proofErr w:type="spellEnd"/>
        <w:r>
          <w:t xml:space="preserve">, B.E., and </w:t>
        </w:r>
        <w:proofErr w:type="spellStart"/>
        <w:r>
          <w:t>Balcomb</w:t>
        </w:r>
        <w:proofErr w:type="spellEnd"/>
        <w:r>
          <w:t xml:space="preserve">, K.C. 2016. Long-distance migration of prey synchronizes demographic rates of top predators across broad spatial scales. Ecosphere </w:t>
        </w:r>
        <w:r>
          <w:rPr>
            <w:b/>
            <w:bCs/>
          </w:rPr>
          <w:t>7</w:t>
        </w:r>
        <w:r>
          <w:t>(2). Available from http://onlinelibrary.wiley.com/doi/10.1002/ecs2.1276/full [accessed 5 July 2016].</w:t>
        </w:r>
      </w:ins>
    </w:p>
    <w:p w14:paraId="33CB8167" w14:textId="77777777" w:rsidR="007E67BF" w:rsidRDefault="007E67BF" w:rsidP="007E67BF">
      <w:pPr>
        <w:pStyle w:val="Bibliography"/>
        <w:rPr>
          <w:ins w:id="396" w:author="Client Services" w:date="2017-03-28T04:43:00Z"/>
        </w:rPr>
        <w:pPrChange w:id="397" w:author="Client Services" w:date="2017-03-28T04:43:00Z">
          <w:pPr>
            <w:widowControl w:val="0"/>
            <w:autoSpaceDE w:val="0"/>
            <w:autoSpaceDN w:val="0"/>
            <w:adjustRightInd w:val="0"/>
            <w:spacing w:after="0" w:line="240" w:lineRule="auto"/>
          </w:pPr>
        </w:pPrChange>
      </w:pPr>
      <w:ins w:id="398" w:author="Client Services" w:date="2017-03-28T04:43:00Z">
        <w:r>
          <w:t xml:space="preserve">Ward, E.J., Holmes, E.E., and </w:t>
        </w:r>
        <w:proofErr w:type="spellStart"/>
        <w:r>
          <w:t>Balcomb</w:t>
        </w:r>
        <w:proofErr w:type="spellEnd"/>
        <w:r>
          <w:t xml:space="preserve">, K.C. 2009. Quantifying the effects of prey abundance on killer whale reproduction. J. Appl. Ecol. </w:t>
        </w:r>
        <w:r>
          <w:rPr>
            <w:b/>
            <w:bCs/>
          </w:rPr>
          <w:t>46</w:t>
        </w:r>
        <w:r>
          <w:t>(3): 632–640.</w:t>
        </w:r>
      </w:ins>
    </w:p>
    <w:p w14:paraId="21300C42" w14:textId="77777777" w:rsidR="007E67BF" w:rsidRDefault="007E67BF" w:rsidP="007E67BF">
      <w:pPr>
        <w:pStyle w:val="Bibliography"/>
        <w:rPr>
          <w:ins w:id="399" w:author="Client Services" w:date="2017-03-28T04:43:00Z"/>
        </w:rPr>
        <w:pPrChange w:id="400" w:author="Client Services" w:date="2017-03-28T04:43:00Z">
          <w:pPr>
            <w:widowControl w:val="0"/>
            <w:autoSpaceDE w:val="0"/>
            <w:autoSpaceDN w:val="0"/>
            <w:adjustRightInd w:val="0"/>
            <w:spacing w:after="0" w:line="240" w:lineRule="auto"/>
          </w:pPr>
        </w:pPrChange>
      </w:pPr>
      <w:ins w:id="401" w:author="Client Services" w:date="2017-03-28T04:43:00Z">
        <w:r>
          <w:t xml:space="preserve">Weise, M.J., and Harvey, J.T. 2008. Temporal variability in ocean climate and California sea lion diet and biomass consumption: implications for fisheries management. Mar. Ecol. </w:t>
        </w:r>
        <w:proofErr w:type="spellStart"/>
        <w:r>
          <w:t>Prog</w:t>
        </w:r>
        <w:proofErr w:type="spellEnd"/>
        <w:r>
          <w:t xml:space="preserve">. Ser. </w:t>
        </w:r>
        <w:r>
          <w:rPr>
            <w:b/>
            <w:bCs/>
          </w:rPr>
          <w:t>373</w:t>
        </w:r>
        <w:r>
          <w:t>: 157–172.</w:t>
        </w:r>
      </w:ins>
    </w:p>
    <w:p w14:paraId="4B531086" w14:textId="77777777" w:rsidR="007E67BF" w:rsidRDefault="007E67BF" w:rsidP="007E67BF">
      <w:pPr>
        <w:pStyle w:val="Bibliography"/>
        <w:rPr>
          <w:ins w:id="402" w:author="Client Services" w:date="2017-03-28T04:43:00Z"/>
        </w:rPr>
        <w:pPrChange w:id="403" w:author="Client Services" w:date="2017-03-28T04:43:00Z">
          <w:pPr>
            <w:widowControl w:val="0"/>
            <w:autoSpaceDE w:val="0"/>
            <w:autoSpaceDN w:val="0"/>
            <w:adjustRightInd w:val="0"/>
            <w:spacing w:after="0" w:line="240" w:lineRule="auto"/>
          </w:pPr>
        </w:pPrChange>
      </w:pPr>
      <w:proofErr w:type="spellStart"/>
      <w:ins w:id="404" w:author="Client Services" w:date="2017-03-28T04:43:00Z">
        <w:r>
          <w:t>Weitkamp</w:t>
        </w:r>
        <w:proofErr w:type="spellEnd"/>
        <w:r>
          <w:t xml:space="preserve">, L.A. 2010. Marine distributions of Chinook salmon from the west coast of North America determined by coded wire tag recoveries. Trans. Am. Fish. Soc. </w:t>
        </w:r>
        <w:r>
          <w:rPr>
            <w:b/>
            <w:bCs/>
          </w:rPr>
          <w:t>139</w:t>
        </w:r>
        <w:r>
          <w:t>(1): 147–170.</w:t>
        </w:r>
      </w:ins>
    </w:p>
    <w:p w14:paraId="4CADC8A2" w14:textId="77777777" w:rsidR="007E67BF" w:rsidRDefault="007E67BF" w:rsidP="007E67BF">
      <w:pPr>
        <w:pStyle w:val="Bibliography"/>
        <w:rPr>
          <w:ins w:id="405" w:author="Client Services" w:date="2017-03-28T04:43:00Z"/>
        </w:rPr>
        <w:pPrChange w:id="406" w:author="Client Services" w:date="2017-03-28T04:43:00Z">
          <w:pPr>
            <w:widowControl w:val="0"/>
            <w:autoSpaceDE w:val="0"/>
            <w:autoSpaceDN w:val="0"/>
            <w:adjustRightInd w:val="0"/>
            <w:spacing w:after="0" w:line="240" w:lineRule="auto"/>
          </w:pPr>
        </w:pPrChange>
      </w:pPr>
      <w:ins w:id="407" w:author="Client Services" w:date="2017-03-28T04:43:00Z">
        <w:r>
          <w:lastRenderedPageBreak/>
          <w:t xml:space="preserve">Williams, T.M., Estes, J.A., </w:t>
        </w:r>
        <w:proofErr w:type="spellStart"/>
        <w:r>
          <w:t>Doak</w:t>
        </w:r>
        <w:proofErr w:type="spellEnd"/>
        <w:r>
          <w:t xml:space="preserve">, D.F., and Springer, A.M. 2004. Killer appetites: assessing the role of predators in ecological communities. Ecology </w:t>
        </w:r>
        <w:r>
          <w:rPr>
            <w:b/>
            <w:bCs/>
          </w:rPr>
          <w:t>85</w:t>
        </w:r>
        <w:r>
          <w:t>(12): 3373–3384.</w:t>
        </w:r>
      </w:ins>
    </w:p>
    <w:p w14:paraId="41F6D488" w14:textId="77777777" w:rsidR="007E67BF" w:rsidRDefault="007E67BF" w:rsidP="007E67BF">
      <w:pPr>
        <w:pStyle w:val="Bibliography"/>
        <w:rPr>
          <w:ins w:id="408" w:author="Client Services" w:date="2017-03-28T04:43:00Z"/>
        </w:rPr>
        <w:pPrChange w:id="409" w:author="Client Services" w:date="2017-03-28T04:43:00Z">
          <w:pPr>
            <w:widowControl w:val="0"/>
            <w:autoSpaceDE w:val="0"/>
            <w:autoSpaceDN w:val="0"/>
            <w:adjustRightInd w:val="0"/>
            <w:spacing w:after="0" w:line="240" w:lineRule="auto"/>
          </w:pPr>
        </w:pPrChange>
      </w:pPr>
      <w:proofErr w:type="spellStart"/>
      <w:ins w:id="410" w:author="Client Services" w:date="2017-03-28T04:43:00Z">
        <w:r>
          <w:t>Winship</w:t>
        </w:r>
        <w:proofErr w:type="spellEnd"/>
        <w:r>
          <w:t xml:space="preserve">, A.J., Hunter, A.M., Rosen, D.A., and </w:t>
        </w:r>
        <w:proofErr w:type="spellStart"/>
        <w:r>
          <w:t>Trites</w:t>
        </w:r>
        <w:proofErr w:type="spellEnd"/>
        <w:r>
          <w:t xml:space="preserve">, A.W. 2006. Food consumption by sea lions: existing data and techniques. Sea Lions World </w:t>
        </w:r>
        <w:proofErr w:type="spellStart"/>
        <w:r>
          <w:t>Alsk</w:t>
        </w:r>
        <w:proofErr w:type="spellEnd"/>
        <w:r>
          <w:t>. Sea Grant Coll. Program: 177–191.</w:t>
        </w:r>
      </w:ins>
    </w:p>
    <w:p w14:paraId="35442B8A" w14:textId="77777777" w:rsidR="007E67BF" w:rsidRDefault="007E67BF" w:rsidP="007E67BF">
      <w:pPr>
        <w:pStyle w:val="Bibliography"/>
        <w:rPr>
          <w:ins w:id="411" w:author="Client Services" w:date="2017-03-28T04:43:00Z"/>
        </w:rPr>
        <w:pPrChange w:id="412" w:author="Client Services" w:date="2017-03-28T04:43:00Z">
          <w:pPr>
            <w:widowControl w:val="0"/>
            <w:autoSpaceDE w:val="0"/>
            <w:autoSpaceDN w:val="0"/>
            <w:adjustRightInd w:val="0"/>
            <w:spacing w:after="0" w:line="240" w:lineRule="auto"/>
          </w:pPr>
        </w:pPrChange>
      </w:pPr>
      <w:proofErr w:type="spellStart"/>
      <w:ins w:id="413" w:author="Client Services" w:date="2017-03-28T04:43:00Z">
        <w:r>
          <w:t>Winship</w:t>
        </w:r>
        <w:proofErr w:type="spellEnd"/>
        <w:r>
          <w:t xml:space="preserve">, A.J., </w:t>
        </w:r>
        <w:proofErr w:type="spellStart"/>
        <w:r>
          <w:t>Trites</w:t>
        </w:r>
        <w:proofErr w:type="spellEnd"/>
        <w:r>
          <w:t>, A.W., and Calkins, D.G. 2001. Growth in body size of the Steller sea lion (</w:t>
        </w:r>
        <w:proofErr w:type="spellStart"/>
        <w:r>
          <w:t>Eumetopias</w:t>
        </w:r>
        <w:proofErr w:type="spellEnd"/>
        <w:r>
          <w:t xml:space="preserve"> </w:t>
        </w:r>
        <w:proofErr w:type="spellStart"/>
        <w:r>
          <w:t>jubatus</w:t>
        </w:r>
        <w:proofErr w:type="spellEnd"/>
        <w:r>
          <w:t xml:space="preserve">). J. Mammal. </w:t>
        </w:r>
        <w:r>
          <w:rPr>
            <w:b/>
            <w:bCs/>
          </w:rPr>
          <w:t>82</w:t>
        </w:r>
        <w:r>
          <w:t>(2): 500–519.</w:t>
        </w:r>
      </w:ins>
    </w:p>
    <w:p w14:paraId="13472793" w14:textId="77777777" w:rsidR="007E67BF" w:rsidRDefault="007E67BF" w:rsidP="007E67BF">
      <w:pPr>
        <w:pStyle w:val="Bibliography"/>
        <w:rPr>
          <w:ins w:id="414" w:author="Client Services" w:date="2017-03-28T04:43:00Z"/>
        </w:rPr>
        <w:pPrChange w:id="415" w:author="Client Services" w:date="2017-03-28T04:43:00Z">
          <w:pPr>
            <w:widowControl w:val="0"/>
            <w:autoSpaceDE w:val="0"/>
            <w:autoSpaceDN w:val="0"/>
            <w:adjustRightInd w:val="0"/>
            <w:spacing w:after="0" w:line="240" w:lineRule="auto"/>
          </w:pPr>
        </w:pPrChange>
      </w:pPr>
      <w:proofErr w:type="spellStart"/>
      <w:ins w:id="416" w:author="Client Services" w:date="2017-03-28T04:43:00Z">
        <w:r>
          <w:t>Winship</w:t>
        </w:r>
        <w:proofErr w:type="spellEnd"/>
        <w:r>
          <w:t xml:space="preserve">, A.J., </w:t>
        </w:r>
        <w:proofErr w:type="spellStart"/>
        <w:r>
          <w:t>Trites</w:t>
        </w:r>
        <w:proofErr w:type="spellEnd"/>
        <w:r>
          <w:t xml:space="preserve">, A.W., and Rosen, D.A. 2002. A </w:t>
        </w:r>
        <w:proofErr w:type="spellStart"/>
        <w:r>
          <w:t>bioenergetic</w:t>
        </w:r>
        <w:proofErr w:type="spellEnd"/>
        <w:r>
          <w:t xml:space="preserve"> model for estimating the food requirements of Steller sea lions </w:t>
        </w:r>
        <w:proofErr w:type="spellStart"/>
        <w:r>
          <w:t>Eumetopias</w:t>
        </w:r>
        <w:proofErr w:type="spellEnd"/>
        <w:r>
          <w:t xml:space="preserve"> </w:t>
        </w:r>
        <w:proofErr w:type="spellStart"/>
        <w:r>
          <w:t>jubatus</w:t>
        </w:r>
        <w:proofErr w:type="spellEnd"/>
        <w:r>
          <w:t xml:space="preserve"> in Alaska, USA. Mar. Ecol. </w:t>
        </w:r>
        <w:proofErr w:type="spellStart"/>
        <w:r>
          <w:t>Prog</w:t>
        </w:r>
        <w:proofErr w:type="spellEnd"/>
        <w:r>
          <w:t xml:space="preserve">. Ser. </w:t>
        </w:r>
        <w:r>
          <w:rPr>
            <w:b/>
            <w:bCs/>
          </w:rPr>
          <w:t>229</w:t>
        </w:r>
        <w:r>
          <w:t>: 291–312.</w:t>
        </w:r>
      </w:ins>
    </w:p>
    <w:p w14:paraId="2BC5EF19" w14:textId="77777777" w:rsidR="007E67BF" w:rsidRDefault="007E67BF" w:rsidP="007E67BF">
      <w:pPr>
        <w:pStyle w:val="Bibliography"/>
        <w:rPr>
          <w:ins w:id="417" w:author="Client Services" w:date="2017-03-28T04:43:00Z"/>
        </w:rPr>
        <w:pPrChange w:id="418" w:author="Client Services" w:date="2017-03-28T04:43:00Z">
          <w:pPr>
            <w:widowControl w:val="0"/>
            <w:autoSpaceDE w:val="0"/>
            <w:autoSpaceDN w:val="0"/>
            <w:adjustRightInd w:val="0"/>
            <w:spacing w:after="0" w:line="240" w:lineRule="auto"/>
          </w:pPr>
        </w:pPrChange>
      </w:pPr>
      <w:ins w:id="419" w:author="Client Services" w:date="2017-03-28T04:43:00Z">
        <w:r>
          <w:t xml:space="preserve">Womble, J.N., Pendleton, G.W., Mathews, E.A., Blundell, G.M., Bool, N.M., and </w:t>
        </w:r>
        <w:proofErr w:type="spellStart"/>
        <w:r>
          <w:t>Gende</w:t>
        </w:r>
        <w:proofErr w:type="spellEnd"/>
        <w:r>
          <w:t>, S.M. 2010. Harbor seal (</w:t>
        </w:r>
        <w:proofErr w:type="spellStart"/>
        <w:r>
          <w:t>Phoca</w:t>
        </w:r>
        <w:proofErr w:type="spellEnd"/>
        <w:r>
          <w:t xml:space="preserve"> </w:t>
        </w:r>
        <w:proofErr w:type="spellStart"/>
        <w:r>
          <w:t>vitulina</w:t>
        </w:r>
        <w:proofErr w:type="spellEnd"/>
        <w:r>
          <w:t xml:space="preserve"> </w:t>
        </w:r>
        <w:proofErr w:type="spellStart"/>
        <w:r>
          <w:t>richardii</w:t>
        </w:r>
        <w:proofErr w:type="spellEnd"/>
        <w:r>
          <w:t xml:space="preserve">) decline continues in the rapidly changing landscape of Glacier Bay National Park, Alaska 1992–2008. Mar. Mammal Sci. </w:t>
        </w:r>
        <w:r>
          <w:rPr>
            <w:b/>
            <w:bCs/>
          </w:rPr>
          <w:t>26</w:t>
        </w:r>
        <w:r>
          <w:t>(3): 686–697.</w:t>
        </w:r>
      </w:ins>
    </w:p>
    <w:p w14:paraId="63724A80" w14:textId="77777777" w:rsidR="007E67BF" w:rsidRDefault="007E67BF" w:rsidP="007E67BF">
      <w:pPr>
        <w:pStyle w:val="Bibliography"/>
        <w:rPr>
          <w:ins w:id="420" w:author="Client Services" w:date="2017-03-28T04:43:00Z"/>
        </w:rPr>
        <w:pPrChange w:id="421" w:author="Client Services" w:date="2017-03-28T04:43:00Z">
          <w:pPr>
            <w:widowControl w:val="0"/>
            <w:autoSpaceDE w:val="0"/>
            <w:autoSpaceDN w:val="0"/>
            <w:adjustRightInd w:val="0"/>
            <w:spacing w:after="0" w:line="240" w:lineRule="auto"/>
          </w:pPr>
        </w:pPrChange>
      </w:pPr>
      <w:ins w:id="422" w:author="Client Services" w:date="2017-03-28T04:43:00Z">
        <w:r>
          <w:t xml:space="preserve">Wright, B.E., Brown, R.F., and </w:t>
        </w:r>
        <w:proofErr w:type="spellStart"/>
        <w:r>
          <w:t>Murtagh</w:t>
        </w:r>
        <w:proofErr w:type="spellEnd"/>
        <w:r>
          <w:t>, T. 2015. WILLAMETTE FALLS PINNIPED MONITORING PROJECT, 2015. Oregon Department of Fish and Wildlife. Available from http://www.dfw.state.or.us/fish/SeaLion/docs/Willamette_Falls_2015_sea_lion_report.pdf [accessed 16 December 2016].</w:t>
        </w:r>
      </w:ins>
    </w:p>
    <w:p w14:paraId="32A10816" w14:textId="77777777" w:rsidR="007E67BF" w:rsidRDefault="007E67BF" w:rsidP="007E67BF">
      <w:pPr>
        <w:pStyle w:val="Bibliography"/>
        <w:rPr>
          <w:ins w:id="423" w:author="Client Services" w:date="2017-03-28T04:43:00Z"/>
        </w:rPr>
        <w:pPrChange w:id="424" w:author="Client Services" w:date="2017-03-28T04:43:00Z">
          <w:pPr>
            <w:widowControl w:val="0"/>
            <w:autoSpaceDE w:val="0"/>
            <w:autoSpaceDN w:val="0"/>
            <w:adjustRightInd w:val="0"/>
            <w:spacing w:after="0" w:line="240" w:lineRule="auto"/>
          </w:pPr>
        </w:pPrChange>
      </w:pPr>
      <w:ins w:id="425" w:author="Client Services" w:date="2017-03-28T04:43:00Z">
        <w:r>
          <w:t xml:space="preserve">York, A.E. 1994. The population dynamics of northern sea lions, 1975-1985. Mar. Mammal Sci. </w:t>
        </w:r>
        <w:r>
          <w:rPr>
            <w:b/>
            <w:bCs/>
          </w:rPr>
          <w:t>10</w:t>
        </w:r>
        <w:r>
          <w:t>(1): 38–51.</w:t>
        </w:r>
      </w:ins>
    </w:p>
    <w:p w14:paraId="66C009EF" w14:textId="77777777" w:rsidR="007E67BF" w:rsidRDefault="007E67BF" w:rsidP="007E67BF">
      <w:pPr>
        <w:pStyle w:val="Bibliography"/>
        <w:rPr>
          <w:ins w:id="426" w:author="Client Services" w:date="2017-03-28T04:43:00Z"/>
        </w:rPr>
        <w:pPrChange w:id="427" w:author="Client Services" w:date="2017-03-28T04:43:00Z">
          <w:pPr>
            <w:widowControl w:val="0"/>
            <w:autoSpaceDE w:val="0"/>
            <w:autoSpaceDN w:val="0"/>
            <w:adjustRightInd w:val="0"/>
            <w:spacing w:after="0" w:line="240" w:lineRule="auto"/>
          </w:pPr>
        </w:pPrChange>
      </w:pPr>
      <w:ins w:id="428" w:author="Client Services" w:date="2017-03-28T04:43:00Z">
        <w:r>
          <w:t xml:space="preserve">Zimmerman, M.S., </w:t>
        </w:r>
        <w:proofErr w:type="spellStart"/>
        <w:r>
          <w:t>Kinsel</w:t>
        </w:r>
        <w:proofErr w:type="spellEnd"/>
        <w:r>
          <w:t xml:space="preserve">, C., Beamer, E., Connor, E.J., and </w:t>
        </w:r>
        <w:proofErr w:type="spellStart"/>
        <w:r>
          <w:t>Pflug</w:t>
        </w:r>
        <w:proofErr w:type="spellEnd"/>
        <w:r>
          <w:t xml:space="preserve">, D.E. 2015. Abundance, survival, and life history strategies of juvenile Chinook </w:t>
        </w:r>
        <w:proofErr w:type="gramStart"/>
        <w:r>
          <w:t>Salmon</w:t>
        </w:r>
        <w:proofErr w:type="gramEnd"/>
        <w:r>
          <w:t xml:space="preserve"> in the Skagit River, Washington. Trans. Am. Fish. Soc. </w:t>
        </w:r>
        <w:r>
          <w:rPr>
            <w:b/>
            <w:bCs/>
          </w:rPr>
          <w:t>144</w:t>
        </w:r>
        <w:r>
          <w:t>(3): 627–641.</w:t>
        </w:r>
      </w:ins>
    </w:p>
    <w:p w14:paraId="3E4BDB0E" w14:textId="617327CC" w:rsidR="009154CD" w:rsidDel="007E67BF" w:rsidRDefault="009154CD" w:rsidP="00191DA2">
      <w:pPr>
        <w:pStyle w:val="Bibliography"/>
        <w:rPr>
          <w:del w:id="429" w:author="Client Services" w:date="2017-03-28T04:43:00Z"/>
        </w:rPr>
      </w:pPr>
      <w:del w:id="430" w:author="Client Services" w:date="2017-03-28T04:43:00Z">
        <w:r w:rsidDel="007E67BF">
          <w:delText xml:space="preserve">Adams, J., Kaplan, I.C., Chasco, B., Marshall, K.N., Acevedo-Gutiérrez, A., and Ward, E.J. 2016. A century of Chinook salmon consumption by marine mammal predators in the Northeast Pacific Ocean. Ecol. Inform. </w:delText>
        </w:r>
        <w:r w:rsidDel="007E67BF">
          <w:rPr>
            <w:b/>
            <w:bCs/>
          </w:rPr>
          <w:delText>34</w:delText>
        </w:r>
        <w:r w:rsidDel="007E67BF">
          <w:delText>: 44–51.</w:delText>
        </w:r>
      </w:del>
    </w:p>
    <w:p w14:paraId="7F1F7F26" w14:textId="448E02B4" w:rsidR="009154CD" w:rsidDel="007E67BF" w:rsidRDefault="009154CD" w:rsidP="00191DA2">
      <w:pPr>
        <w:pStyle w:val="Bibliography"/>
        <w:rPr>
          <w:del w:id="431" w:author="Client Services" w:date="2017-03-28T04:43:00Z"/>
        </w:rPr>
      </w:pPr>
      <w:del w:id="432" w:author="Client Services" w:date="2017-03-28T04:43:00Z">
        <w:r w:rsidDel="007E67BF">
          <w:delText>Allen, B.M., and Angliss, R.P. 2013. Killer whale (Orcinus orca): Eatern North Pacific Alaska Resident Stock. Technical Memorandum, NOAA.</w:delText>
        </w:r>
      </w:del>
    </w:p>
    <w:p w14:paraId="765DD78D" w14:textId="0C31D297" w:rsidR="009154CD" w:rsidDel="007E67BF" w:rsidRDefault="009154CD" w:rsidP="00191DA2">
      <w:pPr>
        <w:pStyle w:val="Bibliography"/>
        <w:rPr>
          <w:del w:id="433" w:author="Client Services" w:date="2017-03-28T04:43:00Z"/>
        </w:rPr>
      </w:pPr>
      <w:del w:id="434" w:author="Client Services" w:date="2017-03-28T04:43:00Z">
        <w:r w:rsidDel="007E67BF">
          <w:delText>Angliss, R.P., and Allen, B.M. 2015. Alaska marine mammal stock assessments, 2014. NOAA Technical Memorandum, NOAA, Seattle, WA. Available from http://www.nmfs.noaa.gov/pr/sars/pdf/alaska2014_final.pdf [accessed 5 July 2016].</w:delText>
        </w:r>
      </w:del>
    </w:p>
    <w:p w14:paraId="09233B14" w14:textId="3F1EAE16" w:rsidR="009154CD" w:rsidDel="007E67BF" w:rsidRDefault="009154CD" w:rsidP="00191DA2">
      <w:pPr>
        <w:pStyle w:val="Bibliography"/>
        <w:rPr>
          <w:del w:id="435" w:author="Client Services" w:date="2017-03-28T04:43:00Z"/>
        </w:rPr>
      </w:pPr>
      <w:del w:id="436" w:author="Client Services" w:date="2017-03-28T04:43:00Z">
        <w:r w:rsidDel="007E67BF">
          <w:delText>Barrett-Lennard, L.G., Heise, K., Saulitis, E., Ellis, G., and Matkin, C. 1995. The impact of killer whale predation on Steller sea lion populations in British Columbia and Alaska. Rep. North Pac. Univ. Mar. Mammal Res. Consort. Univ. Br. Columbia Vanc. BC Can.</w:delText>
        </w:r>
      </w:del>
    </w:p>
    <w:p w14:paraId="279E35AD" w14:textId="5AE16566" w:rsidR="009154CD" w:rsidDel="007E67BF" w:rsidRDefault="009154CD" w:rsidP="00191DA2">
      <w:pPr>
        <w:pStyle w:val="Bibliography"/>
        <w:rPr>
          <w:del w:id="437" w:author="Client Services" w:date="2017-03-28T04:43:00Z"/>
        </w:rPr>
      </w:pPr>
      <w:del w:id="438" w:author="Client Services" w:date="2017-03-28T04:43:00Z">
        <w:r w:rsidDel="007E67BF">
          <w:delText>Bigg, M.A. 1969. The harbour seal in British Columbia. Fisheries Research Board of Canada Ottawa. Available from http://library.wur.nl/WebQuery/clc/409938 [accessed 13 March 2016].</w:delText>
        </w:r>
      </w:del>
    </w:p>
    <w:p w14:paraId="7B7DE54B" w14:textId="3F3C0705" w:rsidR="009154CD" w:rsidDel="007E67BF" w:rsidRDefault="009154CD" w:rsidP="00191DA2">
      <w:pPr>
        <w:pStyle w:val="Bibliography"/>
        <w:rPr>
          <w:del w:id="439" w:author="Client Services" w:date="2017-03-28T04:43:00Z"/>
        </w:rPr>
      </w:pPr>
      <w:del w:id="440" w:author="Client Services" w:date="2017-03-28T04:43:00Z">
        <w:r w:rsidDel="007E67BF">
          <w:delText>Bigg, M.A. 1985. Status of the Steller sea lion (Eumetopias jubatus) and California sea lion (Zalophus californianus) in British Columbia. Department of Fisheries and Oceans Ottawa. Available from http://www.racerocks.ca/wp-content/uploads/2014/03/sealionbigg17899.pdf [accessed 29 November 2016].</w:delText>
        </w:r>
      </w:del>
    </w:p>
    <w:p w14:paraId="27D257F9" w14:textId="21F12B89" w:rsidR="009154CD" w:rsidDel="007E67BF" w:rsidRDefault="009154CD" w:rsidP="00191DA2">
      <w:pPr>
        <w:pStyle w:val="Bibliography"/>
        <w:rPr>
          <w:del w:id="441" w:author="Client Services" w:date="2017-03-28T04:43:00Z"/>
        </w:rPr>
      </w:pPr>
      <w:del w:id="442" w:author="Client Services" w:date="2017-03-28T04:43:00Z">
        <w:r w:rsidDel="007E67BF">
          <w:delText>Boulva, J., McLaren, I.A., and others. 1979. Biology of the harbor seal, Phoca vitulina, in eastern Canada. Dept. of Fisheries and Oceans. Available from http://agris.fao.org/agris-search/search.do?recordID=US201300581218 [accessed 13 March 2016].</w:delText>
        </w:r>
      </w:del>
    </w:p>
    <w:p w14:paraId="4B85AA52" w14:textId="3DE320CA" w:rsidR="009154CD" w:rsidDel="007E67BF" w:rsidRDefault="009154CD" w:rsidP="00191DA2">
      <w:pPr>
        <w:pStyle w:val="Bibliography"/>
        <w:rPr>
          <w:del w:id="443" w:author="Client Services" w:date="2017-03-28T04:43:00Z"/>
        </w:rPr>
      </w:pPr>
      <w:del w:id="444" w:author="Client Services" w:date="2017-03-28T04:43:00Z">
        <w:r w:rsidDel="007E67BF">
          <w:delText xml:space="preserve">Boveng, P.L., Bengtson, J.L., Withrow, D.E., Cesarone, J.C., Simpkins, M.A., Frost, K.J., and Burns, J.J. 2003. The abundance of harbor seals in the Gulf of Alaska. Mar. Mammal Sci. </w:delText>
        </w:r>
        <w:r w:rsidDel="007E67BF">
          <w:rPr>
            <w:b/>
            <w:bCs/>
          </w:rPr>
          <w:delText>19</w:delText>
        </w:r>
        <w:r w:rsidDel="007E67BF">
          <w:delText>(1): 111–127.</w:delText>
        </w:r>
      </w:del>
    </w:p>
    <w:p w14:paraId="61E3F4D6" w14:textId="709AB934" w:rsidR="009154CD" w:rsidDel="007E67BF" w:rsidRDefault="009154CD" w:rsidP="00191DA2">
      <w:pPr>
        <w:pStyle w:val="Bibliography"/>
        <w:rPr>
          <w:del w:id="445" w:author="Client Services" w:date="2017-03-28T04:43:00Z"/>
        </w:rPr>
      </w:pPr>
      <w:del w:id="446" w:author="Client Services" w:date="2017-03-28T04:43:00Z">
        <w:r w:rsidDel="007E67BF">
          <w:delText xml:space="preserve">Boyd, I.L. 2002. Estimating food consumption of marine predators: Antarctic fur seals and macaroni penguins. J. Appl. Ecol. </w:delText>
        </w:r>
        <w:r w:rsidDel="007E67BF">
          <w:rPr>
            <w:b/>
            <w:bCs/>
          </w:rPr>
          <w:delText>39</w:delText>
        </w:r>
        <w:r w:rsidDel="007E67BF">
          <w:delText>(1): 103–119.</w:delText>
        </w:r>
      </w:del>
    </w:p>
    <w:p w14:paraId="0134A8E9" w14:textId="43AA597D" w:rsidR="009154CD" w:rsidDel="007E67BF" w:rsidRDefault="009154CD" w:rsidP="00191DA2">
      <w:pPr>
        <w:pStyle w:val="Bibliography"/>
        <w:rPr>
          <w:del w:id="447" w:author="Client Services" w:date="2017-03-28T04:43:00Z"/>
        </w:rPr>
      </w:pPr>
      <w:del w:id="448" w:author="Client Services" w:date="2017-03-28T04:43:00Z">
        <w:r w:rsidDel="007E67BF">
          <w:delText xml:space="preserve">Browne, P., Laake, J.L., and DeLong, R.L. 2002. Improving pinniped diet analyses through identification of multiple skeletal structures in fecal samples. Fish. Bull. </w:delText>
        </w:r>
        <w:r w:rsidDel="007E67BF">
          <w:rPr>
            <w:b/>
            <w:bCs/>
          </w:rPr>
          <w:delText>100</w:delText>
        </w:r>
        <w:r w:rsidDel="007E67BF">
          <w:delText>(3): 423–433.</w:delText>
        </w:r>
      </w:del>
    </w:p>
    <w:p w14:paraId="5C40AD16" w14:textId="707032F0" w:rsidR="009154CD" w:rsidDel="007E67BF" w:rsidRDefault="009154CD" w:rsidP="00191DA2">
      <w:pPr>
        <w:pStyle w:val="Bibliography"/>
        <w:rPr>
          <w:del w:id="449" w:author="Client Services" w:date="2017-03-28T04:43:00Z"/>
        </w:rPr>
      </w:pPr>
      <w:del w:id="450" w:author="Client Services" w:date="2017-03-28T04:43:00Z">
        <w:r w:rsidDel="007E67BF">
          <w:delText>Canadian Science Advisory Secretariat. 2010. Population assessment: Pacific harbour seal ( Phoba vitulina Richardsi). Scientific Advisory Report, Fisheries and Oceans Canada, Pacific Region. Available from http://www.dfo-mpo.gc.ca/Library/338997.pdf [accessed 13 March 2016].</w:delText>
        </w:r>
      </w:del>
    </w:p>
    <w:p w14:paraId="383D18E9" w14:textId="298B625B" w:rsidR="009154CD" w:rsidDel="007E67BF" w:rsidRDefault="009154CD" w:rsidP="00191DA2">
      <w:pPr>
        <w:pStyle w:val="Bibliography"/>
        <w:rPr>
          <w:del w:id="451" w:author="Client Services" w:date="2017-03-28T04:43:00Z"/>
        </w:rPr>
      </w:pPr>
      <w:del w:id="452" w:author="Client Services" w:date="2017-03-28T04:43:00Z">
        <w:r w:rsidDel="007E67BF">
          <w:lastRenderedPageBreak/>
          <w:delText>Carmichael, R.W., Hoffnagle, T., Feldhaus, J., Eddy, D., and Albrecht, N. (n.d.). Upper Grande Ronde River Spring Chinook Salmon Hatchery Program Review. Oregon Department of Fish and Wildlife, 203 Badgley Hall, EOU,La Grande OR 97850. Available from https://www.fws.gov/lsnakecomplan/reports/ODFW/Eval/Upper%20Grande%20Ronde%20River%20Spring%20Chinook%20Salmon%20Hatchery%20Review%20FINAL.pdf.</w:delText>
        </w:r>
      </w:del>
    </w:p>
    <w:p w14:paraId="1AF16183" w14:textId="032907F3" w:rsidR="009154CD" w:rsidDel="007E67BF" w:rsidRDefault="009154CD" w:rsidP="00191DA2">
      <w:pPr>
        <w:pStyle w:val="Bibliography"/>
        <w:rPr>
          <w:del w:id="453" w:author="Client Services" w:date="2017-03-28T04:43:00Z"/>
        </w:rPr>
      </w:pPr>
      <w:del w:id="454" w:author="Client Services" w:date="2017-03-28T04:43:00Z">
        <w:r w:rsidDel="007E67BF">
          <w:delText>Carretta, J.V., Oleson, E.M., Baker, J., Weller, D.W., Lang, A.R., Forney, K.A., Muto, M.M., Hanson, B., Orr, A.J., Huber, H., and others. 2015. US PACIFIC DRAFT MARINE MAMMAL STOCK ASSESSMENTS: 2015. Available from http://www.nmfs.noaa.gov/pr/sars/pdf/pac2015_draft.pdf [accessed 16 May 2016].</w:delText>
        </w:r>
      </w:del>
    </w:p>
    <w:p w14:paraId="3936A147" w14:textId="45A51ACB" w:rsidR="009154CD" w:rsidDel="007E67BF" w:rsidRDefault="009154CD" w:rsidP="00191DA2">
      <w:pPr>
        <w:pStyle w:val="Bibliography"/>
        <w:rPr>
          <w:del w:id="455" w:author="Client Services" w:date="2017-03-28T04:43:00Z"/>
        </w:rPr>
      </w:pPr>
      <w:del w:id="456" w:author="Client Services" w:date="2017-03-28T04:43:00Z">
        <w:r w:rsidDel="007E67BF">
          <w:delText>Center for Whale Research. 2016. Study of Southern Resident Killer Whales. Available from http://www.whaleresearch.com/ [accessed 13 March 2016].</w:delText>
        </w:r>
      </w:del>
    </w:p>
    <w:p w14:paraId="7FD5ED97" w14:textId="618D68E6" w:rsidR="009154CD" w:rsidDel="007E67BF" w:rsidRDefault="009154CD" w:rsidP="00191DA2">
      <w:pPr>
        <w:pStyle w:val="Bibliography"/>
        <w:rPr>
          <w:del w:id="457" w:author="Client Services" w:date="2017-03-28T04:43:00Z"/>
        </w:rPr>
      </w:pPr>
      <w:del w:id="458" w:author="Client Services" w:date="2017-03-28T04:43:00Z">
        <w:r w:rsidDel="007E67BF">
          <w:delText>Clemons, E., Conrad, R., Simmons, C.D., Sharma, R., Grover, A., and Yuen, H. 2006. FISHERY REGULATION ASSESSMENT MODEL (FRAM). Available from http://www.pcouncil.org/bb/2006/0606/G1a_FRAM_Att_2.pdf [accessed 13 March 2016].</w:delText>
        </w:r>
      </w:del>
    </w:p>
    <w:p w14:paraId="4D08C107" w14:textId="4F323AFA" w:rsidR="009154CD" w:rsidDel="007E67BF" w:rsidRDefault="009154CD" w:rsidP="00191DA2">
      <w:pPr>
        <w:pStyle w:val="Bibliography"/>
        <w:rPr>
          <w:del w:id="459" w:author="Client Services" w:date="2017-03-28T04:43:00Z"/>
        </w:rPr>
      </w:pPr>
      <w:del w:id="460" w:author="Client Services" w:date="2017-03-28T04:43:00Z">
        <w:r w:rsidDel="007E67BF">
          <w:delText xml:space="preserve">Codde, S., and Allen, S. 2015. Pacific harbor seal (Phoca vitulina richardsi) monitoring at Point Reyes National Seashore and Golden Gate National Recreation Area. 2012 Annu. Rep. Available Httpwww Sfnps Orgdownloadprod Uct44500 Accessed May </w:delText>
        </w:r>
        <w:r w:rsidDel="007E67BF">
          <w:rPr>
            <w:b/>
            <w:bCs/>
          </w:rPr>
          <w:delText>2</w:delText>
        </w:r>
        <w:r w:rsidDel="007E67BF">
          <w:delText>.</w:delText>
        </w:r>
      </w:del>
    </w:p>
    <w:p w14:paraId="63E1F718" w14:textId="010F96B9" w:rsidR="009154CD" w:rsidDel="007E67BF" w:rsidRDefault="009154CD" w:rsidP="00191DA2">
      <w:pPr>
        <w:pStyle w:val="Bibliography"/>
        <w:rPr>
          <w:del w:id="461" w:author="Client Services" w:date="2017-03-28T04:43:00Z"/>
        </w:rPr>
      </w:pPr>
      <w:del w:id="462" w:author="Client Services" w:date="2017-03-28T04:43:00Z">
        <w:r w:rsidDel="007E67BF">
          <w:delText>Department of Fisheries and Oceans. 2014. 2014 Fraser River Stock Assessment and Fishery Summary Chinook, Coho, and Chum. Available from http://frafs.ca/sites/default/files/2014%20Post-season%20Fraser%20CN%20CO%20and%20CH.pdf.</w:delText>
        </w:r>
      </w:del>
    </w:p>
    <w:p w14:paraId="6ED12D7B" w14:textId="089A6044" w:rsidR="009154CD" w:rsidDel="007E67BF" w:rsidRDefault="009154CD" w:rsidP="00191DA2">
      <w:pPr>
        <w:pStyle w:val="Bibliography"/>
        <w:rPr>
          <w:del w:id="463" w:author="Client Services" w:date="2017-03-28T04:43:00Z"/>
        </w:rPr>
      </w:pPr>
      <w:del w:id="464" w:author="Client Services" w:date="2017-03-28T04:43:00Z">
        <w:r w:rsidDel="007E67BF">
          <w:delText xml:space="preserve">Edgell, T.C., and Demarchi, M.W. 2012. California and Steller sea lion use of a major winter haulout in the Salish Sea over 45 years. Mar. Ecol. Prog. Ser. </w:delText>
        </w:r>
        <w:r w:rsidDel="007E67BF">
          <w:rPr>
            <w:b/>
            <w:bCs/>
          </w:rPr>
          <w:delText>467</w:delText>
        </w:r>
        <w:r w:rsidDel="007E67BF">
          <w:delText>: 253–262.</w:delText>
        </w:r>
      </w:del>
    </w:p>
    <w:p w14:paraId="69CAB8C0" w14:textId="21CE3117" w:rsidR="009154CD" w:rsidDel="007E67BF" w:rsidRDefault="009154CD" w:rsidP="00191DA2">
      <w:pPr>
        <w:pStyle w:val="Bibliography"/>
        <w:rPr>
          <w:del w:id="465" w:author="Client Services" w:date="2017-03-28T04:43:00Z"/>
        </w:rPr>
      </w:pPr>
      <w:del w:id="466" w:author="Client Services" w:date="2017-03-28T04:43:00Z">
        <w:r w:rsidDel="007E67BF">
          <w:delText xml:space="preserve">Ford, J.K., and Ellis, G.M. 2006. Selective foraging by fish-eating killer whales Orcinus orca in British Columbia. Mar. Ecol. Prog. Ser. </w:delText>
        </w:r>
        <w:r w:rsidDel="007E67BF">
          <w:rPr>
            <w:b/>
            <w:bCs/>
          </w:rPr>
          <w:delText>316</w:delText>
        </w:r>
        <w:r w:rsidDel="007E67BF">
          <w:delText>: 185–199.</w:delText>
        </w:r>
      </w:del>
    </w:p>
    <w:p w14:paraId="211E7B56" w14:textId="59AFE0C3" w:rsidR="009154CD" w:rsidDel="007E67BF" w:rsidRDefault="009154CD" w:rsidP="00191DA2">
      <w:pPr>
        <w:pStyle w:val="Bibliography"/>
        <w:rPr>
          <w:del w:id="467" w:author="Client Services" w:date="2017-03-28T04:43:00Z"/>
        </w:rPr>
      </w:pPr>
      <w:del w:id="468" w:author="Client Services" w:date="2017-03-28T04:43:00Z">
        <w:r w:rsidDel="007E67BF">
          <w:delText xml:space="preserve">French, S.S., González-Suárez, M., Young, J.K., Durham, S., and Gerber, L.R. 2011. Human disturbance influences reproductive success and growth rate in California sea lions (Zalophus californianus). PLoS One </w:delText>
        </w:r>
        <w:r w:rsidDel="007E67BF">
          <w:rPr>
            <w:b/>
            <w:bCs/>
          </w:rPr>
          <w:delText>6</w:delText>
        </w:r>
        <w:r w:rsidDel="007E67BF">
          <w:delText>(3): e17686.</w:delText>
        </w:r>
      </w:del>
    </w:p>
    <w:p w14:paraId="296E6710" w14:textId="6CF4BA1A" w:rsidR="009154CD" w:rsidDel="007E67BF" w:rsidRDefault="009154CD" w:rsidP="00191DA2">
      <w:pPr>
        <w:pStyle w:val="Bibliography"/>
        <w:rPr>
          <w:del w:id="469" w:author="Client Services" w:date="2017-03-28T04:43:00Z"/>
        </w:rPr>
      </w:pPr>
      <w:del w:id="470" w:author="Client Services" w:date="2017-03-28T04:43:00Z">
        <w:r w:rsidDel="007E67BF">
          <w:delText xml:space="preserve">Hanson, Mb., Baird, R.W., Ford, J.K., Hempelmann-Halos, J., Van Doornik, D.M., Candy, J.R., Emmons, C.K., Schorr, G.S., Gisborne, B., Ayres, K.L., and others. 2010. Species and stock identification of prey consumed by endangered southern resident killer whales in their summer range. Endanger. Species Res. </w:delText>
        </w:r>
        <w:r w:rsidDel="007E67BF">
          <w:rPr>
            <w:b/>
            <w:bCs/>
          </w:rPr>
          <w:delText>11</w:delText>
        </w:r>
        <w:r w:rsidDel="007E67BF">
          <w:delText>(1): 69–82.</w:delText>
        </w:r>
      </w:del>
    </w:p>
    <w:p w14:paraId="0B749BF8" w14:textId="2887E2F6" w:rsidR="009154CD" w:rsidDel="007E67BF" w:rsidRDefault="009154CD" w:rsidP="00191DA2">
      <w:pPr>
        <w:pStyle w:val="Bibliography"/>
        <w:rPr>
          <w:del w:id="471" w:author="Client Services" w:date="2017-03-28T04:43:00Z"/>
        </w:rPr>
      </w:pPr>
      <w:del w:id="472" w:author="Client Services" w:date="2017-03-28T04:43:00Z">
        <w:r w:rsidDel="007E67BF">
          <w:delText xml:space="preserve">Härkönen, T., and Heide-Jørgensen, M.-P. 1990. Comparative life histories of East Atlantic and other harbour seal populations. Ophelia </w:delText>
        </w:r>
        <w:r w:rsidDel="007E67BF">
          <w:rPr>
            <w:b/>
            <w:bCs/>
          </w:rPr>
          <w:delText>32</w:delText>
        </w:r>
        <w:r w:rsidDel="007E67BF">
          <w:delText>(3): 211–235.</w:delText>
        </w:r>
      </w:del>
    </w:p>
    <w:p w14:paraId="139033B1" w14:textId="00AEFCB0" w:rsidR="009154CD" w:rsidDel="007E67BF" w:rsidRDefault="009154CD" w:rsidP="00191DA2">
      <w:pPr>
        <w:pStyle w:val="Bibliography"/>
        <w:rPr>
          <w:del w:id="473" w:author="Client Services" w:date="2017-03-28T04:43:00Z"/>
        </w:rPr>
      </w:pPr>
      <w:del w:id="474" w:author="Client Services" w:date="2017-03-28T04:43:00Z">
        <w:r w:rsidDel="007E67BF">
          <w:delText xml:space="preserve">Hauser, D.D., Logsdon, M.G., Holmes, E.E., VanBlaricom, G.R., and Osborne, R.W. 2007. Summer distribution patterns of southern resident killer whales Orcinus orca: core areas and spatial segregation of social groups. Mar. Ecol.-Prog. Ser.- </w:delText>
        </w:r>
        <w:r w:rsidDel="007E67BF">
          <w:rPr>
            <w:b/>
            <w:bCs/>
          </w:rPr>
          <w:delText>351</w:delText>
        </w:r>
        <w:r w:rsidDel="007E67BF">
          <w:delText>: 301.</w:delText>
        </w:r>
      </w:del>
    </w:p>
    <w:p w14:paraId="1E1BC26D" w14:textId="6D0EFC5E" w:rsidR="009154CD" w:rsidDel="007E67BF" w:rsidRDefault="009154CD" w:rsidP="00191DA2">
      <w:pPr>
        <w:pStyle w:val="Bibliography"/>
        <w:rPr>
          <w:del w:id="475" w:author="Client Services" w:date="2017-03-28T04:43:00Z"/>
        </w:rPr>
      </w:pPr>
      <w:del w:id="476" w:author="Client Services" w:date="2017-03-28T04:43:00Z">
        <w:r w:rsidDel="007E67BF">
          <w:delText xml:space="preserve">Henderson, M.A., and Graham, C.C. 1998. History and status of Pacific salmon in British Columbia. North Pac. Anadromous Fish Comm. Bull. </w:delText>
        </w:r>
        <w:r w:rsidDel="007E67BF">
          <w:rPr>
            <w:b/>
            <w:bCs/>
          </w:rPr>
          <w:delText>1</w:delText>
        </w:r>
        <w:r w:rsidDel="007E67BF">
          <w:delText>: 13–22.</w:delText>
        </w:r>
      </w:del>
    </w:p>
    <w:p w14:paraId="29FEA11F" w14:textId="3E32B048" w:rsidR="009154CD" w:rsidDel="007E67BF" w:rsidRDefault="009154CD" w:rsidP="00191DA2">
      <w:pPr>
        <w:pStyle w:val="Bibliography"/>
        <w:rPr>
          <w:del w:id="477" w:author="Client Services" w:date="2017-03-28T04:43:00Z"/>
        </w:rPr>
      </w:pPr>
      <w:del w:id="478" w:author="Client Services" w:date="2017-03-28T04:43:00Z">
        <w:r w:rsidDel="007E67BF">
          <w:delText xml:space="preserve">Hernández-Camacho, C.J., Aurioles-Gamboa, D., and Gerber, L.R. 2008. Age-specific birth rates of California sea lions (Zalophus californianus) in the Gulf of California, Mexico. Mar. Mammal Sci. </w:delText>
        </w:r>
        <w:r w:rsidDel="007E67BF">
          <w:rPr>
            <w:b/>
            <w:bCs/>
          </w:rPr>
          <w:delText>24</w:delText>
        </w:r>
        <w:r w:rsidDel="007E67BF">
          <w:delText>(3): 664–676.</w:delText>
        </w:r>
      </w:del>
    </w:p>
    <w:p w14:paraId="2877EDB7" w14:textId="2FE9798A" w:rsidR="009154CD" w:rsidDel="007E67BF" w:rsidRDefault="009154CD" w:rsidP="00191DA2">
      <w:pPr>
        <w:pStyle w:val="Bibliography"/>
        <w:rPr>
          <w:del w:id="479" w:author="Client Services" w:date="2017-03-28T04:43:00Z"/>
        </w:rPr>
      </w:pPr>
      <w:del w:id="480" w:author="Client Services" w:date="2017-03-28T04:43:00Z">
        <w:r w:rsidDel="007E67BF">
          <w:delText xml:space="preserve">Herreman, J.K., Blundell, G.M., and Ben-David, M. 2009. Evidence of bottom-up control of diet driven by top-down processes in a declining harbor seal Phoca vitulina richardsi population. Mar. Ecol. Prog. Ser. </w:delText>
        </w:r>
        <w:r w:rsidDel="007E67BF">
          <w:rPr>
            <w:b/>
            <w:bCs/>
          </w:rPr>
          <w:delText>374</w:delText>
        </w:r>
        <w:r w:rsidDel="007E67BF">
          <w:delText>: 287–300.</w:delText>
        </w:r>
      </w:del>
    </w:p>
    <w:p w14:paraId="1BE75BF3" w14:textId="0670CE4F" w:rsidR="009154CD" w:rsidDel="007E67BF" w:rsidRDefault="009154CD" w:rsidP="00191DA2">
      <w:pPr>
        <w:pStyle w:val="Bibliography"/>
        <w:rPr>
          <w:del w:id="481" w:author="Client Services" w:date="2017-03-28T04:43:00Z"/>
        </w:rPr>
      </w:pPr>
      <w:del w:id="482" w:author="Client Services" w:date="2017-03-28T04:43:00Z">
        <w:r w:rsidDel="007E67BF">
          <w:delText xml:space="preserve">Howard, S., Lance, M.M., Jeffries, S.J., and Acevedo-Gutiérrez, A. 2013. Fish consumption by harbor seals (Phoca vitulina) in the San Juan Islands, Washington. Fish. Bull. </w:delText>
        </w:r>
        <w:r w:rsidDel="007E67BF">
          <w:rPr>
            <w:b/>
            <w:bCs/>
          </w:rPr>
          <w:delText>111</w:delText>
        </w:r>
        <w:r w:rsidDel="007E67BF">
          <w:delText>(1): 27.</w:delText>
        </w:r>
      </w:del>
    </w:p>
    <w:p w14:paraId="15BF4449" w14:textId="07E38D71" w:rsidR="009154CD" w:rsidDel="007E67BF" w:rsidRDefault="009154CD" w:rsidP="00191DA2">
      <w:pPr>
        <w:pStyle w:val="Bibliography"/>
        <w:rPr>
          <w:del w:id="483" w:author="Client Services" w:date="2017-03-28T04:43:00Z"/>
        </w:rPr>
      </w:pPr>
      <w:del w:id="484" w:author="Client Services" w:date="2017-03-28T04:43:00Z">
        <w:r w:rsidDel="007E67BF">
          <w:delText xml:space="preserve">Huber, H.R., Jeffries, S.J., Brown, R.F., Delong, R.L., and Vanblaricom, G. 2001. Correcting aerial survey counts of harbor seals (Phoca vitulina richardsi) in Washington and Oregon. Mar. Mammal Sci. </w:delText>
        </w:r>
        <w:r w:rsidDel="007E67BF">
          <w:rPr>
            <w:b/>
            <w:bCs/>
          </w:rPr>
          <w:delText>17</w:delText>
        </w:r>
        <w:r w:rsidDel="007E67BF">
          <w:delText>(2): 276–293.</w:delText>
        </w:r>
      </w:del>
    </w:p>
    <w:p w14:paraId="65AB512D" w14:textId="3FB5DEF9" w:rsidR="009154CD" w:rsidDel="007E67BF" w:rsidRDefault="009154CD" w:rsidP="00191DA2">
      <w:pPr>
        <w:pStyle w:val="Bibliography"/>
        <w:rPr>
          <w:del w:id="485" w:author="Client Services" w:date="2017-03-28T04:43:00Z"/>
        </w:rPr>
      </w:pPr>
      <w:del w:id="486" w:author="Client Services" w:date="2017-03-28T04:43:00Z">
        <w:r w:rsidDel="007E67BF">
          <w:delText>Jeffries, S., Huber, H., Calambokidis, J., and Laake, J. 2003. Trends and status of harbor seals in Washington State: 1978-1999. J. Wildl. Manag.: 207–218.</w:delText>
        </w:r>
      </w:del>
    </w:p>
    <w:p w14:paraId="78560F13" w14:textId="04376691" w:rsidR="009154CD" w:rsidDel="007E67BF" w:rsidRDefault="009154CD" w:rsidP="00191DA2">
      <w:pPr>
        <w:pStyle w:val="Bibliography"/>
        <w:rPr>
          <w:del w:id="487" w:author="Client Services" w:date="2017-03-28T04:43:00Z"/>
        </w:rPr>
      </w:pPr>
      <w:del w:id="488" w:author="Client Services" w:date="2017-03-28T04:43:00Z">
        <w:r w:rsidDel="007E67BF">
          <w:lastRenderedPageBreak/>
          <w:delText>Jeffries, S., Smultea, M., Bacon, C., Jefferson, T., Mate, B., Irvine, L., and Follett, T. 2014. Aerial Surveys of Pinniped Haulout Sites in the PNW; Marine Mammal Aerial Surveys Conducted in the PNW, IPSW; and Offshore Large Whale Satellite Tagging in the NWTRC. Draft report, Naval Facilities Engineering Command,  Northwest (NAVFAC NW), Silverdale, WA.</w:delText>
        </w:r>
      </w:del>
    </w:p>
    <w:p w14:paraId="188D430B" w14:textId="65D0AF88" w:rsidR="009154CD" w:rsidDel="007E67BF" w:rsidRDefault="009154CD" w:rsidP="00191DA2">
      <w:pPr>
        <w:pStyle w:val="Bibliography"/>
        <w:rPr>
          <w:del w:id="489" w:author="Client Services" w:date="2017-03-28T04:43:00Z"/>
        </w:rPr>
      </w:pPr>
      <w:del w:id="490" w:author="Client Services" w:date="2017-03-28T04:43:00Z">
        <w:r w:rsidDel="007E67BF">
          <w:delText xml:space="preserve">Jemison, L.A., Pendleton, G.W., Wilson, C.A., and Small, R.J. 2006. Long-term trends in harbor seal numbers at Tugidak Island and Nanvak Bay, Alaska. Mar. Mammal Sci. </w:delText>
        </w:r>
        <w:r w:rsidDel="007E67BF">
          <w:rPr>
            <w:b/>
            <w:bCs/>
          </w:rPr>
          <w:delText>22</w:delText>
        </w:r>
        <w:r w:rsidDel="007E67BF">
          <w:delText>(2): 339–360.</w:delText>
        </w:r>
      </w:del>
    </w:p>
    <w:p w14:paraId="7E51A946" w14:textId="7C440706" w:rsidR="009154CD" w:rsidDel="007E67BF" w:rsidRDefault="009154CD" w:rsidP="00191DA2">
      <w:pPr>
        <w:pStyle w:val="Bibliography"/>
        <w:rPr>
          <w:del w:id="491" w:author="Client Services" w:date="2017-03-28T04:43:00Z"/>
        </w:rPr>
      </w:pPr>
      <w:del w:id="492" w:author="Client Services" w:date="2017-03-28T04:43:00Z">
        <w:r w:rsidDel="007E67BF">
          <w:delText>Kiefer, R.B., Bunn, P.R., and Johnson, J.L. 2002. Natural production monitoring and evaluation. Idaho Department of Fish &amp; Game. Available from https://collaboration.idfg.idaho.gov/FisheriesTechnicalReports/Res03-30Kiefer2003%20Natural%20Production%20Monitoring%20and%20Evaluation.pdf [accessed 23 December 2016].</w:delText>
        </w:r>
      </w:del>
    </w:p>
    <w:p w14:paraId="1DD7F00C" w14:textId="74043F74" w:rsidR="009154CD" w:rsidDel="007E67BF" w:rsidRDefault="009154CD" w:rsidP="00191DA2">
      <w:pPr>
        <w:pStyle w:val="Bibliography"/>
        <w:rPr>
          <w:del w:id="493" w:author="Client Services" w:date="2017-03-28T04:43:00Z"/>
        </w:rPr>
      </w:pPr>
      <w:del w:id="494" w:author="Client Services" w:date="2017-03-28T04:43:00Z">
        <w:r w:rsidDel="007E67BF">
          <w:delText>Kinsel, C., Zimmerman, M., Kishimoto, L., and Topping, P. 2008. Annual report: 2007 Skagit River salmon production evaluation. Wash. Dep. Fish Wildl. Olymp. Available from http://docs.streamnetlibrary.org/CoastalCutthroatData/sn600431.pdf [accessed 23 December 2016].</w:delText>
        </w:r>
      </w:del>
    </w:p>
    <w:p w14:paraId="0020BB87" w14:textId="321AEE8F" w:rsidR="009154CD" w:rsidDel="007E67BF" w:rsidRDefault="009154CD" w:rsidP="00191DA2">
      <w:pPr>
        <w:pStyle w:val="Bibliography"/>
        <w:rPr>
          <w:del w:id="495" w:author="Client Services" w:date="2017-03-28T04:43:00Z"/>
        </w:rPr>
      </w:pPr>
      <w:del w:id="496" w:author="Client Services" w:date="2017-03-28T04:43:00Z">
        <w:r w:rsidDel="007E67BF">
          <w:delText>Kiyohara, K., and Volkhardt, G. 2008. Evaluation of downstream migrant salmon production in 2007 from the Cedar River and Bear Creek. Washington Department of Fish and Wildlife, Fish Program, Science Division. Available from http://dfw.wa.gov/publications/00090/wdfw00090.pdf [accessed 23 December 2016].</w:delText>
        </w:r>
      </w:del>
    </w:p>
    <w:p w14:paraId="02C6E23E" w14:textId="2ED41F50" w:rsidR="009154CD" w:rsidDel="007E67BF" w:rsidRDefault="009154CD" w:rsidP="00191DA2">
      <w:pPr>
        <w:pStyle w:val="Bibliography"/>
        <w:rPr>
          <w:del w:id="497" w:author="Client Services" w:date="2017-03-28T04:43:00Z"/>
        </w:rPr>
      </w:pPr>
      <w:del w:id="498" w:author="Client Services" w:date="2017-03-28T04:43:00Z">
        <w:r w:rsidDel="007E67BF">
          <w:delText xml:space="preserve">Maniscalco, J.M., Springer, A.M., Adkison, M.D., and Parker, P. 2015. Population trend and elasticities of vital rates for Steller sea lions (Eumetopias jubatus) in the eastern Gulf of Alaska: a new life-history table analysis. PloS One </w:delText>
        </w:r>
        <w:r w:rsidDel="007E67BF">
          <w:rPr>
            <w:b/>
            <w:bCs/>
          </w:rPr>
          <w:delText>10</w:delText>
        </w:r>
        <w:r w:rsidDel="007E67BF">
          <w:delText>(10): e0140982.</w:delText>
        </w:r>
      </w:del>
    </w:p>
    <w:p w14:paraId="22E220D8" w14:textId="7E35E3D7" w:rsidR="009154CD" w:rsidDel="007E67BF" w:rsidRDefault="009154CD" w:rsidP="00191DA2">
      <w:pPr>
        <w:pStyle w:val="Bibliography"/>
        <w:rPr>
          <w:del w:id="499" w:author="Client Services" w:date="2017-03-28T04:43:00Z"/>
        </w:rPr>
      </w:pPr>
      <w:del w:id="500" w:author="Client Services" w:date="2017-03-28T04:43:00Z">
        <w:r w:rsidDel="007E67BF">
          <w:delText xml:space="preserve">Maniscalco, J.M., Wynne, K., Pitcher, K.W., Hanson, M.B., Melin, S.R., and Atkinson, S. 2004. The occurrence of California sea lions (Zalophus californianus) in Alaska. Aquat. Mamm. </w:delText>
        </w:r>
        <w:r w:rsidDel="007E67BF">
          <w:rPr>
            <w:b/>
            <w:bCs/>
          </w:rPr>
          <w:delText>30</w:delText>
        </w:r>
        <w:r w:rsidDel="007E67BF">
          <w:delText>(3): 427–433.</w:delText>
        </w:r>
      </w:del>
    </w:p>
    <w:p w14:paraId="5812C8C9" w14:textId="02B29D02" w:rsidR="009154CD" w:rsidDel="007E67BF" w:rsidRDefault="009154CD" w:rsidP="00191DA2">
      <w:pPr>
        <w:pStyle w:val="Bibliography"/>
        <w:rPr>
          <w:del w:id="501" w:author="Client Services" w:date="2017-03-28T04:43:00Z"/>
        </w:rPr>
      </w:pPr>
      <w:del w:id="502" w:author="Client Services" w:date="2017-03-28T04:43:00Z">
        <w:r w:rsidDel="007E67BF">
          <w:delText xml:space="preserve">Mathews, E.A., and Pendleton, G.W. 2006. Declines in harbor seal (Phoca vitulina) numbers in Glacier Bay national park, Alaska, 1992–2002. Mar. Mammal Sci. </w:delText>
        </w:r>
        <w:r w:rsidDel="007E67BF">
          <w:rPr>
            <w:b/>
            <w:bCs/>
          </w:rPr>
          <w:delText>22</w:delText>
        </w:r>
        <w:r w:rsidDel="007E67BF">
          <w:delText>(1): 167–189.</w:delText>
        </w:r>
      </w:del>
    </w:p>
    <w:p w14:paraId="63ADA82A" w14:textId="2395079D" w:rsidR="009154CD" w:rsidDel="007E67BF" w:rsidRDefault="009154CD" w:rsidP="00191DA2">
      <w:pPr>
        <w:pStyle w:val="Bibliography"/>
        <w:rPr>
          <w:del w:id="503" w:author="Client Services" w:date="2017-03-28T04:43:00Z"/>
        </w:rPr>
      </w:pPr>
      <w:del w:id="504" w:author="Client Services" w:date="2017-03-28T04:43:00Z">
        <w:r w:rsidDel="007E67BF">
          <w:delText xml:space="preserve">Matkin, C.O., Ellis, G., Olesiuk, P., and Saulitis, E. 1999. Association patterns and inferred genealogies of resident killer whales, Orcinus orca, in Prince William Sound, Alaska. Fish. Bull. </w:delText>
        </w:r>
        <w:r w:rsidDel="007E67BF">
          <w:rPr>
            <w:b/>
            <w:bCs/>
          </w:rPr>
          <w:delText>97</w:delText>
        </w:r>
        <w:r w:rsidDel="007E67BF">
          <w:delText>(4): 900–919.</w:delText>
        </w:r>
      </w:del>
    </w:p>
    <w:p w14:paraId="18192D06" w14:textId="1054E164" w:rsidR="009154CD" w:rsidDel="007E67BF" w:rsidRDefault="009154CD" w:rsidP="00191DA2">
      <w:pPr>
        <w:pStyle w:val="Bibliography"/>
        <w:rPr>
          <w:del w:id="505" w:author="Client Services" w:date="2017-03-28T04:43:00Z"/>
        </w:rPr>
      </w:pPr>
      <w:del w:id="506" w:author="Client Services" w:date="2017-03-28T04:43:00Z">
        <w:r w:rsidDel="007E67BF">
          <w:delText xml:space="preserve">Matkin, C.O., Ward Testa, J., Ellis, G.M., and Saulitis, E.L. 2014. Life history and population dynamics of southern Alaska resident killer whales (Orcinus orca). Mar. Mammal Sci. </w:delText>
        </w:r>
        <w:r w:rsidDel="007E67BF">
          <w:rPr>
            <w:b/>
            <w:bCs/>
          </w:rPr>
          <w:delText>30</w:delText>
        </w:r>
        <w:r w:rsidDel="007E67BF">
          <w:delText>(2): 460–479.</w:delText>
        </w:r>
      </w:del>
    </w:p>
    <w:p w14:paraId="18E109E3" w14:textId="6F8AE340" w:rsidR="009154CD" w:rsidDel="007E67BF" w:rsidRDefault="009154CD" w:rsidP="00191DA2">
      <w:pPr>
        <w:pStyle w:val="Bibliography"/>
        <w:rPr>
          <w:del w:id="507" w:author="Client Services" w:date="2017-03-28T04:43:00Z"/>
        </w:rPr>
      </w:pPr>
      <w:del w:id="508" w:author="Client Services" w:date="2017-03-28T04:43:00Z">
        <w:r w:rsidDel="007E67BF">
          <w:delText>McPherson, S., Bernard, D., Clark, J.H., Pahlke, K., Jones, E., Der Hovanisian, J., Weller, J., and Ericksen, R. 2003. Stock status and escapement goals for Chinook salmon stocks in Southeast Alaska. Alsk. Dep. Fish Game Spec. Publ. (03–01): 03–01.</w:delText>
        </w:r>
      </w:del>
    </w:p>
    <w:p w14:paraId="0C45009E" w14:textId="3AA76396" w:rsidR="009154CD" w:rsidDel="007E67BF" w:rsidRDefault="009154CD" w:rsidP="00191DA2">
      <w:pPr>
        <w:pStyle w:val="Bibliography"/>
        <w:rPr>
          <w:del w:id="509" w:author="Client Services" w:date="2017-03-28T04:43:00Z"/>
        </w:rPr>
      </w:pPr>
      <w:del w:id="510" w:author="Client Services" w:date="2017-03-28T04:43:00Z">
        <w:r w:rsidDel="007E67BF">
          <w:delText>Muto, M.M., V. T. Helker, R. P. Angliss, B. A. Allen, P. L. Boveng,J. M. Breiwick, M. F. Cameron, P. J. Clapham, S. P. Dahle, M. E. Dahlheim, B. S. Fadely, M. C. Ferguson, L. W. Fritz, R. C. Hobbs, Y. V. Ivashchenko, A. S. Kennedy, J. M. London, S. A. Mizroch, R. R. Ream, E. L. Richmond, K. E. W. Shelden, R. G. Towell, P. R. Wade, and J. M. Waite, and A. R. Zerbini. 2016. Alaska Marine Mammal  Stock Assessments, 2015. Technical Memorandum, NOAA, Seattle, WA.</w:delText>
        </w:r>
      </w:del>
    </w:p>
    <w:p w14:paraId="4E3554E3" w14:textId="35A579A3" w:rsidR="009154CD" w:rsidDel="007E67BF" w:rsidRDefault="009154CD" w:rsidP="00191DA2">
      <w:pPr>
        <w:pStyle w:val="Bibliography"/>
        <w:rPr>
          <w:del w:id="511" w:author="Client Services" w:date="2017-03-28T04:43:00Z"/>
        </w:rPr>
      </w:pPr>
      <w:del w:id="512" w:author="Client Services" w:date="2017-03-28T04:43:00Z">
        <w:r w:rsidDel="007E67BF">
          <w:delText>National Marine Fisheries Service. 2008. Recovery Plan for Southern Resident Killer Whales (Orcinus orca). National Marine Fisheries Service, Northwest Region, Seattle, Washington. Available from http://www.beamreach.org/data/101/Science/processing/Nora/Papers/SRKW-Recov-Plan-Final.pdf [accessed 3 September 2016].</w:delText>
        </w:r>
      </w:del>
    </w:p>
    <w:p w14:paraId="6F0657BD" w14:textId="0D345B7D" w:rsidR="009154CD" w:rsidDel="007E67BF" w:rsidRDefault="009154CD" w:rsidP="00191DA2">
      <w:pPr>
        <w:pStyle w:val="Bibliography"/>
        <w:rPr>
          <w:del w:id="513" w:author="Client Services" w:date="2017-03-28T04:43:00Z"/>
        </w:rPr>
      </w:pPr>
      <w:del w:id="514" w:author="Client Services" w:date="2017-03-28T04:43:00Z">
        <w:r w:rsidDel="007E67BF">
          <w:delText>National Marine Fisheries Service (NMFS). 1997. Investigation of Scientific Information on the Impacts of California Sea Lions and Pacific Harbor Seals on Salmonids and on the Coastal Ecosystems of Washington, Oregon, and California. Available from http://www.nwfsc.noaa.gov/publications/scipubs/techmemos/tm28/mammal.htm [accessed 13 March 2016].</w:delText>
        </w:r>
      </w:del>
    </w:p>
    <w:p w14:paraId="6160CE3E" w14:textId="73979C89" w:rsidR="009154CD" w:rsidDel="007E67BF" w:rsidRDefault="009154CD" w:rsidP="00191DA2">
      <w:pPr>
        <w:pStyle w:val="Bibliography"/>
        <w:rPr>
          <w:del w:id="515" w:author="Client Services" w:date="2017-03-28T04:43:00Z"/>
        </w:rPr>
      </w:pPr>
      <w:del w:id="516" w:author="Client Services" w:date="2017-03-28T04:43:00Z">
        <w:r w:rsidDel="007E67BF">
          <w:lastRenderedPageBreak/>
          <w:delText xml:space="preserve">Nichol, L.M., and Shackleton, D.M. 1996. Seasonal movements and foraging behaviour of northern resident killer whales (Orcinus orca) in relation to the inshore distribution of salmon (Oncorhynchus spp.) in British Columbia. Can. J. Zool. </w:delText>
        </w:r>
        <w:r w:rsidDel="007E67BF">
          <w:rPr>
            <w:b/>
            <w:bCs/>
          </w:rPr>
          <w:delText>74</w:delText>
        </w:r>
        <w:r w:rsidDel="007E67BF">
          <w:delText>(6): 983–991.</w:delText>
        </w:r>
      </w:del>
    </w:p>
    <w:p w14:paraId="59D4FF9B" w14:textId="18C58A64" w:rsidR="009154CD" w:rsidDel="007E67BF" w:rsidRDefault="009154CD" w:rsidP="00191DA2">
      <w:pPr>
        <w:pStyle w:val="Bibliography"/>
        <w:rPr>
          <w:del w:id="517" w:author="Client Services" w:date="2017-03-28T04:43:00Z"/>
        </w:rPr>
      </w:pPr>
      <w:del w:id="518" w:author="Client Services" w:date="2017-03-28T04:43:00Z">
        <w:r w:rsidDel="007E67BF">
          <w:delText xml:space="preserve">Noren, D.P. 2011. Estimated field metabolic rates and prey requirements of resident killer whales. Mar. Mammal Sci. </w:delText>
        </w:r>
        <w:r w:rsidDel="007E67BF">
          <w:rPr>
            <w:b/>
            <w:bCs/>
          </w:rPr>
          <w:delText>27</w:delText>
        </w:r>
        <w:r w:rsidDel="007E67BF">
          <w:delText>(1): 60–77.</w:delText>
        </w:r>
      </w:del>
    </w:p>
    <w:p w14:paraId="5B5ECA67" w14:textId="509718DA" w:rsidR="009154CD" w:rsidDel="007E67BF" w:rsidRDefault="009154CD" w:rsidP="00191DA2">
      <w:pPr>
        <w:pStyle w:val="Bibliography"/>
        <w:rPr>
          <w:del w:id="519" w:author="Client Services" w:date="2017-03-28T04:43:00Z"/>
        </w:rPr>
      </w:pPr>
      <w:del w:id="520" w:author="Client Services" w:date="2017-03-28T04:43:00Z">
        <w:r w:rsidDel="007E67BF">
          <w:delText>Olesiuk, P.F., Ellis, G.M., and Ford, J.K. 2005. Life history and population dynamics of northern resident killer whales (Orcinus orca) in British Columbia. Canadian Science Advisory Secretariat. Available from https://www.researchgate.net/profile/John_Ford23/publication/283854825_Life_History_and_Population_Dynamics_of_Northern_Resident_Killer_Whales_Orcinus_orca_in_British_Columbia/links/5648ae9808ae9f9c13eb9c42.pdf [accessed 16 May 2016].</w:delText>
        </w:r>
      </w:del>
    </w:p>
    <w:p w14:paraId="5E87BD3D" w14:textId="285E7989" w:rsidR="009154CD" w:rsidDel="007E67BF" w:rsidRDefault="009154CD" w:rsidP="00191DA2">
      <w:pPr>
        <w:pStyle w:val="Bibliography"/>
        <w:rPr>
          <w:del w:id="521" w:author="Client Services" w:date="2017-03-28T04:43:00Z"/>
        </w:rPr>
      </w:pPr>
      <w:del w:id="522" w:author="Client Services" w:date="2017-03-28T04:43:00Z">
        <w:r w:rsidDel="007E67BF">
          <w:delText>O</w:delText>
        </w:r>
        <w:r w:rsidDel="007E67BF">
          <w:rPr>
            <w:rFonts w:ascii="Tahoma" w:hAnsi="Tahoma" w:cs="Tahoma"/>
          </w:rPr>
          <w:delText>�</w:delText>
        </w:r>
        <w:r w:rsidDel="007E67BF">
          <w:delText xml:space="preserve">Neill, S.M., Ylitalo, G.M., and West, J.E. 2014. Energy content of Pacific salmon as prey of northern and southern resident killer whales. Endanger. Species Res. </w:delText>
        </w:r>
        <w:r w:rsidDel="007E67BF">
          <w:rPr>
            <w:b/>
            <w:bCs/>
          </w:rPr>
          <w:delText>25</w:delText>
        </w:r>
        <w:r w:rsidDel="007E67BF">
          <w:delText>: 265–28.</w:delText>
        </w:r>
      </w:del>
    </w:p>
    <w:p w14:paraId="1873B59D" w14:textId="1E52A837" w:rsidR="009154CD" w:rsidDel="007E67BF" w:rsidRDefault="009154CD" w:rsidP="00191DA2">
      <w:pPr>
        <w:pStyle w:val="Bibliography"/>
        <w:rPr>
          <w:del w:id="523" w:author="Client Services" w:date="2017-03-28T04:43:00Z"/>
        </w:rPr>
      </w:pPr>
      <w:del w:id="524" w:author="Client Services" w:date="2017-03-28T04:43:00Z">
        <w:r w:rsidDel="007E67BF">
          <w:delText>PACIFIC SALMON COMMISSION JOINT SALMON. 2016. ANNUAL REPORT OF CATCH AND ESCAPEMENT FOR 2015. Pacific Salmon Comission, Portland, Oregon. Available from http://www.psc.org/publications/technical-reports/technical-committee-reports/chinook/.</w:delText>
        </w:r>
      </w:del>
    </w:p>
    <w:p w14:paraId="2A0B0374" w14:textId="56F2CBD8" w:rsidR="009154CD" w:rsidDel="007E67BF" w:rsidRDefault="009154CD" w:rsidP="00191DA2">
      <w:pPr>
        <w:pStyle w:val="Bibliography"/>
        <w:rPr>
          <w:del w:id="525" w:author="Client Services" w:date="2017-03-28T04:43:00Z"/>
        </w:rPr>
      </w:pPr>
      <w:del w:id="526" w:author="Client Services" w:date="2017-03-28T04:43:00Z">
        <w:r w:rsidDel="007E67BF">
          <w:delText xml:space="preserve">Peterson, S.H., Lance, M.M., Jeffries, S.J., and Acevedo-Gutiérrez, A. 2012. Long distance movements and disjunct spatial use of harbor seals (Phoca vitulina) in the inland waters of the Pacific Northwest. PloS One </w:delText>
        </w:r>
        <w:r w:rsidDel="007E67BF">
          <w:rPr>
            <w:b/>
            <w:bCs/>
          </w:rPr>
          <w:delText>7</w:delText>
        </w:r>
        <w:r w:rsidDel="007E67BF">
          <w:delText>(6): e39046.</w:delText>
        </w:r>
      </w:del>
    </w:p>
    <w:p w14:paraId="0390548F" w14:textId="2ADA9D6C" w:rsidR="009154CD" w:rsidDel="007E67BF" w:rsidRDefault="009154CD" w:rsidP="00191DA2">
      <w:pPr>
        <w:pStyle w:val="Bibliography"/>
        <w:rPr>
          <w:del w:id="527" w:author="Client Services" w:date="2017-03-28T04:43:00Z"/>
        </w:rPr>
      </w:pPr>
      <w:del w:id="528" w:author="Client Services" w:date="2017-03-28T04:43:00Z">
        <w:r w:rsidDel="007E67BF">
          <w:delText>Pitcher, K.W., and Calkins, D.G. 1979. Biology of the harbor seal, Phoca vitulina richardsi, in the Gulf of Alaska. Outer Continental Shelf Environmental Assessment Program, US Department of Interior, Bureau of Land Management. Available from http://www.data.boem.gov/PI/PDFImages/ESPIS/0/313.pdf [accessed 13 March 2016].</w:delText>
        </w:r>
      </w:del>
    </w:p>
    <w:p w14:paraId="53089624" w14:textId="4C4AF2EA" w:rsidR="009154CD" w:rsidDel="007E67BF" w:rsidRDefault="009154CD" w:rsidP="00191DA2">
      <w:pPr>
        <w:pStyle w:val="Bibliography"/>
        <w:rPr>
          <w:del w:id="529" w:author="Client Services" w:date="2017-03-28T04:43:00Z"/>
        </w:rPr>
      </w:pPr>
      <w:del w:id="530" w:author="Client Services" w:date="2017-03-28T04:43:00Z">
        <w:r w:rsidDel="007E67BF">
          <w:delText xml:space="preserve">Pitcher, K.W., Olesiuk, P.F., Brown, R.F., Lowry, M.S., Jeffries, S.J., Sease, J.L., Perryman, W.L., Stinchcomb, C.E., and Lowry, L.F. 2007. Abundance and distribution of the eastern North Pacific Steller sea lion (Eumetopias jubatus) population. Fish. Bull. </w:delText>
        </w:r>
        <w:r w:rsidDel="007E67BF">
          <w:rPr>
            <w:b/>
            <w:bCs/>
          </w:rPr>
          <w:delText>105</w:delText>
        </w:r>
        <w:r w:rsidDel="007E67BF">
          <w:delText>(1): 102–116.</w:delText>
        </w:r>
      </w:del>
    </w:p>
    <w:p w14:paraId="0B74B2A8" w14:textId="5F97543D" w:rsidR="009154CD" w:rsidDel="007E67BF" w:rsidRDefault="009154CD" w:rsidP="00191DA2">
      <w:pPr>
        <w:pStyle w:val="Bibliography"/>
        <w:rPr>
          <w:del w:id="531" w:author="Client Services" w:date="2017-03-28T04:43:00Z"/>
        </w:rPr>
      </w:pPr>
      <w:del w:id="532" w:author="Client Services" w:date="2017-03-28T04:43:00Z">
        <w:r w:rsidDel="007E67BF">
          <w:delText>PSC. 2016. Review of 2015 Ocean Salmon Fisheries: Stock Assessment and Fishery Evaluation Document for the Pacific Coast Salmon Fishery Management Plan. Pacific Fishery Management Council, Portland, Oregon.</w:delText>
        </w:r>
      </w:del>
    </w:p>
    <w:p w14:paraId="16F686C3" w14:textId="2AAF735C" w:rsidR="009154CD" w:rsidDel="007E67BF" w:rsidRDefault="009154CD" w:rsidP="00191DA2">
      <w:pPr>
        <w:pStyle w:val="Bibliography"/>
        <w:rPr>
          <w:del w:id="533" w:author="Client Services" w:date="2017-03-28T04:43:00Z"/>
        </w:rPr>
      </w:pPr>
      <w:del w:id="534" w:author="Client Services" w:date="2017-03-28T04:43:00Z">
        <w:r w:rsidDel="007E67BF">
          <w:delText>RMIS. 2012. Regional Mark Information System User Guide. Pacific Fishery Management Council, Portland, Oregon. Available from http://www.rmpc.org/files/RMIS_UserGuide_V3.pdf.</w:delText>
        </w:r>
      </w:del>
    </w:p>
    <w:p w14:paraId="0A9CB55E" w14:textId="3F6DABB8" w:rsidR="009154CD" w:rsidDel="007E67BF" w:rsidRDefault="009154CD" w:rsidP="00191DA2">
      <w:pPr>
        <w:pStyle w:val="Bibliography"/>
        <w:rPr>
          <w:del w:id="535" w:author="Client Services" w:date="2017-03-28T04:43:00Z"/>
        </w:rPr>
      </w:pPr>
      <w:del w:id="536" w:author="Client Services" w:date="2017-03-28T04:43:00Z">
        <w:r w:rsidDel="007E67BF">
          <w:delText>Scordino, J. 2010. West coast pinniped program investigations on California sea lion and Pacific Harbor seal impacts on salmonids and other fishery resources. Pacific States Marine Fisheries Commission. Available from http://www.westcoast.fisheries.noaa.gov/publications/protected_species/marine_mammals/pinnipeds/sea_lion_removals/expand_pinniped_report_2010.pdf [accessed 13 July 2016].</w:delText>
        </w:r>
      </w:del>
    </w:p>
    <w:p w14:paraId="38E69869" w14:textId="5460716A" w:rsidR="009154CD" w:rsidDel="007E67BF" w:rsidRDefault="009154CD" w:rsidP="00191DA2">
      <w:pPr>
        <w:pStyle w:val="Bibliography"/>
        <w:rPr>
          <w:del w:id="537" w:author="Client Services" w:date="2017-03-28T04:43:00Z"/>
        </w:rPr>
      </w:pPr>
      <w:del w:id="538" w:author="Client Services" w:date="2017-03-28T04:43:00Z">
        <w:r w:rsidDel="007E67BF">
          <w:delText>Scordino, J., Akmajian, A.M., and Riemer, S.D. 2014. California and Steller sea lion diets in northwest Washington, 2010-2013.</w:delText>
        </w:r>
      </w:del>
    </w:p>
    <w:p w14:paraId="0171D601" w14:textId="7CB494B0" w:rsidR="009154CD" w:rsidDel="007E67BF" w:rsidRDefault="009154CD" w:rsidP="00191DA2">
      <w:pPr>
        <w:pStyle w:val="Bibliography"/>
        <w:rPr>
          <w:del w:id="539" w:author="Client Services" w:date="2017-03-28T04:43:00Z"/>
        </w:rPr>
      </w:pPr>
      <w:del w:id="540" w:author="Client Services" w:date="2017-03-28T04:43:00Z">
        <w:r w:rsidDel="007E67BF">
          <w:delText>Seiler, D., Volkhardt, G., Fleischer, L., and Kiyohara, K. 2005. Evaluation of downstream migrant salmon production in 2001 from the Cedar River and Bear Creek. Washington Department of Fish and Wildlife, Fish Program, Science Division. Available from http://wdfw.wa.gov/publications/00084/wdfw00084.pdf [accessed 26 October 2016].</w:delText>
        </w:r>
      </w:del>
    </w:p>
    <w:p w14:paraId="072BA062" w14:textId="767B9888" w:rsidR="009154CD" w:rsidDel="007E67BF" w:rsidRDefault="009154CD" w:rsidP="00191DA2">
      <w:pPr>
        <w:pStyle w:val="Bibliography"/>
        <w:rPr>
          <w:del w:id="541" w:author="Client Services" w:date="2017-03-28T04:43:00Z"/>
        </w:rPr>
      </w:pPr>
      <w:del w:id="542" w:author="Client Services" w:date="2017-03-28T04:43:00Z">
        <w:r w:rsidDel="007E67BF">
          <w:delText>Seiler, D., Volkhardt, G., Topping, P., Fleischer, L., Miller, T., Schonning, S., Rawding, D., Groesbeck, M., Woodard, R., and Hawkins, S. 2004. 2003 Juvenile Salmonid Production Evaluation Report Green River, Wenatchee River, and Cedar Creek. Available from http://dfw.wa.gov/publications/00067/wdfw00067.pdf [accessed 23 December 2016].</w:delText>
        </w:r>
      </w:del>
    </w:p>
    <w:p w14:paraId="2FB49609" w14:textId="06386F42" w:rsidR="009154CD" w:rsidDel="007E67BF" w:rsidRDefault="009154CD" w:rsidP="00191DA2">
      <w:pPr>
        <w:pStyle w:val="Bibliography"/>
        <w:rPr>
          <w:del w:id="543" w:author="Client Services" w:date="2017-03-28T04:43:00Z"/>
        </w:rPr>
      </w:pPr>
      <w:del w:id="544" w:author="Client Services" w:date="2017-03-28T04:43:00Z">
        <w:r w:rsidDel="007E67BF">
          <w:delText xml:space="preserve">Sigler, M.F., Tollit, D.J., Vollenweider, J.J., Thedinga, J.F., Csepp, D.J., Womble, J.N., Wong, M.A., Rehberg, M.J., and Trites, A.W. 2009. Steller sea lion foraging response to seasonal changes in prey availability. Mar. Ecol. Prog. Ser. </w:delText>
        </w:r>
        <w:r w:rsidDel="007E67BF">
          <w:rPr>
            <w:b/>
            <w:bCs/>
          </w:rPr>
          <w:delText>388</w:delText>
        </w:r>
        <w:r w:rsidDel="007E67BF">
          <w:delText>: 243–261.</w:delText>
        </w:r>
      </w:del>
    </w:p>
    <w:p w14:paraId="3DECB2B8" w14:textId="36B63CCA" w:rsidR="009154CD" w:rsidDel="007E67BF" w:rsidRDefault="009154CD" w:rsidP="00191DA2">
      <w:pPr>
        <w:pStyle w:val="Bibliography"/>
        <w:rPr>
          <w:del w:id="545" w:author="Client Services" w:date="2017-03-28T04:43:00Z"/>
        </w:rPr>
      </w:pPr>
      <w:del w:id="546" w:author="Client Services" w:date="2017-03-28T04:43:00Z">
        <w:r w:rsidDel="007E67BF">
          <w:delText xml:space="preserve">Small, R.J., Pendleton, G.W., and Pitcher, K.W. 2003. Trends in abundance of Alaska harbor seals, 1983–2001. Mar. Mammal Sci. </w:delText>
        </w:r>
        <w:r w:rsidDel="007E67BF">
          <w:rPr>
            <w:b/>
            <w:bCs/>
          </w:rPr>
          <w:delText>19</w:delText>
        </w:r>
        <w:r w:rsidDel="007E67BF">
          <w:delText>(2): 344–362.</w:delText>
        </w:r>
      </w:del>
    </w:p>
    <w:p w14:paraId="3C911E10" w14:textId="0B3652DB" w:rsidR="009154CD" w:rsidDel="007E67BF" w:rsidRDefault="009154CD" w:rsidP="00191DA2">
      <w:pPr>
        <w:pStyle w:val="Bibliography"/>
        <w:rPr>
          <w:del w:id="547" w:author="Client Services" w:date="2017-03-28T04:43:00Z"/>
        </w:rPr>
      </w:pPr>
      <w:del w:id="548" w:author="Client Services" w:date="2017-03-28T04:43:00Z">
        <w:r w:rsidDel="007E67BF">
          <w:lastRenderedPageBreak/>
          <w:delText>Stansell, R.J., Gibbons, K.M., and Nagy, W.T. 2010. Evaluation of pinniped predation on adult salmonids and other fish in the Bonneville Dam tailrace, 2008-2010. US Army Corps of Engineers, Bonneville Lock and Dam. Available from http://www.salmonrecovery.gov/Files/2011%20APR%20files/New%20folder%20(2)/Stansell_et_al._2011_S1-2008-2010_Pinniped_Report.pdf [accessed 5 July 2016].</w:delText>
        </w:r>
      </w:del>
    </w:p>
    <w:p w14:paraId="263B2C79" w14:textId="3E15593A" w:rsidR="009154CD" w:rsidDel="007E67BF" w:rsidRDefault="009154CD" w:rsidP="00191DA2">
      <w:pPr>
        <w:pStyle w:val="Bibliography"/>
        <w:rPr>
          <w:del w:id="549" w:author="Client Services" w:date="2017-03-28T04:43:00Z"/>
        </w:rPr>
      </w:pPr>
      <w:del w:id="550" w:author="Client Services" w:date="2017-03-28T04:43:00Z">
        <w:r w:rsidDel="007E67BF">
          <w:delText>Thomas, A.C., Nelson, B., Lance, M.M., Deagle, B., and Trites, A. 2016. Harbour seals target juvenile salmon of conservation concern. Can. J. Fish. Aquat. Sci.</w:delText>
        </w:r>
      </w:del>
    </w:p>
    <w:p w14:paraId="4725DD92" w14:textId="2598DE3B" w:rsidR="009154CD" w:rsidDel="007E67BF" w:rsidRDefault="009154CD" w:rsidP="00191DA2">
      <w:pPr>
        <w:pStyle w:val="Bibliography"/>
        <w:rPr>
          <w:del w:id="551" w:author="Client Services" w:date="2017-03-28T04:43:00Z"/>
        </w:rPr>
      </w:pPr>
      <w:del w:id="552" w:author="Client Services" w:date="2017-03-28T04:43:00Z">
        <w:r w:rsidDel="007E67BF">
          <w:delText xml:space="preserve">Tollit, D.J., Wong, M.A., and Trites, A.W. 2015. Diet composition of Steller sea lions (Eumetopias jubatus) in Frederick Sound, southeast Alaska: a comparison of quantification methods using scats to describe temporal and spatial variabilities. Can. J. Zool. </w:delText>
        </w:r>
        <w:r w:rsidDel="007E67BF">
          <w:rPr>
            <w:b/>
            <w:bCs/>
          </w:rPr>
          <w:delText>93</w:delText>
        </w:r>
        <w:r w:rsidDel="007E67BF">
          <w:delText>(5): 361–376.</w:delText>
        </w:r>
      </w:del>
    </w:p>
    <w:p w14:paraId="12B20C0C" w14:textId="350D2206" w:rsidR="009154CD" w:rsidDel="007E67BF" w:rsidRDefault="009154CD" w:rsidP="00191DA2">
      <w:pPr>
        <w:pStyle w:val="Bibliography"/>
        <w:rPr>
          <w:del w:id="553" w:author="Client Services" w:date="2017-03-28T04:43:00Z"/>
        </w:rPr>
      </w:pPr>
      <w:del w:id="554" w:author="Client Services" w:date="2017-03-28T04:43:00Z">
        <w:r w:rsidDel="007E67BF">
          <w:delText xml:space="preserve">Trites, A.W., and Donnelly, C.P. 2003. The decline of Steller sea lions Eumetopias jubatus in Alaska: a review of the nutritional stress hypothesis. Mammal Rev. </w:delText>
        </w:r>
        <w:r w:rsidDel="007E67BF">
          <w:rPr>
            <w:b/>
            <w:bCs/>
          </w:rPr>
          <w:delText>33</w:delText>
        </w:r>
        <w:r w:rsidDel="007E67BF">
          <w:delText>(1): 3–28.</w:delText>
        </w:r>
      </w:del>
    </w:p>
    <w:p w14:paraId="5384F250" w14:textId="3DF632A3" w:rsidR="009154CD" w:rsidDel="007E67BF" w:rsidRDefault="009154CD" w:rsidP="00191DA2">
      <w:pPr>
        <w:pStyle w:val="Bibliography"/>
        <w:rPr>
          <w:del w:id="555" w:author="Client Services" w:date="2017-03-28T04:43:00Z"/>
        </w:rPr>
      </w:pPr>
      <w:del w:id="556" w:author="Client Services" w:date="2017-03-28T04:43:00Z">
        <w:r w:rsidDel="007E67BF">
          <w:delText xml:space="preserve">Ward, E.J., Dahlheim, M.E., Waite, J.M., Emmons, C.K., Marshall, K.N., Chasco, B.E., and Balcomb, K.C. 2016. Long-distance migration of prey synchronizes demographic rates of top predators across broad spatial scales. Ecosphere </w:delText>
        </w:r>
        <w:r w:rsidDel="007E67BF">
          <w:rPr>
            <w:b/>
            <w:bCs/>
          </w:rPr>
          <w:delText>7</w:delText>
        </w:r>
        <w:r w:rsidDel="007E67BF">
          <w:delText>(2). Available from http://onlinelibrary.wiley.com/doi/10.1002/ecs2.1276/full [accessed 5 July 2016].</w:delText>
        </w:r>
      </w:del>
    </w:p>
    <w:p w14:paraId="2E50CB9E" w14:textId="5A9BFC73" w:rsidR="009154CD" w:rsidDel="007E67BF" w:rsidRDefault="009154CD" w:rsidP="00191DA2">
      <w:pPr>
        <w:pStyle w:val="Bibliography"/>
        <w:rPr>
          <w:del w:id="557" w:author="Client Services" w:date="2017-03-28T04:43:00Z"/>
        </w:rPr>
      </w:pPr>
      <w:del w:id="558" w:author="Client Services" w:date="2017-03-28T04:43:00Z">
        <w:r w:rsidDel="007E67BF">
          <w:delText xml:space="preserve">Ward, E.J., Holmes, E.E., and Balcomb, K.C. 2009. Quantifying the effects of prey abundance on killer whale reproduction. J. Appl. Ecol. </w:delText>
        </w:r>
        <w:r w:rsidDel="007E67BF">
          <w:rPr>
            <w:b/>
            <w:bCs/>
          </w:rPr>
          <w:delText>46</w:delText>
        </w:r>
        <w:r w:rsidDel="007E67BF">
          <w:delText>(3): 632–640.</w:delText>
        </w:r>
      </w:del>
    </w:p>
    <w:p w14:paraId="6CA03D18" w14:textId="4E45A319" w:rsidR="009154CD" w:rsidDel="007E67BF" w:rsidRDefault="009154CD" w:rsidP="00191DA2">
      <w:pPr>
        <w:pStyle w:val="Bibliography"/>
        <w:rPr>
          <w:del w:id="559" w:author="Client Services" w:date="2017-03-28T04:43:00Z"/>
        </w:rPr>
      </w:pPr>
      <w:del w:id="560" w:author="Client Services" w:date="2017-03-28T04:43:00Z">
        <w:r w:rsidDel="007E67BF">
          <w:delText xml:space="preserve">Weise, M.J., and Harvey, J.T. 2008. Temporal variability in ocean climate and California sea lion diet and biomass consumption: implications for fisheries management. Mar. Ecol. Prog. Ser. </w:delText>
        </w:r>
        <w:r w:rsidDel="007E67BF">
          <w:rPr>
            <w:b/>
            <w:bCs/>
          </w:rPr>
          <w:delText>373</w:delText>
        </w:r>
        <w:r w:rsidDel="007E67BF">
          <w:delText>: 157–172.</w:delText>
        </w:r>
      </w:del>
    </w:p>
    <w:p w14:paraId="5A54B39C" w14:textId="02223C6B" w:rsidR="009154CD" w:rsidDel="007E67BF" w:rsidRDefault="009154CD" w:rsidP="00191DA2">
      <w:pPr>
        <w:pStyle w:val="Bibliography"/>
        <w:rPr>
          <w:del w:id="561" w:author="Client Services" w:date="2017-03-28T04:43:00Z"/>
        </w:rPr>
      </w:pPr>
      <w:del w:id="562" w:author="Client Services" w:date="2017-03-28T04:43:00Z">
        <w:r w:rsidDel="007E67BF">
          <w:delText xml:space="preserve">Weitkamp, L.A. 2010. Marine distributions of Chinook salmon from the west coast of North America determined by coded wire tag recoveries. Trans. Am. Fish. Soc. </w:delText>
        </w:r>
        <w:r w:rsidDel="007E67BF">
          <w:rPr>
            <w:b/>
            <w:bCs/>
          </w:rPr>
          <w:delText>139</w:delText>
        </w:r>
        <w:r w:rsidDel="007E67BF">
          <w:delText>(1): 147–170.</w:delText>
        </w:r>
      </w:del>
    </w:p>
    <w:p w14:paraId="7E7B451B" w14:textId="1D7F737B" w:rsidR="009154CD" w:rsidDel="007E67BF" w:rsidRDefault="009154CD" w:rsidP="00191DA2">
      <w:pPr>
        <w:pStyle w:val="Bibliography"/>
        <w:rPr>
          <w:del w:id="563" w:author="Client Services" w:date="2017-03-28T04:43:00Z"/>
        </w:rPr>
      </w:pPr>
      <w:del w:id="564" w:author="Client Services" w:date="2017-03-28T04:43:00Z">
        <w:r w:rsidDel="007E67BF">
          <w:delText xml:space="preserve">Williams, T.M., Estes, J.A., Doak, D.F., and Springer, A.M. 2004. Killer appetites: assessing the role of predators in ecological communities. Ecology </w:delText>
        </w:r>
        <w:r w:rsidDel="007E67BF">
          <w:rPr>
            <w:b/>
            <w:bCs/>
          </w:rPr>
          <w:delText>85</w:delText>
        </w:r>
        <w:r w:rsidDel="007E67BF">
          <w:delText>(12): 3373–3384.</w:delText>
        </w:r>
      </w:del>
    </w:p>
    <w:p w14:paraId="5A170A0E" w14:textId="27434392" w:rsidR="009154CD" w:rsidDel="007E67BF" w:rsidRDefault="009154CD" w:rsidP="00191DA2">
      <w:pPr>
        <w:pStyle w:val="Bibliography"/>
        <w:rPr>
          <w:del w:id="565" w:author="Client Services" w:date="2017-03-28T04:43:00Z"/>
        </w:rPr>
      </w:pPr>
      <w:del w:id="566" w:author="Client Services" w:date="2017-03-28T04:43:00Z">
        <w:r w:rsidDel="007E67BF">
          <w:delText>Winship, A.J., Hunter, A.M., Rosen, D.A., and Trites, A.W. 2006. Food consumption by sea lions: existing data and techniques. Sea Lions World Alsk. Sea Grant Coll. Program: 177–191.</w:delText>
        </w:r>
      </w:del>
    </w:p>
    <w:p w14:paraId="40E98EA2" w14:textId="449B6EF2" w:rsidR="009154CD" w:rsidDel="007E67BF" w:rsidRDefault="009154CD" w:rsidP="00191DA2">
      <w:pPr>
        <w:pStyle w:val="Bibliography"/>
        <w:rPr>
          <w:del w:id="567" w:author="Client Services" w:date="2017-03-28T04:43:00Z"/>
        </w:rPr>
      </w:pPr>
      <w:del w:id="568" w:author="Client Services" w:date="2017-03-28T04:43:00Z">
        <w:r w:rsidDel="007E67BF">
          <w:delText xml:space="preserve">Winship, A.J., Trites, A.W., and Calkins, D.G. 2001. Growth in body size of the Steller sea lion (Eumetopias jubatus). J. Mammal. </w:delText>
        </w:r>
        <w:r w:rsidDel="007E67BF">
          <w:rPr>
            <w:b/>
            <w:bCs/>
          </w:rPr>
          <w:delText>82</w:delText>
        </w:r>
        <w:r w:rsidDel="007E67BF">
          <w:delText>(2): 500–519.</w:delText>
        </w:r>
      </w:del>
    </w:p>
    <w:p w14:paraId="5B11A4A2" w14:textId="1256ADBF" w:rsidR="009154CD" w:rsidDel="007E67BF" w:rsidRDefault="009154CD" w:rsidP="00191DA2">
      <w:pPr>
        <w:pStyle w:val="Bibliography"/>
        <w:rPr>
          <w:del w:id="569" w:author="Client Services" w:date="2017-03-28T04:43:00Z"/>
        </w:rPr>
      </w:pPr>
      <w:del w:id="570" w:author="Client Services" w:date="2017-03-28T04:43:00Z">
        <w:r w:rsidDel="007E67BF">
          <w:delText xml:space="preserve">Winship, A.J., Trites, A.W., and Rosen, D.A. 2002. A bioenergetic model for estimating the food requirements of Steller sea lions Eumetopias jubatus in Alaska, USA. Mar. Ecol. Prog. Ser. </w:delText>
        </w:r>
        <w:r w:rsidDel="007E67BF">
          <w:rPr>
            <w:b/>
            <w:bCs/>
          </w:rPr>
          <w:delText>229</w:delText>
        </w:r>
        <w:r w:rsidDel="007E67BF">
          <w:delText>: 291–312.</w:delText>
        </w:r>
      </w:del>
    </w:p>
    <w:p w14:paraId="4EE5B524" w14:textId="240B83D7" w:rsidR="009154CD" w:rsidDel="007E67BF" w:rsidRDefault="009154CD" w:rsidP="00191DA2">
      <w:pPr>
        <w:pStyle w:val="Bibliography"/>
        <w:rPr>
          <w:del w:id="571" w:author="Client Services" w:date="2017-03-28T04:43:00Z"/>
        </w:rPr>
      </w:pPr>
      <w:del w:id="572" w:author="Client Services" w:date="2017-03-28T04:43:00Z">
        <w:r w:rsidDel="007E67BF">
          <w:delText xml:space="preserve">Womble, J.N., Pendleton, G.W., Mathews, E.A., Blundell, G.M., Bool, N.M., and Gende, S.M. 2010. Harbor seal (Phoca vitulina richardii) decline continues in the rapidly changing landscape of Glacier Bay National Park, Alaska 1992–2008. Mar. Mammal Sci. </w:delText>
        </w:r>
        <w:r w:rsidDel="007E67BF">
          <w:rPr>
            <w:b/>
            <w:bCs/>
          </w:rPr>
          <w:delText>26</w:delText>
        </w:r>
        <w:r w:rsidDel="007E67BF">
          <w:delText>(3): 686–697.</w:delText>
        </w:r>
      </w:del>
    </w:p>
    <w:p w14:paraId="5D62FB32" w14:textId="32F7132F" w:rsidR="009154CD" w:rsidDel="007E67BF" w:rsidRDefault="009154CD" w:rsidP="00191DA2">
      <w:pPr>
        <w:pStyle w:val="Bibliography"/>
        <w:rPr>
          <w:del w:id="573" w:author="Client Services" w:date="2017-03-28T04:43:00Z"/>
        </w:rPr>
      </w:pPr>
      <w:del w:id="574" w:author="Client Services" w:date="2017-03-28T04:43:00Z">
        <w:r w:rsidDel="007E67BF">
          <w:delText>Wright, B.E., Brown, R.F., and Murtagh, T. 2015. WILLAMETTE FALLS PINNIPED MONITORING PROJECT, 2015. Oregon Department of Fish and Wildlife. Available from http://www.dfw.state.or.us/fish/SeaLion/docs/Willamette_Falls_2015_sea_lion_report.pdf [accessed 16 December 2016].</w:delText>
        </w:r>
      </w:del>
    </w:p>
    <w:p w14:paraId="394B9431" w14:textId="63881BA5" w:rsidR="009154CD" w:rsidDel="007E67BF" w:rsidRDefault="009154CD" w:rsidP="00191DA2">
      <w:pPr>
        <w:pStyle w:val="Bibliography"/>
        <w:rPr>
          <w:del w:id="575" w:author="Client Services" w:date="2017-03-28T04:43:00Z"/>
        </w:rPr>
      </w:pPr>
      <w:del w:id="576" w:author="Client Services" w:date="2017-03-28T04:43:00Z">
        <w:r w:rsidDel="007E67BF">
          <w:delText xml:space="preserve">York, A.E. 1994. The population dynamics of northern sea lions, 1975-1985. Mar. Mammal Sci. </w:delText>
        </w:r>
        <w:r w:rsidDel="007E67BF">
          <w:rPr>
            <w:b/>
            <w:bCs/>
          </w:rPr>
          <w:delText>10</w:delText>
        </w:r>
        <w:r w:rsidDel="007E67BF">
          <w:delText>(1): 38–51.</w:delText>
        </w:r>
      </w:del>
    </w:p>
    <w:p w14:paraId="2380EC47" w14:textId="2DB7E940" w:rsidR="009154CD" w:rsidDel="007E67BF" w:rsidRDefault="009154CD" w:rsidP="00191DA2">
      <w:pPr>
        <w:pStyle w:val="Bibliography"/>
        <w:rPr>
          <w:del w:id="577" w:author="Client Services" w:date="2017-03-28T04:43:00Z"/>
        </w:rPr>
      </w:pPr>
      <w:del w:id="578" w:author="Client Services" w:date="2017-03-28T04:43:00Z">
        <w:r w:rsidDel="007E67BF">
          <w:delText xml:space="preserve">Zimmerman, M.S., Kinsel, C., Beamer, E., Connor, E.J., and Pflug, D.E. 2015. Abundance, survival, and life history strategies of juvenile Chinook Salmon in the Skagit River, Washington. Trans. Am. Fish. Soc. </w:delText>
        </w:r>
        <w:r w:rsidDel="007E67BF">
          <w:rPr>
            <w:b/>
            <w:bCs/>
          </w:rPr>
          <w:delText>144</w:delText>
        </w:r>
        <w:r w:rsidDel="007E67BF">
          <w:delText>(3): 627–641.</w:delText>
        </w:r>
      </w:del>
    </w:p>
    <w:p w14:paraId="23313667" w14:textId="67B8FDC9" w:rsidR="00A90661" w:rsidRPr="004133ED" w:rsidRDefault="00CD5988">
      <w:pPr>
        <w:rPr>
          <w:rFonts w:eastAsiaTheme="majorEastAsia" w:cs="Times New Roman"/>
          <w:color w:val="2E74B5" w:themeColor="accent1" w:themeShade="BF"/>
          <w:sz w:val="24"/>
          <w:szCs w:val="24"/>
        </w:rPr>
      </w:pPr>
      <w:r>
        <w:fldChar w:fldCharType="end"/>
      </w:r>
    </w:p>
    <w:sectPr w:rsidR="00A90661" w:rsidRPr="004133ED" w:rsidSect="006951F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Chasco, Brandon Edward" w:date="2016-12-17T14:19:00Z" w:initials="CBE">
    <w:p w14:paraId="0441C126" w14:textId="77777777" w:rsidR="00AB6683" w:rsidRDefault="00AB6683">
      <w:pPr>
        <w:pStyle w:val="CommentText"/>
      </w:pPr>
      <w:r>
        <w:rPr>
          <w:rStyle w:val="CommentReference"/>
        </w:rPr>
        <w:annotationRef/>
      </w:r>
      <w:r>
        <w:t>Check these numbers one more time with Eric.  They don’t jive with the assessments in the Canadian journal.</w:t>
      </w:r>
    </w:p>
  </w:comment>
  <w:comment w:id="12" w:author="Client Services" w:date="2017-03-09T20:25:00Z" w:initials="CS">
    <w:p w14:paraId="27DB8569" w14:textId="7C829D26" w:rsidR="00AB6683" w:rsidRDefault="00AB6683">
      <w:pPr>
        <w:pStyle w:val="CommentText"/>
      </w:pPr>
      <w:r>
        <w:rPr>
          <w:rStyle w:val="CommentReference"/>
        </w:rPr>
        <w:annotationRef/>
      </w:r>
      <w:proofErr w:type="spellStart"/>
      <w:r>
        <w:t>Scordino</w:t>
      </w:r>
      <w:proofErr w:type="spellEnd"/>
      <w:r>
        <w:t xml:space="preserve"> if you want update these with a better time-series please send me an excel file with the data.</w:t>
      </w:r>
    </w:p>
  </w:comment>
  <w:comment w:id="13" w:author="Kaplan, Isaac" w:date="2016-12-27T19:28:00Z" w:initials="KI">
    <w:p w14:paraId="02E63AC2" w14:textId="2178E4E1" w:rsidR="00AB6683" w:rsidRDefault="00AB6683">
      <w:pPr>
        <w:pStyle w:val="CommentText"/>
      </w:pPr>
      <w:r>
        <w:rPr>
          <w:rStyle w:val="CommentReference"/>
        </w:rPr>
        <w:annotationRef/>
      </w:r>
      <w:r>
        <w:t>Eric how do deal with this?</w:t>
      </w:r>
    </w:p>
  </w:comment>
  <w:comment w:id="20" w:author="Kaplan, Isaac" w:date="2016-12-27T19:33:00Z" w:initials="KI">
    <w:p w14:paraId="43FD3783" w14:textId="77777777" w:rsidR="00AB6683" w:rsidRDefault="00AB6683" w:rsidP="00647ABC">
      <w:pPr>
        <w:pStyle w:val="CommentText"/>
      </w:pPr>
      <w:r>
        <w:rPr>
          <w:rStyle w:val="CommentReference"/>
        </w:rPr>
        <w:annotationRef/>
      </w:r>
      <w:proofErr w:type="spellStart"/>
      <w:r>
        <w:t>Zotero</w:t>
      </w:r>
      <w:proofErr w:type="spellEnd"/>
      <w:r>
        <w:t>:  Insert or edit reference, then click the pulldown arrow next to Z, select “classic view”, then “</w:t>
      </w:r>
      <w:proofErr w:type="spellStart"/>
      <w:r>
        <w:t>surpress</w:t>
      </w:r>
      <w:proofErr w:type="spellEnd"/>
      <w:r>
        <w:t xml:space="preserve"> author”. </w:t>
      </w:r>
    </w:p>
  </w:comment>
  <w:comment w:id="43" w:author="Kaplan, Isaac" w:date="2016-12-27T19:38:00Z" w:initials="KI">
    <w:p w14:paraId="5970725E" w14:textId="715B8FC0" w:rsidR="00AB6683" w:rsidRDefault="00AB6683">
      <w:pPr>
        <w:pStyle w:val="CommentText"/>
      </w:pPr>
      <w:r>
        <w:rPr>
          <w:rStyle w:val="CommentReference"/>
        </w:rPr>
        <w:annotationRef/>
      </w:r>
      <w:r>
        <w:t xml:space="preserve">Change to </w:t>
      </w:r>
      <w:proofErr w:type="spellStart"/>
      <w:r>
        <w:t>pers</w:t>
      </w:r>
      <w:proofErr w:type="spellEnd"/>
      <w:r>
        <w:t xml:space="preserve"> </w:t>
      </w:r>
      <w:proofErr w:type="spellStart"/>
      <w:r>
        <w:t>comm</w:t>
      </w:r>
      <w:proofErr w:type="spellEnd"/>
      <w:r>
        <w:t xml:space="preserve"> citation eventually?</w:t>
      </w:r>
    </w:p>
  </w:comment>
  <w:comment w:id="54" w:author="Noren, Dawin" w:date="2017-01-20T14:41:00Z" w:initials="ND">
    <w:p w14:paraId="74D3348D" w14:textId="226B53AF" w:rsidR="00AB6683" w:rsidRDefault="00AB6683">
      <w:pPr>
        <w:pStyle w:val="CommentText"/>
      </w:pPr>
      <w:r>
        <w:rPr>
          <w:rStyle w:val="CommentReference"/>
        </w:rPr>
        <w:annotationRef/>
      </w:r>
      <w:r>
        <w:t>Is this the average of the min (</w:t>
      </w:r>
      <w:proofErr w:type="spellStart"/>
      <w:r>
        <w:t>eq</w:t>
      </w:r>
      <w:proofErr w:type="spellEnd"/>
      <w:r>
        <w:t xml:space="preserve"> 3) and max (</w:t>
      </w:r>
      <w:proofErr w:type="spellStart"/>
      <w:r>
        <w:t>eq</w:t>
      </w:r>
      <w:proofErr w:type="spellEnd"/>
      <w:r>
        <w:t xml:space="preserve"> 4)? If so, should state that.</w:t>
      </w:r>
    </w:p>
  </w:comment>
  <w:comment w:id="65" w:author="Kaplan, Isaac" w:date="2016-12-27T19:47:00Z" w:initials="KI">
    <w:p w14:paraId="4ACE0C99" w14:textId="19DBD19C" w:rsidR="00AB6683" w:rsidRDefault="00AB6683">
      <w:pPr>
        <w:pStyle w:val="CommentText"/>
      </w:pPr>
      <w:r>
        <w:rPr>
          <w:rStyle w:val="CommentReference"/>
        </w:rPr>
        <w:annotationRef/>
      </w:r>
      <w:r>
        <w:t>What is this?</w:t>
      </w:r>
    </w:p>
  </w:comment>
  <w:comment w:id="67" w:author="Client Services" w:date="2017-03-09T20:41:00Z" w:initials="CS">
    <w:p w14:paraId="72997D23" w14:textId="5CA75ADB" w:rsidR="00AB6683" w:rsidRDefault="00AB6683">
      <w:pPr>
        <w:pStyle w:val="CommentText"/>
      </w:pPr>
      <w:r>
        <w:rPr>
          <w:rStyle w:val="CommentReference"/>
        </w:rPr>
        <w:annotationRef/>
      </w:r>
      <w:r>
        <w:t>Explain this whole sentence</w:t>
      </w:r>
    </w:p>
  </w:comment>
  <w:comment w:id="68" w:author="Noren, Dawin" w:date="2017-01-20T14:57:00Z" w:initials="ND">
    <w:p w14:paraId="4B00A5B4" w14:textId="2CA9AAF8" w:rsidR="00AB6683" w:rsidRDefault="00AB6683">
      <w:pPr>
        <w:pStyle w:val="CommentText"/>
      </w:pPr>
      <w:r>
        <w:rPr>
          <w:rStyle w:val="CommentReference"/>
        </w:rPr>
        <w:annotationRef/>
      </w:r>
      <w:r>
        <w:t>Why aren’t there seasonal/regional multipliers for lactating females? Specifically, central CA is a breeding area during the summer months for CA sea lions.</w:t>
      </w:r>
    </w:p>
  </w:comment>
  <w:comment w:id="69" w:author="Noren, Dawin" w:date="2017-01-20T14:42:00Z" w:initials="ND">
    <w:p w14:paraId="3BA3FEB6" w14:textId="1DB9A494" w:rsidR="00AB6683" w:rsidRDefault="00AB6683">
      <w:pPr>
        <w:pStyle w:val="CommentText"/>
      </w:pPr>
      <w:r>
        <w:rPr>
          <w:rStyle w:val="CommentReference"/>
        </w:rPr>
        <w:annotationRef/>
      </w:r>
      <w:r>
        <w:t>Good – this is the point I was trying to make in my comment on the paper.</w:t>
      </w:r>
    </w:p>
  </w:comment>
  <w:comment w:id="70" w:author="Noren, Dawin" w:date="2017-01-20T14:57:00Z" w:initials="ND">
    <w:p w14:paraId="0410A8CA" w14:textId="4E5F0D4F" w:rsidR="00AB6683" w:rsidRDefault="00AB6683">
      <w:pPr>
        <w:pStyle w:val="CommentText"/>
      </w:pPr>
      <w:r>
        <w:rPr>
          <w:rStyle w:val="CommentReference"/>
        </w:rPr>
        <w:annotationRef/>
      </w:r>
      <w:r>
        <w:t xml:space="preserve">Similar to the comment above, there aren’t multipliers for lactation incorporated? There are some breeding females at </w:t>
      </w:r>
      <w:proofErr w:type="spellStart"/>
      <w:r>
        <w:t>Ano</w:t>
      </w:r>
      <w:proofErr w:type="spellEnd"/>
      <w:r>
        <w:t xml:space="preserve"> Nuevo and at Sea Lion Rocks in Oregon.</w:t>
      </w:r>
    </w:p>
  </w:comment>
  <w:comment w:id="136" w:author="Noren, Dawin" w:date="2017-01-20T14:50:00Z" w:initials="ND">
    <w:p w14:paraId="0EE84638" w14:textId="3B4D5956" w:rsidR="00AB6683" w:rsidRDefault="00AB6683">
      <w:pPr>
        <w:pStyle w:val="CommentText"/>
      </w:pPr>
      <w:r>
        <w:rPr>
          <w:rStyle w:val="CommentReference"/>
        </w:rPr>
        <w:annotationRef/>
      </w:r>
      <w:r>
        <w:t>Except that we have also found NRKWs off the coast of WA pretty reliably during our Feb/March cruises.</w:t>
      </w:r>
    </w:p>
  </w:comment>
  <w:comment w:id="137" w:author="Client Services" w:date="2017-03-10T11:12:00Z" w:initials="CS">
    <w:p w14:paraId="2B55DD81" w14:textId="562B63B0" w:rsidR="00AB6683" w:rsidRDefault="00AB6683">
      <w:pPr>
        <w:pStyle w:val="CommentText"/>
      </w:pPr>
      <w:r>
        <w:rPr>
          <w:rStyle w:val="CommentReference"/>
        </w:rPr>
        <w:annotationRef/>
      </w:r>
      <w:r>
        <w:t>There seems to be a little disagreement here.  Maybe you could send me a citation or report that we could use to refine this estimate.</w:t>
      </w:r>
    </w:p>
  </w:comment>
  <w:comment w:id="138" w:author="Noren, Dawin" w:date="2017-01-20T14:50:00Z" w:initials="ND">
    <w:p w14:paraId="2169112F" w14:textId="2F63FB92" w:rsidR="00AB6683" w:rsidRDefault="00AB6683">
      <w:pPr>
        <w:pStyle w:val="CommentText"/>
      </w:pPr>
      <w:r>
        <w:rPr>
          <w:rStyle w:val="CommentReference"/>
        </w:rPr>
        <w:annotationRef/>
      </w:r>
      <w:r>
        <w:t>Don’t the NRKW also venture into AK?</w:t>
      </w:r>
    </w:p>
  </w:comment>
  <w:comment w:id="147" w:author="Alejandro Acevedo-Gutierrez" w:date="2017-01-24T12:44:00Z" w:initials="AA">
    <w:p w14:paraId="62E92FB7" w14:textId="4944432E" w:rsidR="00AB6683" w:rsidRDefault="00AB6683">
      <w:pPr>
        <w:pStyle w:val="CommentText"/>
      </w:pPr>
      <w:r>
        <w:rPr>
          <w:rStyle w:val="CommentReference"/>
        </w:rPr>
        <w:annotationRef/>
      </w:r>
      <w:r>
        <w:t xml:space="preserve">You may want to check Peterson et al. 2012, which shows movements into Washington Coast from Salish Sea of a few seals.  However, most seem pretty faithful to their haul-out site (Hardee 2008 MSc thesis: </w:t>
      </w:r>
      <w:hyperlink r:id="rId1" w:history="1">
        <w:r w:rsidRPr="00166D89">
          <w:rPr>
            <w:rStyle w:val="Hyperlink"/>
          </w:rPr>
          <w:t>http://myweb.facstaff.wwu.edu/aceveda/PDFs/theses/Hardee%20thesis.pdf</w:t>
        </w:r>
      </w:hyperlink>
    </w:p>
    <w:p w14:paraId="24EF2AB4" w14:textId="5AD2134D" w:rsidR="00AB6683" w:rsidRDefault="00AB6683">
      <w:pPr>
        <w:pStyle w:val="CommentText"/>
      </w:pPr>
    </w:p>
    <w:p w14:paraId="483B57C6" w14:textId="21B79516" w:rsidR="00AB6683" w:rsidRDefault="00AB6683">
      <w:pPr>
        <w:pStyle w:val="CommentText"/>
      </w:pPr>
      <w:r>
        <w:t>I mentioned it because reviewers may bring it up</w:t>
      </w:r>
    </w:p>
  </w:comment>
  <w:comment w:id="152" w:author="Chasco, Brandon Edward" w:date="2017-01-03T08:31:00Z" w:initials="CB">
    <w:p w14:paraId="3DCFFC48" w14:textId="1C65F465" w:rsidR="00AB6683" w:rsidRDefault="00AB6683">
      <w:pPr>
        <w:pStyle w:val="CommentText"/>
      </w:pPr>
      <w:r>
        <w:rPr>
          <w:rStyle w:val="CommentReference"/>
        </w:rPr>
        <w:annotationRef/>
      </w:r>
      <w:r>
        <w:t>This is a huge leap.</w:t>
      </w:r>
    </w:p>
  </w:comment>
  <w:comment w:id="181" w:author="Chasco, Brandon Edward" w:date="2016-12-23T14:38:00Z" w:initials="CB">
    <w:p w14:paraId="565AF545" w14:textId="77777777" w:rsidR="00AB6683" w:rsidRDefault="00AB6683">
      <w:pPr>
        <w:pStyle w:val="CommentText"/>
      </w:pPr>
      <w:r>
        <w:rPr>
          <w:rStyle w:val="CommentReference"/>
        </w:rPr>
        <w:annotationRef/>
      </w:r>
      <w:r>
        <w:t>Double check with Eric one more time to make sure the ages in the FRAM model are ocean age + 1.</w:t>
      </w:r>
    </w:p>
    <w:p w14:paraId="552E9D40" w14:textId="7A802BAF" w:rsidR="00AB6683" w:rsidRDefault="00AB668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41C126" w15:done="0"/>
  <w15:commentEx w15:paraId="27DB8569" w15:done="0"/>
  <w15:commentEx w15:paraId="02E63AC2" w15:done="0"/>
  <w15:commentEx w15:paraId="43FD3783" w15:done="0"/>
  <w15:commentEx w15:paraId="5970725E" w15:done="0"/>
  <w15:commentEx w15:paraId="74D3348D" w15:done="0"/>
  <w15:commentEx w15:paraId="4ACE0C99" w15:done="0"/>
  <w15:commentEx w15:paraId="72997D23" w15:done="0"/>
  <w15:commentEx w15:paraId="4B00A5B4" w15:done="0"/>
  <w15:commentEx w15:paraId="3BA3FEB6" w15:done="0"/>
  <w15:commentEx w15:paraId="0410A8CA" w15:done="0"/>
  <w15:commentEx w15:paraId="0EE84638" w15:done="0"/>
  <w15:commentEx w15:paraId="2B55DD81" w15:done="0"/>
  <w15:commentEx w15:paraId="2169112F" w15:done="0"/>
  <w15:commentEx w15:paraId="483B57C6" w15:done="0"/>
  <w15:commentEx w15:paraId="3DCFFC48" w15:done="0"/>
  <w15:commentEx w15:paraId="552E9D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ient Services">
    <w15:presenceInfo w15:providerId="None" w15:userId="Client Services"/>
  </w15:person>
  <w15:person w15:author="Chasco, Brandon Edward">
    <w15:presenceInfo w15:providerId="AD" w15:userId="S-1-5-21-828376571-1197701538-1844936127-277462"/>
  </w15:person>
  <w15:person w15:author="Kaplan, Isaac">
    <w15:presenceInfo w15:providerId="AD" w15:userId="S-1-5-21-1625102663-4013227018-1311561448-10334"/>
  </w15:person>
  <w15:person w15:author="Alejandro Acevedo-Gutierrez">
    <w15:presenceInfo w15:providerId="None" w15:userId="Alejandro Acevedo-Gutier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DB1"/>
    <w:rsid w:val="000014EF"/>
    <w:rsid w:val="00002844"/>
    <w:rsid w:val="00004B08"/>
    <w:rsid w:val="00007158"/>
    <w:rsid w:val="00010D96"/>
    <w:rsid w:val="00013FBC"/>
    <w:rsid w:val="000207CA"/>
    <w:rsid w:val="00027740"/>
    <w:rsid w:val="00032A69"/>
    <w:rsid w:val="00040D6C"/>
    <w:rsid w:val="0004171A"/>
    <w:rsid w:val="00045F6A"/>
    <w:rsid w:val="00052985"/>
    <w:rsid w:val="00055FFB"/>
    <w:rsid w:val="00063376"/>
    <w:rsid w:val="0006433D"/>
    <w:rsid w:val="0006798B"/>
    <w:rsid w:val="00077CBC"/>
    <w:rsid w:val="00080E21"/>
    <w:rsid w:val="0009456E"/>
    <w:rsid w:val="0009620D"/>
    <w:rsid w:val="000A4193"/>
    <w:rsid w:val="000A601F"/>
    <w:rsid w:val="000B1D54"/>
    <w:rsid w:val="000C66A0"/>
    <w:rsid w:val="000C7FC7"/>
    <w:rsid w:val="000D13E6"/>
    <w:rsid w:val="000D2444"/>
    <w:rsid w:val="000E47A2"/>
    <w:rsid w:val="000E5646"/>
    <w:rsid w:val="000F69F8"/>
    <w:rsid w:val="000F70BE"/>
    <w:rsid w:val="0010532A"/>
    <w:rsid w:val="0010561B"/>
    <w:rsid w:val="001058CE"/>
    <w:rsid w:val="00110D18"/>
    <w:rsid w:val="00115487"/>
    <w:rsid w:val="0012057C"/>
    <w:rsid w:val="0012380D"/>
    <w:rsid w:val="001304AF"/>
    <w:rsid w:val="001306AA"/>
    <w:rsid w:val="0013699C"/>
    <w:rsid w:val="00142A54"/>
    <w:rsid w:val="00155804"/>
    <w:rsid w:val="00157778"/>
    <w:rsid w:val="00157CB7"/>
    <w:rsid w:val="00162B5A"/>
    <w:rsid w:val="0017061F"/>
    <w:rsid w:val="00171FE8"/>
    <w:rsid w:val="00174A1C"/>
    <w:rsid w:val="0018211D"/>
    <w:rsid w:val="00186BA8"/>
    <w:rsid w:val="00191DA2"/>
    <w:rsid w:val="001944AB"/>
    <w:rsid w:val="001A184C"/>
    <w:rsid w:val="001A446E"/>
    <w:rsid w:val="001B36B3"/>
    <w:rsid w:val="001B3B0A"/>
    <w:rsid w:val="001C2D63"/>
    <w:rsid w:val="001C4212"/>
    <w:rsid w:val="001C4578"/>
    <w:rsid w:val="001E0A44"/>
    <w:rsid w:val="001E1088"/>
    <w:rsid w:val="001E49B0"/>
    <w:rsid w:val="001E675C"/>
    <w:rsid w:val="001F0565"/>
    <w:rsid w:val="001F2800"/>
    <w:rsid w:val="00200178"/>
    <w:rsid w:val="002027FE"/>
    <w:rsid w:val="002040FF"/>
    <w:rsid w:val="00212EAF"/>
    <w:rsid w:val="002172FD"/>
    <w:rsid w:val="002204F2"/>
    <w:rsid w:val="002212F5"/>
    <w:rsid w:val="00226CD2"/>
    <w:rsid w:val="00231F4D"/>
    <w:rsid w:val="00231FFA"/>
    <w:rsid w:val="00241CA1"/>
    <w:rsid w:val="00245A75"/>
    <w:rsid w:val="00251850"/>
    <w:rsid w:val="00257B01"/>
    <w:rsid w:val="002667C9"/>
    <w:rsid w:val="00270AA0"/>
    <w:rsid w:val="00277D15"/>
    <w:rsid w:val="00285752"/>
    <w:rsid w:val="0028577B"/>
    <w:rsid w:val="002A2C82"/>
    <w:rsid w:val="002B582C"/>
    <w:rsid w:val="002C2FC7"/>
    <w:rsid w:val="002D0373"/>
    <w:rsid w:val="002D4C7E"/>
    <w:rsid w:val="002D742A"/>
    <w:rsid w:val="002E106C"/>
    <w:rsid w:val="002E781F"/>
    <w:rsid w:val="002F3378"/>
    <w:rsid w:val="0031405C"/>
    <w:rsid w:val="0032243C"/>
    <w:rsid w:val="0032776B"/>
    <w:rsid w:val="00334293"/>
    <w:rsid w:val="003346C8"/>
    <w:rsid w:val="00343851"/>
    <w:rsid w:val="00346BBE"/>
    <w:rsid w:val="0036217E"/>
    <w:rsid w:val="00366AFF"/>
    <w:rsid w:val="0037449B"/>
    <w:rsid w:val="003839ED"/>
    <w:rsid w:val="0039654E"/>
    <w:rsid w:val="003B014C"/>
    <w:rsid w:val="003B5A73"/>
    <w:rsid w:val="003D483A"/>
    <w:rsid w:val="003D5976"/>
    <w:rsid w:val="003D7808"/>
    <w:rsid w:val="003E1E95"/>
    <w:rsid w:val="003E304B"/>
    <w:rsid w:val="003E359C"/>
    <w:rsid w:val="003E48DF"/>
    <w:rsid w:val="003E6B5D"/>
    <w:rsid w:val="003F3FDE"/>
    <w:rsid w:val="003F5282"/>
    <w:rsid w:val="003F55DC"/>
    <w:rsid w:val="003F6340"/>
    <w:rsid w:val="00400E4C"/>
    <w:rsid w:val="00403265"/>
    <w:rsid w:val="004065D0"/>
    <w:rsid w:val="00410E97"/>
    <w:rsid w:val="004133ED"/>
    <w:rsid w:val="00416217"/>
    <w:rsid w:val="00416C23"/>
    <w:rsid w:val="00427487"/>
    <w:rsid w:val="00430236"/>
    <w:rsid w:val="00436447"/>
    <w:rsid w:val="00447324"/>
    <w:rsid w:val="00456EF1"/>
    <w:rsid w:val="004604E0"/>
    <w:rsid w:val="004721D3"/>
    <w:rsid w:val="00473FDB"/>
    <w:rsid w:val="00477856"/>
    <w:rsid w:val="00485B2E"/>
    <w:rsid w:val="00490406"/>
    <w:rsid w:val="00494A73"/>
    <w:rsid w:val="004A05BA"/>
    <w:rsid w:val="004A6702"/>
    <w:rsid w:val="004B27C3"/>
    <w:rsid w:val="004B4343"/>
    <w:rsid w:val="004D04B2"/>
    <w:rsid w:val="004D1926"/>
    <w:rsid w:val="004D6148"/>
    <w:rsid w:val="004D645D"/>
    <w:rsid w:val="004E296B"/>
    <w:rsid w:val="004E397E"/>
    <w:rsid w:val="004F44FC"/>
    <w:rsid w:val="00500D58"/>
    <w:rsid w:val="00501791"/>
    <w:rsid w:val="0050790C"/>
    <w:rsid w:val="00512FBD"/>
    <w:rsid w:val="0051402D"/>
    <w:rsid w:val="0051750F"/>
    <w:rsid w:val="00532F85"/>
    <w:rsid w:val="005356F3"/>
    <w:rsid w:val="0053700F"/>
    <w:rsid w:val="00546F48"/>
    <w:rsid w:val="00553646"/>
    <w:rsid w:val="00564609"/>
    <w:rsid w:val="0056772D"/>
    <w:rsid w:val="00572E5E"/>
    <w:rsid w:val="005746D3"/>
    <w:rsid w:val="005864E0"/>
    <w:rsid w:val="00590E7D"/>
    <w:rsid w:val="0059317D"/>
    <w:rsid w:val="005A13AF"/>
    <w:rsid w:val="005C4C46"/>
    <w:rsid w:val="005D5100"/>
    <w:rsid w:val="005E0C02"/>
    <w:rsid w:val="005E1DAA"/>
    <w:rsid w:val="005E3542"/>
    <w:rsid w:val="005E6482"/>
    <w:rsid w:val="005F2175"/>
    <w:rsid w:val="006010D8"/>
    <w:rsid w:val="0060286B"/>
    <w:rsid w:val="00610CE2"/>
    <w:rsid w:val="00621D8B"/>
    <w:rsid w:val="00622041"/>
    <w:rsid w:val="00630058"/>
    <w:rsid w:val="0064230F"/>
    <w:rsid w:val="00643A94"/>
    <w:rsid w:val="00644778"/>
    <w:rsid w:val="00645A6D"/>
    <w:rsid w:val="00647ABC"/>
    <w:rsid w:val="00656B85"/>
    <w:rsid w:val="00657087"/>
    <w:rsid w:val="0066104E"/>
    <w:rsid w:val="0066170C"/>
    <w:rsid w:val="0067163E"/>
    <w:rsid w:val="0067716A"/>
    <w:rsid w:val="00686555"/>
    <w:rsid w:val="00690B78"/>
    <w:rsid w:val="00693047"/>
    <w:rsid w:val="006951F6"/>
    <w:rsid w:val="006971D4"/>
    <w:rsid w:val="006A5535"/>
    <w:rsid w:val="006A67DC"/>
    <w:rsid w:val="006B70E6"/>
    <w:rsid w:val="006C247F"/>
    <w:rsid w:val="006C27A5"/>
    <w:rsid w:val="006E71C9"/>
    <w:rsid w:val="006F0248"/>
    <w:rsid w:val="006F1605"/>
    <w:rsid w:val="0070201A"/>
    <w:rsid w:val="00713E66"/>
    <w:rsid w:val="007160E8"/>
    <w:rsid w:val="0072581D"/>
    <w:rsid w:val="007258FB"/>
    <w:rsid w:val="00736D3B"/>
    <w:rsid w:val="00740C6B"/>
    <w:rsid w:val="00740E90"/>
    <w:rsid w:val="00746CEA"/>
    <w:rsid w:val="00764E0F"/>
    <w:rsid w:val="00766C65"/>
    <w:rsid w:val="007679E7"/>
    <w:rsid w:val="007722C5"/>
    <w:rsid w:val="00776D32"/>
    <w:rsid w:val="00790329"/>
    <w:rsid w:val="00794910"/>
    <w:rsid w:val="00797BEE"/>
    <w:rsid w:val="007A0400"/>
    <w:rsid w:val="007A122C"/>
    <w:rsid w:val="007A263A"/>
    <w:rsid w:val="007A3FE5"/>
    <w:rsid w:val="007A6976"/>
    <w:rsid w:val="007A7804"/>
    <w:rsid w:val="007B238C"/>
    <w:rsid w:val="007B6B60"/>
    <w:rsid w:val="007B7364"/>
    <w:rsid w:val="007B75C7"/>
    <w:rsid w:val="007D0A13"/>
    <w:rsid w:val="007E0F20"/>
    <w:rsid w:val="007E67BF"/>
    <w:rsid w:val="007F4A97"/>
    <w:rsid w:val="00803009"/>
    <w:rsid w:val="0081566F"/>
    <w:rsid w:val="00825D09"/>
    <w:rsid w:val="0083071A"/>
    <w:rsid w:val="00845662"/>
    <w:rsid w:val="00846196"/>
    <w:rsid w:val="00847D40"/>
    <w:rsid w:val="008579A0"/>
    <w:rsid w:val="00857DD2"/>
    <w:rsid w:val="0086107C"/>
    <w:rsid w:val="00865E32"/>
    <w:rsid w:val="008664C5"/>
    <w:rsid w:val="008755C5"/>
    <w:rsid w:val="0088600D"/>
    <w:rsid w:val="008A0C19"/>
    <w:rsid w:val="008A1D1E"/>
    <w:rsid w:val="008A4E5E"/>
    <w:rsid w:val="008A52D5"/>
    <w:rsid w:val="008A5E44"/>
    <w:rsid w:val="008A6D5C"/>
    <w:rsid w:val="008B148E"/>
    <w:rsid w:val="008B71C0"/>
    <w:rsid w:val="008C2E2C"/>
    <w:rsid w:val="008C6AB6"/>
    <w:rsid w:val="008C6C50"/>
    <w:rsid w:val="008D0F3A"/>
    <w:rsid w:val="008D2162"/>
    <w:rsid w:val="008D519D"/>
    <w:rsid w:val="008E2D49"/>
    <w:rsid w:val="008F3AA0"/>
    <w:rsid w:val="008F45BA"/>
    <w:rsid w:val="009154CD"/>
    <w:rsid w:val="00917E5E"/>
    <w:rsid w:val="00925704"/>
    <w:rsid w:val="0092778D"/>
    <w:rsid w:val="00931AEF"/>
    <w:rsid w:val="00937F3B"/>
    <w:rsid w:val="009411D2"/>
    <w:rsid w:val="0094328D"/>
    <w:rsid w:val="0095424F"/>
    <w:rsid w:val="00980512"/>
    <w:rsid w:val="00981242"/>
    <w:rsid w:val="009841E5"/>
    <w:rsid w:val="00987A40"/>
    <w:rsid w:val="0099413A"/>
    <w:rsid w:val="009A3369"/>
    <w:rsid w:val="009B5446"/>
    <w:rsid w:val="009C492F"/>
    <w:rsid w:val="009C4E8B"/>
    <w:rsid w:val="009C79DB"/>
    <w:rsid w:val="009D05DD"/>
    <w:rsid w:val="009D1AE6"/>
    <w:rsid w:val="009D7C93"/>
    <w:rsid w:val="009D7E3F"/>
    <w:rsid w:val="009E753E"/>
    <w:rsid w:val="00A020EC"/>
    <w:rsid w:val="00A0588E"/>
    <w:rsid w:val="00A21A6B"/>
    <w:rsid w:val="00A22BFE"/>
    <w:rsid w:val="00A24585"/>
    <w:rsid w:val="00A25811"/>
    <w:rsid w:val="00A313D0"/>
    <w:rsid w:val="00A319C1"/>
    <w:rsid w:val="00A533D6"/>
    <w:rsid w:val="00A56D4A"/>
    <w:rsid w:val="00A6496A"/>
    <w:rsid w:val="00A75900"/>
    <w:rsid w:val="00A80C9F"/>
    <w:rsid w:val="00A84C34"/>
    <w:rsid w:val="00A85598"/>
    <w:rsid w:val="00A87D6E"/>
    <w:rsid w:val="00A90661"/>
    <w:rsid w:val="00A90A6F"/>
    <w:rsid w:val="00A91C47"/>
    <w:rsid w:val="00A929BF"/>
    <w:rsid w:val="00A92E21"/>
    <w:rsid w:val="00A9350E"/>
    <w:rsid w:val="00AB6683"/>
    <w:rsid w:val="00AB6D92"/>
    <w:rsid w:val="00AB72FC"/>
    <w:rsid w:val="00AC0613"/>
    <w:rsid w:val="00AC3C95"/>
    <w:rsid w:val="00AC5381"/>
    <w:rsid w:val="00AD2DFB"/>
    <w:rsid w:val="00AD4419"/>
    <w:rsid w:val="00AD5B7C"/>
    <w:rsid w:val="00AD77A7"/>
    <w:rsid w:val="00AE3891"/>
    <w:rsid w:val="00AE6DB1"/>
    <w:rsid w:val="00AF1D54"/>
    <w:rsid w:val="00B01B2D"/>
    <w:rsid w:val="00B06DE7"/>
    <w:rsid w:val="00B109D7"/>
    <w:rsid w:val="00B16C89"/>
    <w:rsid w:val="00B3361F"/>
    <w:rsid w:val="00B36EC6"/>
    <w:rsid w:val="00B53834"/>
    <w:rsid w:val="00B77762"/>
    <w:rsid w:val="00B80486"/>
    <w:rsid w:val="00B806A5"/>
    <w:rsid w:val="00B82705"/>
    <w:rsid w:val="00B83561"/>
    <w:rsid w:val="00B8760C"/>
    <w:rsid w:val="00B90431"/>
    <w:rsid w:val="00B906ED"/>
    <w:rsid w:val="00BA4528"/>
    <w:rsid w:val="00BB2F84"/>
    <w:rsid w:val="00BB722B"/>
    <w:rsid w:val="00BD03ED"/>
    <w:rsid w:val="00BD4926"/>
    <w:rsid w:val="00BD764F"/>
    <w:rsid w:val="00BE432D"/>
    <w:rsid w:val="00BF1C80"/>
    <w:rsid w:val="00BF20AA"/>
    <w:rsid w:val="00BF708C"/>
    <w:rsid w:val="00C04C85"/>
    <w:rsid w:val="00C279E2"/>
    <w:rsid w:val="00C27A84"/>
    <w:rsid w:val="00C4042D"/>
    <w:rsid w:val="00C43E4E"/>
    <w:rsid w:val="00C47EA1"/>
    <w:rsid w:val="00C5104B"/>
    <w:rsid w:val="00C52927"/>
    <w:rsid w:val="00C57BB4"/>
    <w:rsid w:val="00C73968"/>
    <w:rsid w:val="00C73976"/>
    <w:rsid w:val="00C84A0B"/>
    <w:rsid w:val="00C879BB"/>
    <w:rsid w:val="00C93F41"/>
    <w:rsid w:val="00C95CEB"/>
    <w:rsid w:val="00C95DE3"/>
    <w:rsid w:val="00CA3263"/>
    <w:rsid w:val="00CC1CEF"/>
    <w:rsid w:val="00CD5988"/>
    <w:rsid w:val="00CE44F8"/>
    <w:rsid w:val="00CF24AD"/>
    <w:rsid w:val="00CF26E8"/>
    <w:rsid w:val="00D141B6"/>
    <w:rsid w:val="00D14261"/>
    <w:rsid w:val="00D22FA3"/>
    <w:rsid w:val="00D26E70"/>
    <w:rsid w:val="00D370C6"/>
    <w:rsid w:val="00D44C6B"/>
    <w:rsid w:val="00D45513"/>
    <w:rsid w:val="00D467F5"/>
    <w:rsid w:val="00D472B7"/>
    <w:rsid w:val="00D522E6"/>
    <w:rsid w:val="00D534B4"/>
    <w:rsid w:val="00D653D2"/>
    <w:rsid w:val="00D674E9"/>
    <w:rsid w:val="00D7431B"/>
    <w:rsid w:val="00D7716F"/>
    <w:rsid w:val="00D8430B"/>
    <w:rsid w:val="00D85BB2"/>
    <w:rsid w:val="00D86E23"/>
    <w:rsid w:val="00D95EC3"/>
    <w:rsid w:val="00D9677E"/>
    <w:rsid w:val="00DA34A8"/>
    <w:rsid w:val="00DB2938"/>
    <w:rsid w:val="00DB7BD1"/>
    <w:rsid w:val="00DB7F26"/>
    <w:rsid w:val="00DD51AC"/>
    <w:rsid w:val="00DE09F3"/>
    <w:rsid w:val="00DE1E8B"/>
    <w:rsid w:val="00DE6FA7"/>
    <w:rsid w:val="00DF2771"/>
    <w:rsid w:val="00DF2BDF"/>
    <w:rsid w:val="00E05CD8"/>
    <w:rsid w:val="00E11336"/>
    <w:rsid w:val="00E238AB"/>
    <w:rsid w:val="00E25E27"/>
    <w:rsid w:val="00E31865"/>
    <w:rsid w:val="00E330FD"/>
    <w:rsid w:val="00E35332"/>
    <w:rsid w:val="00E37C74"/>
    <w:rsid w:val="00E56CDD"/>
    <w:rsid w:val="00E6045D"/>
    <w:rsid w:val="00E61756"/>
    <w:rsid w:val="00E65D21"/>
    <w:rsid w:val="00E71360"/>
    <w:rsid w:val="00E72206"/>
    <w:rsid w:val="00E81A74"/>
    <w:rsid w:val="00E85B78"/>
    <w:rsid w:val="00E91520"/>
    <w:rsid w:val="00EB19DB"/>
    <w:rsid w:val="00EB2BD7"/>
    <w:rsid w:val="00EC0971"/>
    <w:rsid w:val="00EC3315"/>
    <w:rsid w:val="00EC4717"/>
    <w:rsid w:val="00EC6DA6"/>
    <w:rsid w:val="00ED2674"/>
    <w:rsid w:val="00EE1057"/>
    <w:rsid w:val="00EF181A"/>
    <w:rsid w:val="00EF4FEF"/>
    <w:rsid w:val="00EF5BD0"/>
    <w:rsid w:val="00EF79F9"/>
    <w:rsid w:val="00F05D2E"/>
    <w:rsid w:val="00F13742"/>
    <w:rsid w:val="00F1776D"/>
    <w:rsid w:val="00F21DEC"/>
    <w:rsid w:val="00F27961"/>
    <w:rsid w:val="00F42188"/>
    <w:rsid w:val="00F469B1"/>
    <w:rsid w:val="00F47AF1"/>
    <w:rsid w:val="00F56EB2"/>
    <w:rsid w:val="00F60747"/>
    <w:rsid w:val="00F6369E"/>
    <w:rsid w:val="00F72898"/>
    <w:rsid w:val="00F74125"/>
    <w:rsid w:val="00F7535B"/>
    <w:rsid w:val="00F75A44"/>
    <w:rsid w:val="00F812BE"/>
    <w:rsid w:val="00F8443D"/>
    <w:rsid w:val="00F84766"/>
    <w:rsid w:val="00F86142"/>
    <w:rsid w:val="00F866E3"/>
    <w:rsid w:val="00F87505"/>
    <w:rsid w:val="00F913C3"/>
    <w:rsid w:val="00F93161"/>
    <w:rsid w:val="00FA0B05"/>
    <w:rsid w:val="00FB31A9"/>
    <w:rsid w:val="00FC4E98"/>
    <w:rsid w:val="00FD396A"/>
    <w:rsid w:val="00FD3A1F"/>
    <w:rsid w:val="00FD7275"/>
    <w:rsid w:val="00FE0747"/>
    <w:rsid w:val="00FE07FE"/>
    <w:rsid w:val="00FE0EBF"/>
    <w:rsid w:val="00FE13B2"/>
    <w:rsid w:val="00FF0BB7"/>
    <w:rsid w:val="00FF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72AA"/>
  <w15:docId w15:val="{3F51D0E5-4DFE-41F2-81D7-63A56AB6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FBD"/>
    <w:pPr>
      <w:spacing w:line="480" w:lineRule="auto"/>
    </w:pPr>
    <w:rPr>
      <w:rFonts w:ascii="Times New Roman" w:hAnsi="Times New Roman"/>
    </w:rPr>
  </w:style>
  <w:style w:type="paragraph" w:styleId="Heading1">
    <w:name w:val="heading 1"/>
    <w:basedOn w:val="Normal"/>
    <w:next w:val="Normal"/>
    <w:link w:val="Heading1Char"/>
    <w:uiPriority w:val="9"/>
    <w:qFormat/>
    <w:rsid w:val="000014EF"/>
    <w:pPr>
      <w:keepNext/>
      <w:keepLines/>
      <w:spacing w:before="240" w:after="0"/>
      <w:outlineLvl w:val="0"/>
    </w:pPr>
    <w:rPr>
      <w:rFonts w:eastAsiaTheme="majorEastAsia" w:cstheme="majorBidi"/>
      <w:smallCaps/>
      <w:sz w:val="24"/>
      <w:szCs w:val="32"/>
    </w:rPr>
  </w:style>
  <w:style w:type="paragraph" w:styleId="Heading2">
    <w:name w:val="heading 2"/>
    <w:basedOn w:val="Normal"/>
    <w:next w:val="Normal"/>
    <w:link w:val="Heading2Char"/>
    <w:uiPriority w:val="9"/>
    <w:unhideWhenUsed/>
    <w:qFormat/>
    <w:rsid w:val="00E31865"/>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unhideWhenUsed/>
    <w:qFormat/>
    <w:rsid w:val="00E56CDD"/>
    <w:pPr>
      <w:keepNext/>
      <w:keepLines/>
      <w:spacing w:before="40" w:after="0"/>
      <w:outlineLvl w:val="2"/>
    </w:pPr>
    <w:rPr>
      <w:rFonts w:eastAsiaTheme="majorEastAsia" w:cstheme="majorBidi"/>
      <w:sz w:val="24"/>
      <w:szCs w:val="24"/>
      <w:u w:val="single"/>
    </w:rPr>
  </w:style>
  <w:style w:type="paragraph" w:styleId="Heading4">
    <w:name w:val="heading 4"/>
    <w:basedOn w:val="Normal"/>
    <w:next w:val="Normal"/>
    <w:link w:val="Heading4Char"/>
    <w:uiPriority w:val="9"/>
    <w:unhideWhenUsed/>
    <w:qFormat/>
    <w:rsid w:val="00B80486"/>
    <w:pPr>
      <w:keepNext/>
      <w:keepLines/>
      <w:spacing w:before="40" w:after="0"/>
      <w:outlineLvl w:val="3"/>
    </w:pPr>
    <w:rPr>
      <w:rFonts w:eastAsiaTheme="majorEastAsia" w:cstheme="majorBidi"/>
      <w:iCs/>
      <w:sz w:val="24"/>
      <w:u w:val="single"/>
    </w:rPr>
  </w:style>
  <w:style w:type="paragraph" w:styleId="Heading5">
    <w:name w:val="heading 5"/>
    <w:basedOn w:val="Normal"/>
    <w:next w:val="Normal"/>
    <w:link w:val="Heading5Char"/>
    <w:uiPriority w:val="9"/>
    <w:unhideWhenUsed/>
    <w:qFormat/>
    <w:rsid w:val="00B8048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865"/>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E56CDD"/>
    <w:rPr>
      <w:rFonts w:ascii="Times New Roman" w:eastAsiaTheme="majorEastAsia" w:hAnsi="Times New Roman" w:cstheme="majorBidi"/>
      <w:sz w:val="24"/>
      <w:szCs w:val="24"/>
      <w:u w:val="single"/>
    </w:rPr>
  </w:style>
  <w:style w:type="character" w:styleId="CommentReference">
    <w:name w:val="annotation reference"/>
    <w:basedOn w:val="DefaultParagraphFont"/>
    <w:uiPriority w:val="99"/>
    <w:semiHidden/>
    <w:unhideWhenUsed/>
    <w:rsid w:val="0059317D"/>
    <w:rPr>
      <w:sz w:val="16"/>
      <w:szCs w:val="16"/>
    </w:rPr>
  </w:style>
  <w:style w:type="paragraph" w:styleId="CommentText">
    <w:name w:val="annotation text"/>
    <w:basedOn w:val="Normal"/>
    <w:link w:val="CommentTextChar"/>
    <w:uiPriority w:val="99"/>
    <w:semiHidden/>
    <w:unhideWhenUsed/>
    <w:rsid w:val="0059317D"/>
    <w:pPr>
      <w:spacing w:line="240" w:lineRule="auto"/>
    </w:pPr>
    <w:rPr>
      <w:sz w:val="20"/>
      <w:szCs w:val="20"/>
    </w:rPr>
  </w:style>
  <w:style w:type="character" w:customStyle="1" w:styleId="CommentTextChar">
    <w:name w:val="Comment Text Char"/>
    <w:basedOn w:val="DefaultParagraphFont"/>
    <w:link w:val="CommentText"/>
    <w:uiPriority w:val="99"/>
    <w:semiHidden/>
    <w:rsid w:val="0059317D"/>
    <w:rPr>
      <w:sz w:val="20"/>
      <w:szCs w:val="20"/>
    </w:rPr>
  </w:style>
  <w:style w:type="paragraph" w:styleId="CommentSubject">
    <w:name w:val="annotation subject"/>
    <w:basedOn w:val="CommentText"/>
    <w:next w:val="CommentText"/>
    <w:link w:val="CommentSubjectChar"/>
    <w:uiPriority w:val="99"/>
    <w:semiHidden/>
    <w:unhideWhenUsed/>
    <w:rsid w:val="0059317D"/>
    <w:rPr>
      <w:b/>
      <w:bCs/>
    </w:rPr>
  </w:style>
  <w:style w:type="character" w:customStyle="1" w:styleId="CommentSubjectChar">
    <w:name w:val="Comment Subject Char"/>
    <w:basedOn w:val="CommentTextChar"/>
    <w:link w:val="CommentSubject"/>
    <w:uiPriority w:val="99"/>
    <w:semiHidden/>
    <w:rsid w:val="0059317D"/>
    <w:rPr>
      <w:b/>
      <w:bCs/>
      <w:sz w:val="20"/>
      <w:szCs w:val="20"/>
    </w:rPr>
  </w:style>
  <w:style w:type="paragraph" w:styleId="BalloonText">
    <w:name w:val="Balloon Text"/>
    <w:basedOn w:val="Normal"/>
    <w:link w:val="BalloonTextChar"/>
    <w:uiPriority w:val="99"/>
    <w:semiHidden/>
    <w:unhideWhenUsed/>
    <w:rsid w:val="00593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17D"/>
    <w:rPr>
      <w:rFonts w:ascii="Segoe UI" w:hAnsi="Segoe UI" w:cs="Segoe UI"/>
      <w:sz w:val="18"/>
      <w:szCs w:val="18"/>
    </w:rPr>
  </w:style>
  <w:style w:type="character" w:customStyle="1" w:styleId="Heading4Char">
    <w:name w:val="Heading 4 Char"/>
    <w:basedOn w:val="DefaultParagraphFont"/>
    <w:link w:val="Heading4"/>
    <w:uiPriority w:val="9"/>
    <w:rsid w:val="00B80486"/>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7A122C"/>
    <w:pPr>
      <w:spacing w:after="200" w:line="240" w:lineRule="auto"/>
    </w:pPr>
    <w:rPr>
      <w:iCs/>
      <w:sz w:val="24"/>
      <w:szCs w:val="18"/>
    </w:rPr>
  </w:style>
  <w:style w:type="paragraph" w:styleId="Bibliography">
    <w:name w:val="Bibliography"/>
    <w:basedOn w:val="Normal"/>
    <w:next w:val="Normal"/>
    <w:uiPriority w:val="37"/>
    <w:unhideWhenUsed/>
    <w:rsid w:val="004133ED"/>
    <w:pPr>
      <w:spacing w:after="0" w:line="240" w:lineRule="auto"/>
      <w:ind w:left="720" w:hanging="720"/>
    </w:pPr>
  </w:style>
  <w:style w:type="character" w:styleId="PlaceholderText">
    <w:name w:val="Placeholder Text"/>
    <w:basedOn w:val="DefaultParagraphFont"/>
    <w:uiPriority w:val="99"/>
    <w:semiHidden/>
    <w:rsid w:val="0031405C"/>
    <w:rPr>
      <w:color w:val="808080"/>
    </w:rPr>
  </w:style>
  <w:style w:type="character" w:styleId="Hyperlink">
    <w:name w:val="Hyperlink"/>
    <w:basedOn w:val="DefaultParagraphFont"/>
    <w:uiPriority w:val="99"/>
    <w:unhideWhenUsed/>
    <w:rsid w:val="00AB6D92"/>
    <w:rPr>
      <w:color w:val="0563C1" w:themeColor="hyperlink"/>
      <w:u w:val="single"/>
    </w:rPr>
  </w:style>
  <w:style w:type="paragraph" w:styleId="HTMLPreformatted">
    <w:name w:val="HTML Preformatted"/>
    <w:basedOn w:val="Normal"/>
    <w:link w:val="HTMLPreformattedChar"/>
    <w:uiPriority w:val="99"/>
    <w:semiHidden/>
    <w:unhideWhenUsed/>
    <w:rsid w:val="002B5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82C"/>
    <w:rPr>
      <w:rFonts w:ascii="Courier New" w:eastAsia="Times New Roman" w:hAnsi="Courier New" w:cs="Courier New"/>
      <w:sz w:val="20"/>
      <w:szCs w:val="20"/>
    </w:rPr>
  </w:style>
  <w:style w:type="character" w:customStyle="1" w:styleId="gem3dmtclgb">
    <w:name w:val="gem3dmtclgb"/>
    <w:basedOn w:val="DefaultParagraphFont"/>
    <w:rsid w:val="002B582C"/>
  </w:style>
  <w:style w:type="character" w:customStyle="1" w:styleId="gem3dmtclfb">
    <w:name w:val="gem3dmtclfb"/>
    <w:basedOn w:val="DefaultParagraphFont"/>
    <w:rsid w:val="002B582C"/>
  </w:style>
  <w:style w:type="character" w:customStyle="1" w:styleId="Heading1Char">
    <w:name w:val="Heading 1 Char"/>
    <w:basedOn w:val="DefaultParagraphFont"/>
    <w:link w:val="Heading1"/>
    <w:uiPriority w:val="9"/>
    <w:rsid w:val="000014EF"/>
    <w:rPr>
      <w:rFonts w:ascii="Times New Roman" w:eastAsiaTheme="majorEastAsia" w:hAnsi="Times New Roman" w:cstheme="majorBidi"/>
      <w:smallCaps/>
      <w:sz w:val="24"/>
      <w:szCs w:val="32"/>
    </w:rPr>
  </w:style>
  <w:style w:type="character" w:customStyle="1" w:styleId="Heading5Char">
    <w:name w:val="Heading 5 Char"/>
    <w:basedOn w:val="DefaultParagraphFont"/>
    <w:link w:val="Heading5"/>
    <w:uiPriority w:val="9"/>
    <w:rsid w:val="00B80486"/>
    <w:rPr>
      <w:rFonts w:asciiTheme="majorHAnsi" w:eastAsiaTheme="majorEastAsia" w:hAnsiTheme="majorHAnsi" w:cstheme="majorBidi"/>
      <w:color w:val="2E74B5" w:themeColor="accent1" w:themeShade="BF"/>
    </w:rPr>
  </w:style>
  <w:style w:type="character" w:styleId="LineNumber">
    <w:name w:val="line number"/>
    <w:basedOn w:val="DefaultParagraphFont"/>
    <w:uiPriority w:val="99"/>
    <w:semiHidden/>
    <w:unhideWhenUsed/>
    <w:rsid w:val="000E5646"/>
  </w:style>
  <w:style w:type="character" w:customStyle="1" w:styleId="VerbatimChar">
    <w:name w:val="Verbatim Char"/>
    <w:basedOn w:val="DefaultParagraphFont"/>
    <w:link w:val="SourceCode"/>
    <w:rsid w:val="00EF79F9"/>
    <w:rPr>
      <w:rFonts w:ascii="Consolas" w:hAnsi="Consolas"/>
      <w:shd w:val="clear" w:color="auto" w:fill="F8F8F8"/>
    </w:rPr>
  </w:style>
  <w:style w:type="paragraph" w:customStyle="1" w:styleId="SourceCode">
    <w:name w:val="Source Code"/>
    <w:basedOn w:val="Normal"/>
    <w:link w:val="VerbatimChar"/>
    <w:rsid w:val="00EF79F9"/>
    <w:pPr>
      <w:shd w:val="clear" w:color="auto" w:fill="F8F8F8"/>
      <w:wordWrap w:val="0"/>
      <w:spacing w:after="200" w:line="240" w:lineRule="auto"/>
    </w:pPr>
    <w:rPr>
      <w:rFonts w:ascii="Consolas" w:hAnsi="Consolas"/>
    </w:rPr>
  </w:style>
  <w:style w:type="paragraph" w:styleId="Revision">
    <w:name w:val="Revision"/>
    <w:hidden/>
    <w:uiPriority w:val="99"/>
    <w:semiHidden/>
    <w:rsid w:val="00A020EC"/>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6306">
      <w:bodyDiv w:val="1"/>
      <w:marLeft w:val="0"/>
      <w:marRight w:val="0"/>
      <w:marTop w:val="0"/>
      <w:marBottom w:val="0"/>
      <w:divBdr>
        <w:top w:val="none" w:sz="0" w:space="0" w:color="auto"/>
        <w:left w:val="none" w:sz="0" w:space="0" w:color="auto"/>
        <w:bottom w:val="none" w:sz="0" w:space="0" w:color="auto"/>
        <w:right w:val="none" w:sz="0" w:space="0" w:color="auto"/>
      </w:divBdr>
    </w:div>
    <w:div w:id="56168934">
      <w:bodyDiv w:val="1"/>
      <w:marLeft w:val="0"/>
      <w:marRight w:val="0"/>
      <w:marTop w:val="0"/>
      <w:marBottom w:val="0"/>
      <w:divBdr>
        <w:top w:val="none" w:sz="0" w:space="0" w:color="auto"/>
        <w:left w:val="none" w:sz="0" w:space="0" w:color="auto"/>
        <w:bottom w:val="none" w:sz="0" w:space="0" w:color="auto"/>
        <w:right w:val="none" w:sz="0" w:space="0" w:color="auto"/>
      </w:divBdr>
    </w:div>
    <w:div w:id="116871152">
      <w:bodyDiv w:val="1"/>
      <w:marLeft w:val="0"/>
      <w:marRight w:val="0"/>
      <w:marTop w:val="0"/>
      <w:marBottom w:val="0"/>
      <w:divBdr>
        <w:top w:val="none" w:sz="0" w:space="0" w:color="auto"/>
        <w:left w:val="none" w:sz="0" w:space="0" w:color="auto"/>
        <w:bottom w:val="none" w:sz="0" w:space="0" w:color="auto"/>
        <w:right w:val="none" w:sz="0" w:space="0" w:color="auto"/>
      </w:divBdr>
    </w:div>
    <w:div w:id="126361141">
      <w:bodyDiv w:val="1"/>
      <w:marLeft w:val="0"/>
      <w:marRight w:val="0"/>
      <w:marTop w:val="0"/>
      <w:marBottom w:val="0"/>
      <w:divBdr>
        <w:top w:val="none" w:sz="0" w:space="0" w:color="auto"/>
        <w:left w:val="none" w:sz="0" w:space="0" w:color="auto"/>
        <w:bottom w:val="none" w:sz="0" w:space="0" w:color="auto"/>
        <w:right w:val="none" w:sz="0" w:space="0" w:color="auto"/>
      </w:divBdr>
    </w:div>
    <w:div w:id="177156095">
      <w:bodyDiv w:val="1"/>
      <w:marLeft w:val="0"/>
      <w:marRight w:val="0"/>
      <w:marTop w:val="0"/>
      <w:marBottom w:val="0"/>
      <w:divBdr>
        <w:top w:val="none" w:sz="0" w:space="0" w:color="auto"/>
        <w:left w:val="none" w:sz="0" w:space="0" w:color="auto"/>
        <w:bottom w:val="none" w:sz="0" w:space="0" w:color="auto"/>
        <w:right w:val="none" w:sz="0" w:space="0" w:color="auto"/>
      </w:divBdr>
    </w:div>
    <w:div w:id="268007249">
      <w:bodyDiv w:val="1"/>
      <w:marLeft w:val="0"/>
      <w:marRight w:val="0"/>
      <w:marTop w:val="0"/>
      <w:marBottom w:val="0"/>
      <w:divBdr>
        <w:top w:val="none" w:sz="0" w:space="0" w:color="auto"/>
        <w:left w:val="none" w:sz="0" w:space="0" w:color="auto"/>
        <w:bottom w:val="none" w:sz="0" w:space="0" w:color="auto"/>
        <w:right w:val="none" w:sz="0" w:space="0" w:color="auto"/>
      </w:divBdr>
    </w:div>
    <w:div w:id="290093176">
      <w:bodyDiv w:val="1"/>
      <w:marLeft w:val="0"/>
      <w:marRight w:val="0"/>
      <w:marTop w:val="0"/>
      <w:marBottom w:val="0"/>
      <w:divBdr>
        <w:top w:val="none" w:sz="0" w:space="0" w:color="auto"/>
        <w:left w:val="none" w:sz="0" w:space="0" w:color="auto"/>
        <w:bottom w:val="none" w:sz="0" w:space="0" w:color="auto"/>
        <w:right w:val="none" w:sz="0" w:space="0" w:color="auto"/>
      </w:divBdr>
    </w:div>
    <w:div w:id="292760052">
      <w:bodyDiv w:val="1"/>
      <w:marLeft w:val="0"/>
      <w:marRight w:val="0"/>
      <w:marTop w:val="0"/>
      <w:marBottom w:val="0"/>
      <w:divBdr>
        <w:top w:val="none" w:sz="0" w:space="0" w:color="auto"/>
        <w:left w:val="none" w:sz="0" w:space="0" w:color="auto"/>
        <w:bottom w:val="none" w:sz="0" w:space="0" w:color="auto"/>
        <w:right w:val="none" w:sz="0" w:space="0" w:color="auto"/>
      </w:divBdr>
    </w:div>
    <w:div w:id="306475671">
      <w:bodyDiv w:val="1"/>
      <w:marLeft w:val="0"/>
      <w:marRight w:val="0"/>
      <w:marTop w:val="0"/>
      <w:marBottom w:val="0"/>
      <w:divBdr>
        <w:top w:val="none" w:sz="0" w:space="0" w:color="auto"/>
        <w:left w:val="none" w:sz="0" w:space="0" w:color="auto"/>
        <w:bottom w:val="none" w:sz="0" w:space="0" w:color="auto"/>
        <w:right w:val="none" w:sz="0" w:space="0" w:color="auto"/>
      </w:divBdr>
    </w:div>
    <w:div w:id="365762953">
      <w:bodyDiv w:val="1"/>
      <w:marLeft w:val="0"/>
      <w:marRight w:val="0"/>
      <w:marTop w:val="0"/>
      <w:marBottom w:val="0"/>
      <w:divBdr>
        <w:top w:val="none" w:sz="0" w:space="0" w:color="auto"/>
        <w:left w:val="none" w:sz="0" w:space="0" w:color="auto"/>
        <w:bottom w:val="none" w:sz="0" w:space="0" w:color="auto"/>
        <w:right w:val="none" w:sz="0" w:space="0" w:color="auto"/>
      </w:divBdr>
    </w:div>
    <w:div w:id="400371559">
      <w:bodyDiv w:val="1"/>
      <w:marLeft w:val="0"/>
      <w:marRight w:val="0"/>
      <w:marTop w:val="0"/>
      <w:marBottom w:val="0"/>
      <w:divBdr>
        <w:top w:val="none" w:sz="0" w:space="0" w:color="auto"/>
        <w:left w:val="none" w:sz="0" w:space="0" w:color="auto"/>
        <w:bottom w:val="none" w:sz="0" w:space="0" w:color="auto"/>
        <w:right w:val="none" w:sz="0" w:space="0" w:color="auto"/>
      </w:divBdr>
    </w:div>
    <w:div w:id="462238707">
      <w:bodyDiv w:val="1"/>
      <w:marLeft w:val="0"/>
      <w:marRight w:val="0"/>
      <w:marTop w:val="0"/>
      <w:marBottom w:val="0"/>
      <w:divBdr>
        <w:top w:val="none" w:sz="0" w:space="0" w:color="auto"/>
        <w:left w:val="none" w:sz="0" w:space="0" w:color="auto"/>
        <w:bottom w:val="none" w:sz="0" w:space="0" w:color="auto"/>
        <w:right w:val="none" w:sz="0" w:space="0" w:color="auto"/>
      </w:divBdr>
    </w:div>
    <w:div w:id="522597592">
      <w:bodyDiv w:val="1"/>
      <w:marLeft w:val="0"/>
      <w:marRight w:val="0"/>
      <w:marTop w:val="0"/>
      <w:marBottom w:val="0"/>
      <w:divBdr>
        <w:top w:val="none" w:sz="0" w:space="0" w:color="auto"/>
        <w:left w:val="none" w:sz="0" w:space="0" w:color="auto"/>
        <w:bottom w:val="none" w:sz="0" w:space="0" w:color="auto"/>
        <w:right w:val="none" w:sz="0" w:space="0" w:color="auto"/>
      </w:divBdr>
    </w:div>
    <w:div w:id="538009786">
      <w:bodyDiv w:val="1"/>
      <w:marLeft w:val="0"/>
      <w:marRight w:val="0"/>
      <w:marTop w:val="0"/>
      <w:marBottom w:val="0"/>
      <w:divBdr>
        <w:top w:val="none" w:sz="0" w:space="0" w:color="auto"/>
        <w:left w:val="none" w:sz="0" w:space="0" w:color="auto"/>
        <w:bottom w:val="none" w:sz="0" w:space="0" w:color="auto"/>
        <w:right w:val="none" w:sz="0" w:space="0" w:color="auto"/>
      </w:divBdr>
    </w:div>
    <w:div w:id="630131064">
      <w:bodyDiv w:val="1"/>
      <w:marLeft w:val="0"/>
      <w:marRight w:val="0"/>
      <w:marTop w:val="0"/>
      <w:marBottom w:val="0"/>
      <w:divBdr>
        <w:top w:val="none" w:sz="0" w:space="0" w:color="auto"/>
        <w:left w:val="none" w:sz="0" w:space="0" w:color="auto"/>
        <w:bottom w:val="none" w:sz="0" w:space="0" w:color="auto"/>
        <w:right w:val="none" w:sz="0" w:space="0" w:color="auto"/>
      </w:divBdr>
    </w:div>
    <w:div w:id="707024075">
      <w:bodyDiv w:val="1"/>
      <w:marLeft w:val="0"/>
      <w:marRight w:val="0"/>
      <w:marTop w:val="0"/>
      <w:marBottom w:val="0"/>
      <w:divBdr>
        <w:top w:val="none" w:sz="0" w:space="0" w:color="auto"/>
        <w:left w:val="none" w:sz="0" w:space="0" w:color="auto"/>
        <w:bottom w:val="none" w:sz="0" w:space="0" w:color="auto"/>
        <w:right w:val="none" w:sz="0" w:space="0" w:color="auto"/>
      </w:divBdr>
    </w:div>
    <w:div w:id="715356552">
      <w:bodyDiv w:val="1"/>
      <w:marLeft w:val="0"/>
      <w:marRight w:val="0"/>
      <w:marTop w:val="0"/>
      <w:marBottom w:val="0"/>
      <w:divBdr>
        <w:top w:val="none" w:sz="0" w:space="0" w:color="auto"/>
        <w:left w:val="none" w:sz="0" w:space="0" w:color="auto"/>
        <w:bottom w:val="none" w:sz="0" w:space="0" w:color="auto"/>
        <w:right w:val="none" w:sz="0" w:space="0" w:color="auto"/>
      </w:divBdr>
    </w:div>
    <w:div w:id="829715864">
      <w:bodyDiv w:val="1"/>
      <w:marLeft w:val="0"/>
      <w:marRight w:val="0"/>
      <w:marTop w:val="0"/>
      <w:marBottom w:val="0"/>
      <w:divBdr>
        <w:top w:val="none" w:sz="0" w:space="0" w:color="auto"/>
        <w:left w:val="none" w:sz="0" w:space="0" w:color="auto"/>
        <w:bottom w:val="none" w:sz="0" w:space="0" w:color="auto"/>
        <w:right w:val="none" w:sz="0" w:space="0" w:color="auto"/>
      </w:divBdr>
    </w:div>
    <w:div w:id="848061989">
      <w:bodyDiv w:val="1"/>
      <w:marLeft w:val="0"/>
      <w:marRight w:val="0"/>
      <w:marTop w:val="0"/>
      <w:marBottom w:val="0"/>
      <w:divBdr>
        <w:top w:val="none" w:sz="0" w:space="0" w:color="auto"/>
        <w:left w:val="none" w:sz="0" w:space="0" w:color="auto"/>
        <w:bottom w:val="none" w:sz="0" w:space="0" w:color="auto"/>
        <w:right w:val="none" w:sz="0" w:space="0" w:color="auto"/>
      </w:divBdr>
    </w:div>
    <w:div w:id="870654186">
      <w:bodyDiv w:val="1"/>
      <w:marLeft w:val="0"/>
      <w:marRight w:val="0"/>
      <w:marTop w:val="0"/>
      <w:marBottom w:val="0"/>
      <w:divBdr>
        <w:top w:val="none" w:sz="0" w:space="0" w:color="auto"/>
        <w:left w:val="none" w:sz="0" w:space="0" w:color="auto"/>
        <w:bottom w:val="none" w:sz="0" w:space="0" w:color="auto"/>
        <w:right w:val="none" w:sz="0" w:space="0" w:color="auto"/>
      </w:divBdr>
    </w:div>
    <w:div w:id="874660687">
      <w:bodyDiv w:val="1"/>
      <w:marLeft w:val="0"/>
      <w:marRight w:val="0"/>
      <w:marTop w:val="0"/>
      <w:marBottom w:val="0"/>
      <w:divBdr>
        <w:top w:val="none" w:sz="0" w:space="0" w:color="auto"/>
        <w:left w:val="none" w:sz="0" w:space="0" w:color="auto"/>
        <w:bottom w:val="none" w:sz="0" w:space="0" w:color="auto"/>
        <w:right w:val="none" w:sz="0" w:space="0" w:color="auto"/>
      </w:divBdr>
    </w:div>
    <w:div w:id="901403176">
      <w:bodyDiv w:val="1"/>
      <w:marLeft w:val="0"/>
      <w:marRight w:val="0"/>
      <w:marTop w:val="0"/>
      <w:marBottom w:val="0"/>
      <w:divBdr>
        <w:top w:val="none" w:sz="0" w:space="0" w:color="auto"/>
        <w:left w:val="none" w:sz="0" w:space="0" w:color="auto"/>
        <w:bottom w:val="none" w:sz="0" w:space="0" w:color="auto"/>
        <w:right w:val="none" w:sz="0" w:space="0" w:color="auto"/>
      </w:divBdr>
    </w:div>
    <w:div w:id="948270011">
      <w:bodyDiv w:val="1"/>
      <w:marLeft w:val="0"/>
      <w:marRight w:val="0"/>
      <w:marTop w:val="0"/>
      <w:marBottom w:val="0"/>
      <w:divBdr>
        <w:top w:val="none" w:sz="0" w:space="0" w:color="auto"/>
        <w:left w:val="none" w:sz="0" w:space="0" w:color="auto"/>
        <w:bottom w:val="none" w:sz="0" w:space="0" w:color="auto"/>
        <w:right w:val="none" w:sz="0" w:space="0" w:color="auto"/>
      </w:divBdr>
    </w:div>
    <w:div w:id="996374719">
      <w:bodyDiv w:val="1"/>
      <w:marLeft w:val="0"/>
      <w:marRight w:val="0"/>
      <w:marTop w:val="0"/>
      <w:marBottom w:val="0"/>
      <w:divBdr>
        <w:top w:val="none" w:sz="0" w:space="0" w:color="auto"/>
        <w:left w:val="none" w:sz="0" w:space="0" w:color="auto"/>
        <w:bottom w:val="none" w:sz="0" w:space="0" w:color="auto"/>
        <w:right w:val="none" w:sz="0" w:space="0" w:color="auto"/>
      </w:divBdr>
    </w:div>
    <w:div w:id="1031691733">
      <w:bodyDiv w:val="1"/>
      <w:marLeft w:val="0"/>
      <w:marRight w:val="0"/>
      <w:marTop w:val="0"/>
      <w:marBottom w:val="0"/>
      <w:divBdr>
        <w:top w:val="none" w:sz="0" w:space="0" w:color="auto"/>
        <w:left w:val="none" w:sz="0" w:space="0" w:color="auto"/>
        <w:bottom w:val="none" w:sz="0" w:space="0" w:color="auto"/>
        <w:right w:val="none" w:sz="0" w:space="0" w:color="auto"/>
      </w:divBdr>
    </w:div>
    <w:div w:id="1055934169">
      <w:bodyDiv w:val="1"/>
      <w:marLeft w:val="0"/>
      <w:marRight w:val="0"/>
      <w:marTop w:val="0"/>
      <w:marBottom w:val="0"/>
      <w:divBdr>
        <w:top w:val="none" w:sz="0" w:space="0" w:color="auto"/>
        <w:left w:val="none" w:sz="0" w:space="0" w:color="auto"/>
        <w:bottom w:val="none" w:sz="0" w:space="0" w:color="auto"/>
        <w:right w:val="none" w:sz="0" w:space="0" w:color="auto"/>
      </w:divBdr>
    </w:div>
    <w:div w:id="1147011468">
      <w:bodyDiv w:val="1"/>
      <w:marLeft w:val="0"/>
      <w:marRight w:val="0"/>
      <w:marTop w:val="0"/>
      <w:marBottom w:val="0"/>
      <w:divBdr>
        <w:top w:val="none" w:sz="0" w:space="0" w:color="auto"/>
        <w:left w:val="none" w:sz="0" w:space="0" w:color="auto"/>
        <w:bottom w:val="none" w:sz="0" w:space="0" w:color="auto"/>
        <w:right w:val="none" w:sz="0" w:space="0" w:color="auto"/>
      </w:divBdr>
    </w:div>
    <w:div w:id="1175220944">
      <w:bodyDiv w:val="1"/>
      <w:marLeft w:val="0"/>
      <w:marRight w:val="0"/>
      <w:marTop w:val="0"/>
      <w:marBottom w:val="0"/>
      <w:divBdr>
        <w:top w:val="none" w:sz="0" w:space="0" w:color="auto"/>
        <w:left w:val="none" w:sz="0" w:space="0" w:color="auto"/>
        <w:bottom w:val="none" w:sz="0" w:space="0" w:color="auto"/>
        <w:right w:val="none" w:sz="0" w:space="0" w:color="auto"/>
      </w:divBdr>
    </w:div>
    <w:div w:id="1247616947">
      <w:bodyDiv w:val="1"/>
      <w:marLeft w:val="0"/>
      <w:marRight w:val="0"/>
      <w:marTop w:val="0"/>
      <w:marBottom w:val="0"/>
      <w:divBdr>
        <w:top w:val="none" w:sz="0" w:space="0" w:color="auto"/>
        <w:left w:val="none" w:sz="0" w:space="0" w:color="auto"/>
        <w:bottom w:val="none" w:sz="0" w:space="0" w:color="auto"/>
        <w:right w:val="none" w:sz="0" w:space="0" w:color="auto"/>
      </w:divBdr>
    </w:div>
    <w:div w:id="1371685477">
      <w:bodyDiv w:val="1"/>
      <w:marLeft w:val="0"/>
      <w:marRight w:val="0"/>
      <w:marTop w:val="0"/>
      <w:marBottom w:val="0"/>
      <w:divBdr>
        <w:top w:val="none" w:sz="0" w:space="0" w:color="auto"/>
        <w:left w:val="none" w:sz="0" w:space="0" w:color="auto"/>
        <w:bottom w:val="none" w:sz="0" w:space="0" w:color="auto"/>
        <w:right w:val="none" w:sz="0" w:space="0" w:color="auto"/>
      </w:divBdr>
    </w:div>
    <w:div w:id="1396776772">
      <w:bodyDiv w:val="1"/>
      <w:marLeft w:val="0"/>
      <w:marRight w:val="0"/>
      <w:marTop w:val="0"/>
      <w:marBottom w:val="0"/>
      <w:divBdr>
        <w:top w:val="none" w:sz="0" w:space="0" w:color="auto"/>
        <w:left w:val="none" w:sz="0" w:space="0" w:color="auto"/>
        <w:bottom w:val="none" w:sz="0" w:space="0" w:color="auto"/>
        <w:right w:val="none" w:sz="0" w:space="0" w:color="auto"/>
      </w:divBdr>
    </w:div>
    <w:div w:id="1400011944">
      <w:bodyDiv w:val="1"/>
      <w:marLeft w:val="0"/>
      <w:marRight w:val="0"/>
      <w:marTop w:val="0"/>
      <w:marBottom w:val="0"/>
      <w:divBdr>
        <w:top w:val="none" w:sz="0" w:space="0" w:color="auto"/>
        <w:left w:val="none" w:sz="0" w:space="0" w:color="auto"/>
        <w:bottom w:val="none" w:sz="0" w:space="0" w:color="auto"/>
        <w:right w:val="none" w:sz="0" w:space="0" w:color="auto"/>
      </w:divBdr>
    </w:div>
    <w:div w:id="1643388219">
      <w:bodyDiv w:val="1"/>
      <w:marLeft w:val="0"/>
      <w:marRight w:val="0"/>
      <w:marTop w:val="0"/>
      <w:marBottom w:val="0"/>
      <w:divBdr>
        <w:top w:val="none" w:sz="0" w:space="0" w:color="auto"/>
        <w:left w:val="none" w:sz="0" w:space="0" w:color="auto"/>
        <w:bottom w:val="none" w:sz="0" w:space="0" w:color="auto"/>
        <w:right w:val="none" w:sz="0" w:space="0" w:color="auto"/>
      </w:divBdr>
    </w:div>
    <w:div w:id="1728793858">
      <w:bodyDiv w:val="1"/>
      <w:marLeft w:val="0"/>
      <w:marRight w:val="0"/>
      <w:marTop w:val="0"/>
      <w:marBottom w:val="0"/>
      <w:divBdr>
        <w:top w:val="none" w:sz="0" w:space="0" w:color="auto"/>
        <w:left w:val="none" w:sz="0" w:space="0" w:color="auto"/>
        <w:bottom w:val="none" w:sz="0" w:space="0" w:color="auto"/>
        <w:right w:val="none" w:sz="0" w:space="0" w:color="auto"/>
      </w:divBdr>
    </w:div>
    <w:div w:id="1792548973">
      <w:bodyDiv w:val="1"/>
      <w:marLeft w:val="0"/>
      <w:marRight w:val="0"/>
      <w:marTop w:val="0"/>
      <w:marBottom w:val="0"/>
      <w:divBdr>
        <w:top w:val="none" w:sz="0" w:space="0" w:color="auto"/>
        <w:left w:val="none" w:sz="0" w:space="0" w:color="auto"/>
        <w:bottom w:val="none" w:sz="0" w:space="0" w:color="auto"/>
        <w:right w:val="none" w:sz="0" w:space="0" w:color="auto"/>
      </w:divBdr>
      <w:divsChild>
        <w:div w:id="290792432">
          <w:marLeft w:val="0"/>
          <w:marRight w:val="0"/>
          <w:marTop w:val="0"/>
          <w:marBottom w:val="0"/>
          <w:divBdr>
            <w:top w:val="none" w:sz="0" w:space="0" w:color="auto"/>
            <w:left w:val="none" w:sz="0" w:space="0" w:color="auto"/>
            <w:bottom w:val="none" w:sz="0" w:space="0" w:color="auto"/>
            <w:right w:val="none" w:sz="0" w:space="0" w:color="auto"/>
          </w:divBdr>
          <w:divsChild>
            <w:div w:id="2114812353">
              <w:marLeft w:val="0"/>
              <w:marRight w:val="0"/>
              <w:marTop w:val="0"/>
              <w:marBottom w:val="0"/>
              <w:divBdr>
                <w:top w:val="none" w:sz="0" w:space="0" w:color="auto"/>
                <w:left w:val="none" w:sz="0" w:space="0" w:color="auto"/>
                <w:bottom w:val="none" w:sz="0" w:space="0" w:color="auto"/>
                <w:right w:val="none" w:sz="0" w:space="0" w:color="auto"/>
              </w:divBdr>
              <w:divsChild>
                <w:div w:id="1401756861">
                  <w:marLeft w:val="0"/>
                  <w:marRight w:val="0"/>
                  <w:marTop w:val="0"/>
                  <w:marBottom w:val="0"/>
                  <w:divBdr>
                    <w:top w:val="none" w:sz="0" w:space="0" w:color="auto"/>
                    <w:left w:val="none" w:sz="0" w:space="0" w:color="auto"/>
                    <w:bottom w:val="none" w:sz="0" w:space="0" w:color="auto"/>
                    <w:right w:val="none" w:sz="0" w:space="0" w:color="auto"/>
                  </w:divBdr>
                  <w:divsChild>
                    <w:div w:id="1639337331">
                      <w:marLeft w:val="0"/>
                      <w:marRight w:val="0"/>
                      <w:marTop w:val="0"/>
                      <w:marBottom w:val="0"/>
                      <w:divBdr>
                        <w:top w:val="none" w:sz="0" w:space="0" w:color="auto"/>
                        <w:left w:val="none" w:sz="0" w:space="0" w:color="auto"/>
                        <w:bottom w:val="none" w:sz="0" w:space="0" w:color="auto"/>
                        <w:right w:val="none" w:sz="0" w:space="0" w:color="auto"/>
                      </w:divBdr>
                      <w:divsChild>
                        <w:div w:id="1578202620">
                          <w:marLeft w:val="0"/>
                          <w:marRight w:val="0"/>
                          <w:marTop w:val="0"/>
                          <w:marBottom w:val="0"/>
                          <w:divBdr>
                            <w:top w:val="none" w:sz="0" w:space="0" w:color="auto"/>
                            <w:left w:val="none" w:sz="0" w:space="0" w:color="auto"/>
                            <w:bottom w:val="none" w:sz="0" w:space="0" w:color="auto"/>
                            <w:right w:val="none" w:sz="0" w:space="0" w:color="auto"/>
                          </w:divBdr>
                          <w:divsChild>
                            <w:div w:id="392434481">
                              <w:marLeft w:val="0"/>
                              <w:marRight w:val="0"/>
                              <w:marTop w:val="0"/>
                              <w:marBottom w:val="0"/>
                              <w:divBdr>
                                <w:top w:val="none" w:sz="0" w:space="0" w:color="auto"/>
                                <w:left w:val="none" w:sz="0" w:space="0" w:color="auto"/>
                                <w:bottom w:val="none" w:sz="0" w:space="0" w:color="auto"/>
                                <w:right w:val="none" w:sz="0" w:space="0" w:color="auto"/>
                              </w:divBdr>
                              <w:divsChild>
                                <w:div w:id="438526643">
                                  <w:marLeft w:val="0"/>
                                  <w:marRight w:val="0"/>
                                  <w:marTop w:val="0"/>
                                  <w:marBottom w:val="0"/>
                                  <w:divBdr>
                                    <w:top w:val="none" w:sz="0" w:space="0" w:color="auto"/>
                                    <w:left w:val="none" w:sz="0" w:space="0" w:color="auto"/>
                                    <w:bottom w:val="none" w:sz="0" w:space="0" w:color="auto"/>
                                    <w:right w:val="none" w:sz="0" w:space="0" w:color="auto"/>
                                  </w:divBdr>
                                  <w:divsChild>
                                    <w:div w:id="210456912">
                                      <w:marLeft w:val="0"/>
                                      <w:marRight w:val="0"/>
                                      <w:marTop w:val="0"/>
                                      <w:marBottom w:val="0"/>
                                      <w:divBdr>
                                        <w:top w:val="none" w:sz="0" w:space="0" w:color="auto"/>
                                        <w:left w:val="none" w:sz="0" w:space="0" w:color="auto"/>
                                        <w:bottom w:val="none" w:sz="0" w:space="0" w:color="auto"/>
                                        <w:right w:val="none" w:sz="0" w:space="0" w:color="auto"/>
                                      </w:divBdr>
                                      <w:divsChild>
                                        <w:div w:id="530610437">
                                          <w:marLeft w:val="0"/>
                                          <w:marRight w:val="0"/>
                                          <w:marTop w:val="0"/>
                                          <w:marBottom w:val="0"/>
                                          <w:divBdr>
                                            <w:top w:val="none" w:sz="0" w:space="0" w:color="auto"/>
                                            <w:left w:val="none" w:sz="0" w:space="0" w:color="auto"/>
                                            <w:bottom w:val="none" w:sz="0" w:space="0" w:color="auto"/>
                                            <w:right w:val="none" w:sz="0" w:space="0" w:color="auto"/>
                                          </w:divBdr>
                                          <w:divsChild>
                                            <w:div w:id="1775897732">
                                              <w:marLeft w:val="0"/>
                                              <w:marRight w:val="0"/>
                                              <w:marTop w:val="0"/>
                                              <w:marBottom w:val="0"/>
                                              <w:divBdr>
                                                <w:top w:val="none" w:sz="0" w:space="0" w:color="auto"/>
                                                <w:left w:val="none" w:sz="0" w:space="0" w:color="auto"/>
                                                <w:bottom w:val="none" w:sz="0" w:space="0" w:color="auto"/>
                                                <w:right w:val="none" w:sz="0" w:space="0" w:color="auto"/>
                                              </w:divBdr>
                                            </w:div>
                                            <w:div w:id="288321781">
                                              <w:marLeft w:val="0"/>
                                              <w:marRight w:val="0"/>
                                              <w:marTop w:val="0"/>
                                              <w:marBottom w:val="0"/>
                                              <w:divBdr>
                                                <w:top w:val="none" w:sz="0" w:space="0" w:color="auto"/>
                                                <w:left w:val="none" w:sz="0" w:space="0" w:color="auto"/>
                                                <w:bottom w:val="none" w:sz="0" w:space="0" w:color="auto"/>
                                                <w:right w:val="none" w:sz="0" w:space="0" w:color="auto"/>
                                              </w:divBdr>
                                              <w:divsChild>
                                                <w:div w:id="7685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2762">
                                          <w:marLeft w:val="0"/>
                                          <w:marRight w:val="0"/>
                                          <w:marTop w:val="0"/>
                                          <w:marBottom w:val="0"/>
                                          <w:divBdr>
                                            <w:top w:val="none" w:sz="0" w:space="0" w:color="auto"/>
                                            <w:left w:val="none" w:sz="0" w:space="0" w:color="auto"/>
                                            <w:bottom w:val="none" w:sz="0" w:space="0" w:color="auto"/>
                                            <w:right w:val="none" w:sz="0" w:space="0" w:color="auto"/>
                                          </w:divBdr>
                                          <w:divsChild>
                                            <w:div w:id="2121021278">
                                              <w:marLeft w:val="0"/>
                                              <w:marRight w:val="0"/>
                                              <w:marTop w:val="0"/>
                                              <w:marBottom w:val="0"/>
                                              <w:divBdr>
                                                <w:top w:val="none" w:sz="0" w:space="0" w:color="auto"/>
                                                <w:left w:val="none" w:sz="0" w:space="0" w:color="auto"/>
                                                <w:bottom w:val="none" w:sz="0" w:space="0" w:color="auto"/>
                                                <w:right w:val="none" w:sz="0" w:space="0" w:color="auto"/>
                                              </w:divBdr>
                                              <w:divsChild>
                                                <w:div w:id="13246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669462">
          <w:marLeft w:val="0"/>
          <w:marRight w:val="0"/>
          <w:marTop w:val="0"/>
          <w:marBottom w:val="0"/>
          <w:divBdr>
            <w:top w:val="none" w:sz="0" w:space="0" w:color="auto"/>
            <w:left w:val="none" w:sz="0" w:space="0" w:color="auto"/>
            <w:bottom w:val="none" w:sz="0" w:space="0" w:color="auto"/>
            <w:right w:val="none" w:sz="0" w:space="0" w:color="auto"/>
          </w:divBdr>
          <w:divsChild>
            <w:div w:id="1523740914">
              <w:marLeft w:val="0"/>
              <w:marRight w:val="0"/>
              <w:marTop w:val="0"/>
              <w:marBottom w:val="0"/>
              <w:divBdr>
                <w:top w:val="none" w:sz="0" w:space="0" w:color="auto"/>
                <w:left w:val="none" w:sz="0" w:space="0" w:color="auto"/>
                <w:bottom w:val="none" w:sz="0" w:space="0" w:color="auto"/>
                <w:right w:val="none" w:sz="0" w:space="0" w:color="auto"/>
              </w:divBdr>
              <w:divsChild>
                <w:div w:id="1380281270">
                  <w:marLeft w:val="0"/>
                  <w:marRight w:val="0"/>
                  <w:marTop w:val="0"/>
                  <w:marBottom w:val="0"/>
                  <w:divBdr>
                    <w:top w:val="none" w:sz="0" w:space="0" w:color="auto"/>
                    <w:left w:val="none" w:sz="0" w:space="0" w:color="auto"/>
                    <w:bottom w:val="none" w:sz="0" w:space="0" w:color="auto"/>
                    <w:right w:val="none" w:sz="0" w:space="0" w:color="auto"/>
                  </w:divBdr>
                  <w:divsChild>
                    <w:div w:id="174618434">
                      <w:marLeft w:val="0"/>
                      <w:marRight w:val="0"/>
                      <w:marTop w:val="0"/>
                      <w:marBottom w:val="0"/>
                      <w:divBdr>
                        <w:top w:val="none" w:sz="0" w:space="0" w:color="auto"/>
                        <w:left w:val="none" w:sz="0" w:space="0" w:color="auto"/>
                        <w:bottom w:val="none" w:sz="0" w:space="0" w:color="auto"/>
                        <w:right w:val="none" w:sz="0" w:space="0" w:color="auto"/>
                      </w:divBdr>
                      <w:divsChild>
                        <w:div w:id="2145732606">
                          <w:marLeft w:val="0"/>
                          <w:marRight w:val="0"/>
                          <w:marTop w:val="0"/>
                          <w:marBottom w:val="0"/>
                          <w:divBdr>
                            <w:top w:val="none" w:sz="0" w:space="0" w:color="auto"/>
                            <w:left w:val="none" w:sz="0" w:space="0" w:color="auto"/>
                            <w:bottom w:val="none" w:sz="0" w:space="0" w:color="auto"/>
                            <w:right w:val="none" w:sz="0" w:space="0" w:color="auto"/>
                          </w:divBdr>
                          <w:divsChild>
                            <w:div w:id="9388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7451">
          <w:marLeft w:val="0"/>
          <w:marRight w:val="0"/>
          <w:marTop w:val="0"/>
          <w:marBottom w:val="0"/>
          <w:divBdr>
            <w:top w:val="none" w:sz="0" w:space="0" w:color="auto"/>
            <w:left w:val="none" w:sz="0" w:space="0" w:color="auto"/>
            <w:bottom w:val="none" w:sz="0" w:space="0" w:color="auto"/>
            <w:right w:val="none" w:sz="0" w:space="0" w:color="auto"/>
          </w:divBdr>
          <w:divsChild>
            <w:div w:id="545026225">
              <w:marLeft w:val="0"/>
              <w:marRight w:val="0"/>
              <w:marTop w:val="0"/>
              <w:marBottom w:val="0"/>
              <w:divBdr>
                <w:top w:val="none" w:sz="0" w:space="0" w:color="auto"/>
                <w:left w:val="none" w:sz="0" w:space="0" w:color="auto"/>
                <w:bottom w:val="none" w:sz="0" w:space="0" w:color="auto"/>
                <w:right w:val="none" w:sz="0" w:space="0" w:color="auto"/>
              </w:divBdr>
              <w:divsChild>
                <w:div w:id="155389000">
                  <w:marLeft w:val="0"/>
                  <w:marRight w:val="0"/>
                  <w:marTop w:val="0"/>
                  <w:marBottom w:val="0"/>
                  <w:divBdr>
                    <w:top w:val="none" w:sz="0" w:space="0" w:color="auto"/>
                    <w:left w:val="none" w:sz="0" w:space="0" w:color="auto"/>
                    <w:bottom w:val="none" w:sz="0" w:space="0" w:color="auto"/>
                    <w:right w:val="none" w:sz="0" w:space="0" w:color="auto"/>
                  </w:divBdr>
                  <w:divsChild>
                    <w:div w:id="346520451">
                      <w:marLeft w:val="0"/>
                      <w:marRight w:val="0"/>
                      <w:marTop w:val="0"/>
                      <w:marBottom w:val="0"/>
                      <w:divBdr>
                        <w:top w:val="none" w:sz="0" w:space="0" w:color="auto"/>
                        <w:left w:val="none" w:sz="0" w:space="0" w:color="auto"/>
                        <w:bottom w:val="none" w:sz="0" w:space="0" w:color="auto"/>
                        <w:right w:val="none" w:sz="0" w:space="0" w:color="auto"/>
                      </w:divBdr>
                      <w:divsChild>
                        <w:div w:id="572129347">
                          <w:marLeft w:val="0"/>
                          <w:marRight w:val="0"/>
                          <w:marTop w:val="0"/>
                          <w:marBottom w:val="0"/>
                          <w:divBdr>
                            <w:top w:val="none" w:sz="0" w:space="0" w:color="auto"/>
                            <w:left w:val="none" w:sz="0" w:space="0" w:color="auto"/>
                            <w:bottom w:val="none" w:sz="0" w:space="0" w:color="auto"/>
                            <w:right w:val="none" w:sz="0" w:space="0" w:color="auto"/>
                          </w:divBdr>
                          <w:divsChild>
                            <w:div w:id="1841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950959">
          <w:marLeft w:val="0"/>
          <w:marRight w:val="0"/>
          <w:marTop w:val="0"/>
          <w:marBottom w:val="0"/>
          <w:divBdr>
            <w:top w:val="none" w:sz="0" w:space="0" w:color="auto"/>
            <w:left w:val="none" w:sz="0" w:space="0" w:color="auto"/>
            <w:bottom w:val="none" w:sz="0" w:space="0" w:color="auto"/>
            <w:right w:val="none" w:sz="0" w:space="0" w:color="auto"/>
          </w:divBdr>
        </w:div>
      </w:divsChild>
    </w:div>
    <w:div w:id="1810434407">
      <w:bodyDiv w:val="1"/>
      <w:marLeft w:val="0"/>
      <w:marRight w:val="0"/>
      <w:marTop w:val="0"/>
      <w:marBottom w:val="0"/>
      <w:divBdr>
        <w:top w:val="none" w:sz="0" w:space="0" w:color="auto"/>
        <w:left w:val="none" w:sz="0" w:space="0" w:color="auto"/>
        <w:bottom w:val="none" w:sz="0" w:space="0" w:color="auto"/>
        <w:right w:val="none" w:sz="0" w:space="0" w:color="auto"/>
      </w:divBdr>
    </w:div>
    <w:div w:id="1836072577">
      <w:bodyDiv w:val="1"/>
      <w:marLeft w:val="0"/>
      <w:marRight w:val="0"/>
      <w:marTop w:val="0"/>
      <w:marBottom w:val="0"/>
      <w:divBdr>
        <w:top w:val="none" w:sz="0" w:space="0" w:color="auto"/>
        <w:left w:val="none" w:sz="0" w:space="0" w:color="auto"/>
        <w:bottom w:val="none" w:sz="0" w:space="0" w:color="auto"/>
        <w:right w:val="none" w:sz="0" w:space="0" w:color="auto"/>
      </w:divBdr>
    </w:div>
    <w:div w:id="1961915245">
      <w:bodyDiv w:val="1"/>
      <w:marLeft w:val="0"/>
      <w:marRight w:val="0"/>
      <w:marTop w:val="0"/>
      <w:marBottom w:val="0"/>
      <w:divBdr>
        <w:top w:val="none" w:sz="0" w:space="0" w:color="auto"/>
        <w:left w:val="none" w:sz="0" w:space="0" w:color="auto"/>
        <w:bottom w:val="none" w:sz="0" w:space="0" w:color="auto"/>
        <w:right w:val="none" w:sz="0" w:space="0" w:color="auto"/>
      </w:divBdr>
    </w:div>
    <w:div w:id="1976179030">
      <w:bodyDiv w:val="1"/>
      <w:marLeft w:val="0"/>
      <w:marRight w:val="0"/>
      <w:marTop w:val="0"/>
      <w:marBottom w:val="0"/>
      <w:divBdr>
        <w:top w:val="none" w:sz="0" w:space="0" w:color="auto"/>
        <w:left w:val="none" w:sz="0" w:space="0" w:color="auto"/>
        <w:bottom w:val="none" w:sz="0" w:space="0" w:color="auto"/>
        <w:right w:val="none" w:sz="0" w:space="0" w:color="auto"/>
      </w:divBdr>
    </w:div>
    <w:div w:id="1991061241">
      <w:bodyDiv w:val="1"/>
      <w:marLeft w:val="0"/>
      <w:marRight w:val="0"/>
      <w:marTop w:val="0"/>
      <w:marBottom w:val="0"/>
      <w:divBdr>
        <w:top w:val="none" w:sz="0" w:space="0" w:color="auto"/>
        <w:left w:val="none" w:sz="0" w:space="0" w:color="auto"/>
        <w:bottom w:val="none" w:sz="0" w:space="0" w:color="auto"/>
        <w:right w:val="none" w:sz="0" w:space="0" w:color="auto"/>
      </w:divBdr>
    </w:div>
    <w:div w:id="1996956157">
      <w:bodyDiv w:val="1"/>
      <w:marLeft w:val="0"/>
      <w:marRight w:val="0"/>
      <w:marTop w:val="0"/>
      <w:marBottom w:val="0"/>
      <w:divBdr>
        <w:top w:val="none" w:sz="0" w:space="0" w:color="auto"/>
        <w:left w:val="none" w:sz="0" w:space="0" w:color="auto"/>
        <w:bottom w:val="none" w:sz="0" w:space="0" w:color="auto"/>
        <w:right w:val="none" w:sz="0" w:space="0" w:color="auto"/>
      </w:divBdr>
    </w:div>
    <w:div w:id="210888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myweb.facstaff.wwu.edu/aceveda/PDFs/theses/Hardee%20thesis.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odfw.forestry.oregonstate.edu/spawn/pdf%20files/coho/CoastalCohoESUSpawnHarvestSummary.pdf" TargetMode="Externa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s://github.com/bchasco/COAST_WIDE"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wdfw.wa.gov/fishing/harv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18EB-19A4-4339-BD91-F6E61DF4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4293</TotalTime>
  <Pages>41</Pages>
  <Words>32734</Words>
  <Characters>186587</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Chasco, Brandon</dc:creator>
  <cp:lastModifiedBy>Client Services</cp:lastModifiedBy>
  <cp:revision>68</cp:revision>
  <dcterms:created xsi:type="dcterms:W3CDTF">2017-03-10T02:35:00Z</dcterms:created>
  <dcterms:modified xsi:type="dcterms:W3CDTF">2017-03-28T12:07:00Z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id="pJymyQdN"/&gt;&lt;style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